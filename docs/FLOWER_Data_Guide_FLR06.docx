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3FB7C60B" w14:textId="360000F0" w:rsidR="00C50C87" w:rsidRPr="00C50C87" w:rsidRDefault="00640DF2" w:rsidP="005B1C72">
      <w:pPr>
        <w:pStyle w:val="Title"/>
        <w:spacing w:after="0"/>
        <w:rPr>
          <w:sz w:val="28"/>
          <w:szCs w:val="28"/>
        </w:rPr>
      </w:pPr>
      <w:r>
        <w:rPr>
          <w:b w:val="0"/>
          <w:noProof/>
          <w:sz w:val="36"/>
          <w:szCs w:val="36"/>
        </w:rPr>
        <mc:AlternateContent>
          <mc:Choice Requires="wps">
            <w:drawing>
              <wp:anchor distT="0" distB="0" distL="114300" distR="114300" simplePos="0" relativeHeight="251660288" behindDoc="1" locked="0" layoutInCell="1" allowOverlap="1" wp14:anchorId="40489950" wp14:editId="6A00556A">
                <wp:simplePos x="0" y="0"/>
                <wp:positionH relativeFrom="column">
                  <wp:posOffset>4048760</wp:posOffset>
                </wp:positionH>
                <wp:positionV relativeFrom="paragraph">
                  <wp:posOffset>-3657600</wp:posOffset>
                </wp:positionV>
                <wp:extent cx="1831975" cy="45974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3197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8BDBD7" w14:textId="7F99AD1D" w:rsidR="0047748B" w:rsidRDefault="0047748B">
                            <w:pPr>
                              <w:rPr>
                                <w:rFonts w:ascii="Verdana" w:hAnsi="Verdana"/>
                                <w:b/>
                                <w:color w:val="E36C0A" w:themeColor="accent6" w:themeShade="BF"/>
                              </w:rPr>
                            </w:pPr>
                            <w:r w:rsidRPr="00EE11A7">
                              <w:rPr>
                                <w:rFonts w:ascii="Verdana" w:hAnsi="Verdana"/>
                                <w:b/>
                                <w:color w:val="E36C0A" w:themeColor="accent6" w:themeShade="BF"/>
                              </w:rPr>
                              <w:t>PNNL-SA-120800</w:t>
                            </w:r>
                          </w:p>
                          <w:p w14:paraId="6AEEF667" w14:textId="30427847" w:rsidR="0047748B" w:rsidRPr="006C39DC" w:rsidRDefault="0047748B" w:rsidP="006C39DC">
                            <w:pPr>
                              <w:widowControl w:val="0"/>
                              <w:tabs>
                                <w:tab w:val="clear" w:pos="360"/>
                                <w:tab w:val="clear" w:pos="720"/>
                                <w:tab w:val="clear" w:pos="1080"/>
                              </w:tabs>
                              <w:autoSpaceDE w:val="0"/>
                              <w:autoSpaceDN w:val="0"/>
                              <w:adjustRightInd w:val="0"/>
                              <w:spacing w:after="240" w:line="300" w:lineRule="atLeast"/>
                              <w:rPr>
                                <w:rFonts w:ascii="Verdana" w:hAnsi="Verdana" w:cs="Times"/>
                                <w:b/>
                                <w:color w:val="E36C0A" w:themeColor="accent6" w:themeShade="BF"/>
                              </w:rPr>
                            </w:pPr>
                            <w:r w:rsidRPr="006C39DC">
                              <w:rPr>
                                <w:rFonts w:ascii="Verdana" w:hAnsi="Verdana" w:cs="Arial"/>
                                <w:b/>
                                <w:color w:val="E36C0A" w:themeColor="accent6" w:themeShade="BF"/>
                              </w:rPr>
                              <w:t xml:space="preserve">PNNL-18428, Rev. 4 </w:t>
                            </w:r>
                          </w:p>
                          <w:p w14:paraId="4353B918" w14:textId="77777777" w:rsidR="0047748B" w:rsidRDefault="0047748B">
                            <w:pPr>
                              <w:rPr>
                                <w:rFonts w:ascii="Verdana" w:hAnsi="Verdana"/>
                                <w:b/>
                                <w:color w:val="E36C0A" w:themeColor="accent6" w:themeShade="BF"/>
                              </w:rPr>
                            </w:pPr>
                          </w:p>
                          <w:p w14:paraId="7230A865" w14:textId="77777777" w:rsidR="0047748B" w:rsidRDefault="0047748B">
                            <w:pPr>
                              <w:rPr>
                                <w:rFonts w:ascii="Verdana" w:hAnsi="Verdana"/>
                                <w:b/>
                                <w:color w:val="E36C0A" w:themeColor="accent6" w:themeShade="BF"/>
                              </w:rPr>
                            </w:pPr>
                          </w:p>
                          <w:p w14:paraId="4FB91AA2" w14:textId="77777777" w:rsidR="0047748B" w:rsidRPr="00EE11A7" w:rsidRDefault="0047748B">
                            <w:pPr>
                              <w:rPr>
                                <w:rFonts w:ascii="Verdana" w:hAnsi="Verdana"/>
                                <w:b/>
                                <w:color w:val="E36C0A" w:themeColor="accent6"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489950" id="_x0000_t202" coordsize="21600,21600" o:spt="202" path="m0,0l0,21600,21600,21600,21600,0xe">
                <v:stroke joinstyle="miter"/>
                <v:path gradientshapeok="t" o:connecttype="rect"/>
              </v:shapetype>
              <v:shape id="Text Box 5" o:spid="_x0000_s1026" type="#_x0000_t202" style="position:absolute;margin-left:318.8pt;margin-top:-287.95pt;width:144.25pt;height:3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" filled="f" stroked="f">
                <v:textbox>
                  <w:txbxContent>
                    <w:p w14:paraId="7D8BDBD7" w14:textId="7F99AD1D" w:rsidR="0047748B" w:rsidRDefault="0047748B">
                      <w:pPr>
                        <w:rPr>
                          <w:rFonts w:ascii="Verdana" w:hAnsi="Verdana"/>
                          <w:b/>
                          <w:color w:val="E36C0A" w:themeColor="accent6" w:themeShade="BF"/>
                        </w:rPr>
                      </w:pPr>
                      <w:r w:rsidRPr="00EE11A7">
                        <w:rPr>
                          <w:rFonts w:ascii="Verdana" w:hAnsi="Verdana"/>
                          <w:b/>
                          <w:color w:val="E36C0A" w:themeColor="accent6" w:themeShade="BF"/>
                        </w:rPr>
                        <w:t>PNNL-SA-120800</w:t>
                      </w:r>
                    </w:p>
                    <w:p w14:paraId="6AEEF667" w14:textId="30427847" w:rsidR="0047748B" w:rsidRPr="006C39DC" w:rsidRDefault="0047748B" w:rsidP="006C39DC">
                      <w:pPr>
                        <w:widowControl w:val="0"/>
                        <w:tabs>
                          <w:tab w:val="clear" w:pos="360"/>
                          <w:tab w:val="clear" w:pos="720"/>
                          <w:tab w:val="clear" w:pos="1080"/>
                        </w:tabs>
                        <w:autoSpaceDE w:val="0"/>
                        <w:autoSpaceDN w:val="0"/>
                        <w:adjustRightInd w:val="0"/>
                        <w:spacing w:after="240" w:line="300" w:lineRule="atLeast"/>
                        <w:rPr>
                          <w:rFonts w:ascii="Verdana" w:hAnsi="Verdana" w:cs="Times"/>
                          <w:b/>
                          <w:color w:val="E36C0A" w:themeColor="accent6" w:themeShade="BF"/>
                        </w:rPr>
                      </w:pPr>
                      <w:r w:rsidRPr="006C39DC">
                        <w:rPr>
                          <w:rFonts w:ascii="Verdana" w:hAnsi="Verdana" w:cs="Arial"/>
                          <w:b/>
                          <w:color w:val="E36C0A" w:themeColor="accent6" w:themeShade="BF"/>
                        </w:rPr>
                        <w:t xml:space="preserve">PNNL-18428, Rev. 4 </w:t>
                      </w:r>
                    </w:p>
                    <w:p w14:paraId="4353B918" w14:textId="77777777" w:rsidR="0047748B" w:rsidRDefault="0047748B">
                      <w:pPr>
                        <w:rPr>
                          <w:rFonts w:ascii="Verdana" w:hAnsi="Verdana"/>
                          <w:b/>
                          <w:color w:val="E36C0A" w:themeColor="accent6" w:themeShade="BF"/>
                        </w:rPr>
                      </w:pPr>
                    </w:p>
                    <w:p w14:paraId="7230A865" w14:textId="77777777" w:rsidR="0047748B" w:rsidRDefault="0047748B">
                      <w:pPr>
                        <w:rPr>
                          <w:rFonts w:ascii="Verdana" w:hAnsi="Verdana"/>
                          <w:b/>
                          <w:color w:val="E36C0A" w:themeColor="accent6" w:themeShade="BF"/>
                        </w:rPr>
                      </w:pPr>
                    </w:p>
                    <w:p w14:paraId="4FB91AA2" w14:textId="77777777" w:rsidR="0047748B" w:rsidRPr="00EE11A7" w:rsidRDefault="0047748B">
                      <w:pPr>
                        <w:rPr>
                          <w:rFonts w:ascii="Verdana" w:hAnsi="Verdana"/>
                          <w:b/>
                          <w:color w:val="E36C0A" w:themeColor="accent6" w:themeShade="BF"/>
                        </w:rPr>
                      </w:pPr>
                    </w:p>
                  </w:txbxContent>
                </v:textbox>
              </v:shape>
            </w:pict>
          </mc:Fallback>
        </mc:AlternateContent>
      </w:r>
      <w:r w:rsidR="00C5628B">
        <w:rPr>
          <w:b w:val="0"/>
          <w:noProof/>
          <w:sz w:val="36"/>
          <w:szCs w:val="36"/>
        </w:rPr>
        <w:drawing>
          <wp:anchor distT="0" distB="0" distL="114300" distR="114300" simplePos="0" relativeHeight="251658240" behindDoc="1" locked="0" layoutInCell="1" allowOverlap="1" wp14:anchorId="3211932E" wp14:editId="5E01C9E9">
            <wp:simplePos x="0" y="0"/>
            <wp:positionH relativeFrom="column">
              <wp:posOffset>-1026042</wp:posOffset>
            </wp:positionH>
            <wp:positionV relativeFrom="paragraph">
              <wp:posOffset>-4061637</wp:posOffset>
            </wp:positionV>
            <wp:extent cx="7626096" cy="1009497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alphaModFix/>
                      <a:extLst>
                        <a:ext uri="{28A0092B-C50C-407E-A947-70E740481C1C}">
                          <a14:useLocalDpi xmlns:a14="http://schemas.microsoft.com/office/drawing/2010/main" val="0"/>
                        </a:ext>
                      </a:extLst>
                    </a:blip>
                    <a:srcRect/>
                    <a:stretch>
                      <a:fillRect/>
                    </a:stretch>
                  </pic:blipFill>
                  <pic:spPr bwMode="auto">
                    <a:xfrm>
                      <a:off x="0" y="0"/>
                      <a:ext cx="7626096" cy="10094976"/>
                    </a:xfrm>
                    <a:prstGeom prst="rect">
                      <a:avLst/>
                    </a:prstGeom>
                    <a:noFill/>
                  </pic:spPr>
                </pic:pic>
              </a:graphicData>
            </a:graphic>
            <wp14:sizeRelH relativeFrom="page">
              <wp14:pctWidth>0</wp14:pctWidth>
            </wp14:sizeRelH>
            <wp14:sizeRelV relativeFrom="page">
              <wp14:pctHeight>0</wp14:pctHeight>
            </wp14:sizeRelV>
          </wp:anchor>
        </w:drawing>
      </w:r>
      <w:r w:rsidR="00C50C87" w:rsidRPr="00C50C87">
        <w:rPr>
          <w:sz w:val="28"/>
          <w:szCs w:val="28"/>
        </w:rPr>
        <w:t xml:space="preserve">FLOWER Version </w:t>
      </w:r>
      <w:r w:rsidR="00B22C5A">
        <w:rPr>
          <w:sz w:val="28"/>
          <w:szCs w:val="28"/>
        </w:rPr>
        <w:fldChar w:fldCharType="begin"/>
      </w:r>
      <w:r w:rsidR="00B22C5A">
        <w:rPr>
          <w:sz w:val="28"/>
          <w:szCs w:val="28"/>
        </w:rPr>
        <w:instrText xml:space="preserve"> DOCPROPERTY "DataGuideVersion" \* MERGEFORMAT </w:instrText>
      </w:r>
      <w:r w:rsidR="00B22C5A">
        <w:rPr>
          <w:sz w:val="28"/>
          <w:szCs w:val="28"/>
        </w:rPr>
        <w:fldChar w:fldCharType="separate"/>
      </w:r>
      <w:r w:rsidR="00B22C5A">
        <w:rPr>
          <w:sz w:val="28"/>
          <w:szCs w:val="28"/>
        </w:rPr>
        <w:t>06</w:t>
      </w:r>
      <w:r w:rsidR="00B22C5A">
        <w:rPr>
          <w:sz w:val="28"/>
          <w:szCs w:val="28"/>
        </w:rPr>
        <w:fldChar w:fldCharType="end"/>
      </w:r>
      <w:r w:rsidR="00C50C87" w:rsidRPr="00C50C87">
        <w:rPr>
          <w:sz w:val="28"/>
          <w:szCs w:val="28"/>
        </w:rPr>
        <w:t xml:space="preserve"> (flr</w:t>
      </w:r>
      <w:r w:rsidR="00B22C5A">
        <w:rPr>
          <w:sz w:val="28"/>
          <w:szCs w:val="28"/>
        </w:rPr>
        <w:fldChar w:fldCharType="begin"/>
      </w:r>
      <w:r w:rsidR="00B22C5A">
        <w:rPr>
          <w:sz w:val="28"/>
          <w:szCs w:val="28"/>
        </w:rPr>
        <w:instrText xml:space="preserve"> DOCPROPERTY "DataGuideVersion"  \* MERGEFORMAT </w:instrText>
      </w:r>
      <w:r w:rsidR="00B22C5A">
        <w:rPr>
          <w:sz w:val="28"/>
          <w:szCs w:val="28"/>
        </w:rPr>
        <w:fldChar w:fldCharType="separate"/>
      </w:r>
      <w:r w:rsidR="00B22C5A">
        <w:rPr>
          <w:sz w:val="28"/>
          <w:szCs w:val="28"/>
        </w:rPr>
        <w:t>06</w:t>
      </w:r>
      <w:r w:rsidR="00B22C5A">
        <w:rPr>
          <w:sz w:val="28"/>
          <w:szCs w:val="28"/>
        </w:rPr>
        <w:fldChar w:fldCharType="end"/>
      </w:r>
      <w:r w:rsidR="00C50C87" w:rsidRPr="00C50C87">
        <w:rPr>
          <w:sz w:val="28"/>
          <w:szCs w:val="28"/>
        </w:rPr>
        <w:t>)</w:t>
      </w:r>
    </w:p>
    <w:p w14:paraId="1C400585" w14:textId="4AC145B2" w:rsidR="00E12AF4" w:rsidRPr="00497AAF" w:rsidRDefault="001C46AF" w:rsidP="005B1C72">
      <w:pPr>
        <w:pStyle w:val="Title"/>
        <w:spacing w:after="0"/>
      </w:pPr>
      <w:r>
        <w:rPr>
          <w:sz w:val="60"/>
          <w:szCs w:val="60"/>
        </w:rPr>
        <w:t>FLOWER</w:t>
      </w:r>
      <w:r w:rsidR="007F481E" w:rsidRPr="00121343">
        <w:rPr>
          <w:sz w:val="60"/>
          <w:szCs w:val="60"/>
        </w:rPr>
        <w:t xml:space="preserve"> </w:t>
      </w:r>
      <w:r w:rsidR="0091091F">
        <w:rPr>
          <w:sz w:val="60"/>
          <w:szCs w:val="60"/>
        </w:rPr>
        <w:t>Build</w:t>
      </w:r>
      <w:r w:rsidR="00A700AC" w:rsidRPr="00121343">
        <w:rPr>
          <w:sz w:val="60"/>
          <w:szCs w:val="60"/>
        </w:rPr>
        <w:t xml:space="preserve"> Guide</w:t>
      </w:r>
    </w:p>
    <w:p w14:paraId="7C7E94CB" w14:textId="5D414716" w:rsidR="00BB7DD6" w:rsidRDefault="00BB7DD6" w:rsidP="00A700AC">
      <w:pPr>
        <w:pStyle w:val="FrontMatterCoverAuthorName"/>
      </w:pPr>
    </w:p>
    <w:p w14:paraId="1F1F1D85" w14:textId="50E2C478" w:rsidR="00121343" w:rsidRDefault="00121343" w:rsidP="00A700AC">
      <w:pPr>
        <w:pStyle w:val="FrontMatterCoverAuthorName"/>
      </w:pPr>
    </w:p>
    <w:p w14:paraId="02412B12" w14:textId="3D23E071" w:rsidR="00C50C87" w:rsidRDefault="00C50C87" w:rsidP="00A700AC">
      <w:pPr>
        <w:pStyle w:val="FrontMatterCoverAuthorName"/>
        <w:rPr>
          <w:b/>
          <w:sz w:val="36"/>
          <w:szCs w:val="36"/>
        </w:rPr>
      </w:pPr>
    </w:p>
    <w:p w14:paraId="191DF6DB" w14:textId="72223705" w:rsidR="00C50C87" w:rsidRDefault="00C50C87" w:rsidP="00A700AC">
      <w:pPr>
        <w:pStyle w:val="FrontMatterCoverAuthorName"/>
        <w:rPr>
          <w:b/>
          <w:sz w:val="36"/>
          <w:szCs w:val="36"/>
        </w:rPr>
      </w:pPr>
    </w:p>
    <w:p w14:paraId="2D93F492" w14:textId="40D956BF" w:rsidR="00C50C87" w:rsidRDefault="00C50C87" w:rsidP="00A700AC">
      <w:pPr>
        <w:pStyle w:val="FrontMatterCoverAuthorName"/>
        <w:rPr>
          <w:b/>
          <w:sz w:val="36"/>
          <w:szCs w:val="36"/>
        </w:rPr>
      </w:pPr>
    </w:p>
    <w:p w14:paraId="201A5AAF" w14:textId="0F4024FC" w:rsidR="00C50C87" w:rsidRDefault="00C50C87" w:rsidP="00A700AC">
      <w:pPr>
        <w:pStyle w:val="FrontMatterCoverAuthorName"/>
        <w:rPr>
          <w:b/>
          <w:sz w:val="36"/>
          <w:szCs w:val="36"/>
        </w:rPr>
      </w:pPr>
    </w:p>
    <w:p w14:paraId="2E15B6A7" w14:textId="77777777" w:rsidR="00C50C87" w:rsidRDefault="00C50C87" w:rsidP="00A700AC">
      <w:pPr>
        <w:pStyle w:val="FrontMatterCoverAuthorName"/>
        <w:rPr>
          <w:b/>
          <w:sz w:val="36"/>
          <w:szCs w:val="36"/>
        </w:rPr>
      </w:pPr>
    </w:p>
    <w:p w14:paraId="120CFEA9" w14:textId="77777777" w:rsidR="00C50C87" w:rsidRDefault="00C50C87" w:rsidP="00A700AC">
      <w:pPr>
        <w:pStyle w:val="FrontMatterCoverAuthorName"/>
        <w:rPr>
          <w:b/>
          <w:sz w:val="36"/>
          <w:szCs w:val="36"/>
        </w:rPr>
      </w:pPr>
    </w:p>
    <w:p w14:paraId="4061631B" w14:textId="62303F5A" w:rsidR="00C50C87" w:rsidRDefault="00560D31" w:rsidP="00C50C87">
      <w:pPr>
        <w:pStyle w:val="FrontMatterCoverAuthorName"/>
        <w:rPr>
          <w:b/>
          <w:sz w:val="36"/>
          <w:szCs w:val="36"/>
        </w:rPr>
      </w:pPr>
      <w:r>
        <w:rPr>
          <w:b/>
          <w:sz w:val="36"/>
          <w:szCs w:val="36"/>
        </w:rPr>
        <w:t>July</w:t>
      </w:r>
      <w:r w:rsidR="0091091F">
        <w:rPr>
          <w:b/>
          <w:sz w:val="36"/>
          <w:szCs w:val="36"/>
        </w:rPr>
        <w:t xml:space="preserve"> 2017</w:t>
      </w:r>
    </w:p>
    <w:p w14:paraId="402F80F6" w14:textId="77777777" w:rsidR="00C50C87" w:rsidRDefault="00C50C87" w:rsidP="00C50C87">
      <w:pPr>
        <w:pStyle w:val="FrontMatterCoverAuthorName"/>
        <w:rPr>
          <w:b/>
          <w:sz w:val="20"/>
          <w:szCs w:val="20"/>
        </w:rPr>
      </w:pPr>
    </w:p>
    <w:p w14:paraId="59E34DC6" w14:textId="45950340" w:rsidR="007821D1" w:rsidRPr="00C50C87" w:rsidRDefault="007821D1" w:rsidP="00C50C87">
      <w:pPr>
        <w:pStyle w:val="FrontMatterCoverAuthorName"/>
        <w:rPr>
          <w:b/>
          <w:sz w:val="20"/>
          <w:szCs w:val="20"/>
        </w:rPr>
      </w:pPr>
      <w:r w:rsidRPr="00C50C87">
        <w:rPr>
          <w:b/>
          <w:sz w:val="20"/>
          <w:szCs w:val="20"/>
        </w:rPr>
        <w:t>DS Curtis</w:t>
      </w:r>
    </w:p>
    <w:p w14:paraId="2215216F" w14:textId="557D57BF" w:rsidR="007821D1" w:rsidRPr="00C50C87" w:rsidRDefault="004C2C99" w:rsidP="00002E9A">
      <w:pPr>
        <w:pStyle w:val="FrontMatterCoverDate"/>
        <w:spacing w:after="120"/>
        <w:rPr>
          <w:sz w:val="20"/>
          <w:szCs w:val="20"/>
        </w:rPr>
        <w:sectPr w:rsidR="007821D1" w:rsidRPr="00C50C87" w:rsidSect="00C32CD5">
          <w:footnotePr>
            <w:numRestart w:val="eachPage"/>
          </w:footnotePr>
          <w:pgSz w:w="12240" w:h="15840" w:code="1"/>
          <w:pgMar w:top="6480" w:right="1800" w:bottom="3240" w:left="1800" w:header="907" w:footer="907" w:gutter="0"/>
          <w:cols w:space="720"/>
        </w:sectPr>
      </w:pPr>
      <w:r>
        <w:rPr>
          <w:sz w:val="20"/>
          <w:szCs w:val="20"/>
        </w:rPr>
        <w:t>BK Olsen</w:t>
      </w:r>
    </w:p>
    <w:p w14:paraId="5B27944C" w14:textId="77777777" w:rsidR="00E12AF4" w:rsidRDefault="00E12AF4" w:rsidP="004023E7">
      <w:pPr>
        <w:pStyle w:val="HeadingFrontNoTOC"/>
      </w:pPr>
      <w:r>
        <w:lastRenderedPageBreak/>
        <w:t>Contents</w:t>
      </w:r>
    </w:p>
    <w:p w14:paraId="63F5AD29" w14:textId="77777777" w:rsidR="002D1BA3" w:rsidRDefault="004E7659">
      <w:pPr>
        <w:pStyle w:val="TOC1"/>
        <w:rPr>
          <w:rFonts w:asciiTheme="minorHAnsi" w:eastAsiaTheme="minorEastAsia" w:hAnsiTheme="minorHAnsi" w:cstheme="minorBidi"/>
          <w:sz w:val="24"/>
          <w:szCs w:val="24"/>
        </w:rPr>
      </w:pPr>
      <w:r>
        <w:fldChar w:fldCharType="begin"/>
      </w:r>
      <w:r>
        <w:instrText xml:space="preserve"> TOC \o "2-3" \h \z \t "Heading 1,1,Heading-Front (TOC),1" </w:instrText>
      </w:r>
      <w:r>
        <w:fldChar w:fldCharType="separate"/>
      </w:r>
      <w:hyperlink w:anchor="_Toc486083596" w:history="1">
        <w:r w:rsidR="002D1BA3" w:rsidRPr="00AF1E92">
          <w:rPr>
            <w:rStyle w:val="Hyperlink"/>
            <w:rFonts w:cs="Arial"/>
          </w:rPr>
          <w:t>Introduction</w:t>
        </w:r>
        <w:r w:rsidR="002D1BA3">
          <w:rPr>
            <w:webHidden/>
          </w:rPr>
          <w:tab/>
        </w:r>
        <w:r w:rsidR="002D1BA3">
          <w:rPr>
            <w:webHidden/>
          </w:rPr>
          <w:fldChar w:fldCharType="begin"/>
        </w:r>
        <w:r w:rsidR="002D1BA3">
          <w:rPr>
            <w:webHidden/>
          </w:rPr>
          <w:instrText xml:space="preserve"> PAGEREF _Toc486083596 \h </w:instrText>
        </w:r>
        <w:r w:rsidR="002D1BA3">
          <w:rPr>
            <w:webHidden/>
          </w:rPr>
        </w:r>
        <w:r w:rsidR="002D1BA3">
          <w:rPr>
            <w:webHidden/>
          </w:rPr>
          <w:fldChar w:fldCharType="separate"/>
        </w:r>
        <w:r w:rsidR="00B666E2">
          <w:rPr>
            <w:webHidden/>
          </w:rPr>
          <w:t>iv</w:t>
        </w:r>
        <w:r w:rsidR="002D1BA3">
          <w:rPr>
            <w:webHidden/>
          </w:rPr>
          <w:fldChar w:fldCharType="end"/>
        </w:r>
      </w:hyperlink>
    </w:p>
    <w:p w14:paraId="6300DACE" w14:textId="77777777" w:rsidR="002D1BA3" w:rsidRDefault="0097758D">
      <w:pPr>
        <w:pStyle w:val="TOC1"/>
        <w:rPr>
          <w:rFonts w:asciiTheme="minorHAnsi" w:eastAsiaTheme="minorEastAsia" w:hAnsiTheme="minorHAnsi" w:cstheme="minorBidi"/>
          <w:sz w:val="24"/>
          <w:szCs w:val="24"/>
        </w:rPr>
      </w:pPr>
      <w:hyperlink w:anchor="_Toc486083597" w:history="1">
        <w:r w:rsidR="002D1BA3" w:rsidRPr="00AF1E92">
          <w:rPr>
            <w:rStyle w:val="Hyperlink"/>
          </w:rPr>
          <w:t>Acronyms and Abbreviations</w:t>
        </w:r>
        <w:r w:rsidR="002D1BA3">
          <w:rPr>
            <w:webHidden/>
          </w:rPr>
          <w:tab/>
        </w:r>
        <w:r w:rsidR="002D1BA3">
          <w:rPr>
            <w:webHidden/>
          </w:rPr>
          <w:fldChar w:fldCharType="begin"/>
        </w:r>
        <w:r w:rsidR="002D1BA3">
          <w:rPr>
            <w:webHidden/>
          </w:rPr>
          <w:instrText xml:space="preserve"> PAGEREF _Toc486083597 \h </w:instrText>
        </w:r>
        <w:r w:rsidR="002D1BA3">
          <w:rPr>
            <w:webHidden/>
          </w:rPr>
        </w:r>
        <w:r w:rsidR="002D1BA3">
          <w:rPr>
            <w:webHidden/>
          </w:rPr>
          <w:fldChar w:fldCharType="separate"/>
        </w:r>
        <w:r w:rsidR="00B666E2">
          <w:rPr>
            <w:webHidden/>
          </w:rPr>
          <w:t>v</w:t>
        </w:r>
        <w:r w:rsidR="002D1BA3">
          <w:rPr>
            <w:webHidden/>
          </w:rPr>
          <w:fldChar w:fldCharType="end"/>
        </w:r>
      </w:hyperlink>
    </w:p>
    <w:p w14:paraId="32D6F3AB" w14:textId="77777777" w:rsidR="002D1BA3" w:rsidRDefault="0097758D">
      <w:pPr>
        <w:pStyle w:val="TOC1"/>
        <w:rPr>
          <w:rFonts w:asciiTheme="minorHAnsi" w:eastAsiaTheme="minorEastAsia" w:hAnsiTheme="minorHAnsi" w:cstheme="minorBidi"/>
          <w:sz w:val="24"/>
          <w:szCs w:val="24"/>
        </w:rPr>
      </w:pPr>
      <w:hyperlink w:anchor="_Toc486083598" w:history="1">
        <w:r w:rsidR="002D1BA3" w:rsidRPr="00AF1E92">
          <w:rPr>
            <w:rStyle w:val="Hyperlink"/>
            <w:rFonts w:cs="Arial"/>
          </w:rPr>
          <w:t>1.0</w:t>
        </w:r>
        <w:r w:rsidR="002D1BA3">
          <w:rPr>
            <w:rFonts w:asciiTheme="minorHAnsi" w:eastAsiaTheme="minorEastAsia" w:hAnsiTheme="minorHAnsi" w:cstheme="minorBidi"/>
            <w:sz w:val="24"/>
            <w:szCs w:val="24"/>
          </w:rPr>
          <w:tab/>
        </w:r>
        <w:r w:rsidR="002D1BA3" w:rsidRPr="00AF1E92">
          <w:rPr>
            <w:rStyle w:val="Hyperlink"/>
          </w:rPr>
          <w:t>Data Commonalities</w:t>
        </w:r>
        <w:r w:rsidR="002D1BA3">
          <w:rPr>
            <w:webHidden/>
          </w:rPr>
          <w:tab/>
        </w:r>
        <w:r w:rsidR="002D1BA3">
          <w:rPr>
            <w:webHidden/>
          </w:rPr>
          <w:fldChar w:fldCharType="begin"/>
        </w:r>
        <w:r w:rsidR="002D1BA3">
          <w:rPr>
            <w:webHidden/>
          </w:rPr>
          <w:instrText xml:space="preserve"> PAGEREF _Toc486083598 \h </w:instrText>
        </w:r>
        <w:r w:rsidR="002D1BA3">
          <w:rPr>
            <w:webHidden/>
          </w:rPr>
        </w:r>
        <w:r w:rsidR="002D1BA3">
          <w:rPr>
            <w:webHidden/>
          </w:rPr>
          <w:fldChar w:fldCharType="separate"/>
        </w:r>
        <w:r w:rsidR="00B666E2">
          <w:rPr>
            <w:webHidden/>
          </w:rPr>
          <w:t>1</w:t>
        </w:r>
        <w:r w:rsidR="002D1BA3">
          <w:rPr>
            <w:webHidden/>
          </w:rPr>
          <w:fldChar w:fldCharType="end"/>
        </w:r>
      </w:hyperlink>
    </w:p>
    <w:p w14:paraId="7B4EB0FF" w14:textId="77777777" w:rsidR="002D1BA3" w:rsidRDefault="0097758D">
      <w:pPr>
        <w:pStyle w:val="TOC2"/>
        <w:rPr>
          <w:rFonts w:asciiTheme="minorHAnsi" w:eastAsiaTheme="minorEastAsia" w:hAnsiTheme="minorHAnsi" w:cstheme="minorBidi"/>
          <w:sz w:val="24"/>
          <w:szCs w:val="24"/>
        </w:rPr>
      </w:pPr>
      <w:hyperlink w:anchor="_Toc486083599" w:history="1">
        <w:r w:rsidR="002D1BA3" w:rsidRPr="00AF1E92">
          <w:rPr>
            <w:rStyle w:val="Hyperlink"/>
            <w:rFonts w:cs="Arial"/>
          </w:rPr>
          <w:t>1.1</w:t>
        </w:r>
        <w:r w:rsidR="002D1BA3">
          <w:rPr>
            <w:rFonts w:asciiTheme="minorHAnsi" w:eastAsiaTheme="minorEastAsia" w:hAnsiTheme="minorHAnsi" w:cstheme="minorBidi"/>
            <w:sz w:val="24"/>
            <w:szCs w:val="24"/>
          </w:rPr>
          <w:tab/>
        </w:r>
        <w:r w:rsidR="002D1BA3" w:rsidRPr="00AF1E92">
          <w:rPr>
            <w:rStyle w:val="Hyperlink"/>
          </w:rPr>
          <w:t>Time Synchronized to Coordinated Universal Time</w:t>
        </w:r>
        <w:r w:rsidR="002D1BA3">
          <w:rPr>
            <w:webHidden/>
          </w:rPr>
          <w:tab/>
        </w:r>
        <w:r w:rsidR="002D1BA3">
          <w:rPr>
            <w:webHidden/>
          </w:rPr>
          <w:fldChar w:fldCharType="begin"/>
        </w:r>
        <w:r w:rsidR="002D1BA3">
          <w:rPr>
            <w:webHidden/>
          </w:rPr>
          <w:instrText xml:space="preserve"> PAGEREF _Toc486083599 \h </w:instrText>
        </w:r>
        <w:r w:rsidR="002D1BA3">
          <w:rPr>
            <w:webHidden/>
          </w:rPr>
        </w:r>
        <w:r w:rsidR="002D1BA3">
          <w:rPr>
            <w:webHidden/>
          </w:rPr>
          <w:fldChar w:fldCharType="separate"/>
        </w:r>
        <w:r w:rsidR="00B666E2">
          <w:rPr>
            <w:webHidden/>
          </w:rPr>
          <w:t>1</w:t>
        </w:r>
        <w:r w:rsidR="002D1BA3">
          <w:rPr>
            <w:webHidden/>
          </w:rPr>
          <w:fldChar w:fldCharType="end"/>
        </w:r>
      </w:hyperlink>
    </w:p>
    <w:p w14:paraId="14E92A97" w14:textId="77777777" w:rsidR="002D1BA3" w:rsidRDefault="0097758D">
      <w:pPr>
        <w:pStyle w:val="TOC2"/>
        <w:rPr>
          <w:rFonts w:asciiTheme="minorHAnsi" w:eastAsiaTheme="minorEastAsia" w:hAnsiTheme="minorHAnsi" w:cstheme="minorBidi"/>
          <w:sz w:val="24"/>
          <w:szCs w:val="24"/>
        </w:rPr>
      </w:pPr>
      <w:hyperlink w:anchor="_Toc486083600" w:history="1">
        <w:r w:rsidR="002D1BA3" w:rsidRPr="00AF1E92">
          <w:rPr>
            <w:rStyle w:val="Hyperlink"/>
            <w:rFonts w:cs="Arial"/>
          </w:rPr>
          <w:t>1.2</w:t>
        </w:r>
        <w:r w:rsidR="002D1BA3">
          <w:rPr>
            <w:rFonts w:asciiTheme="minorHAnsi" w:eastAsiaTheme="minorEastAsia" w:hAnsiTheme="minorHAnsi" w:cstheme="minorBidi"/>
            <w:sz w:val="24"/>
            <w:szCs w:val="24"/>
          </w:rPr>
          <w:tab/>
        </w:r>
        <w:r w:rsidR="002D1BA3" w:rsidRPr="00AF1E92">
          <w:rPr>
            <w:rStyle w:val="Hyperlink"/>
          </w:rPr>
          <w:t>Internet Protocol Address Representation</w:t>
        </w:r>
        <w:r w:rsidR="002D1BA3">
          <w:rPr>
            <w:webHidden/>
          </w:rPr>
          <w:tab/>
        </w:r>
        <w:r w:rsidR="002D1BA3">
          <w:rPr>
            <w:webHidden/>
          </w:rPr>
          <w:fldChar w:fldCharType="begin"/>
        </w:r>
        <w:r w:rsidR="002D1BA3">
          <w:rPr>
            <w:webHidden/>
          </w:rPr>
          <w:instrText xml:space="preserve"> PAGEREF _Toc486083600 \h </w:instrText>
        </w:r>
        <w:r w:rsidR="002D1BA3">
          <w:rPr>
            <w:webHidden/>
          </w:rPr>
        </w:r>
        <w:r w:rsidR="002D1BA3">
          <w:rPr>
            <w:webHidden/>
          </w:rPr>
          <w:fldChar w:fldCharType="separate"/>
        </w:r>
        <w:r w:rsidR="00B666E2">
          <w:rPr>
            <w:webHidden/>
          </w:rPr>
          <w:t>1</w:t>
        </w:r>
        <w:r w:rsidR="002D1BA3">
          <w:rPr>
            <w:webHidden/>
          </w:rPr>
          <w:fldChar w:fldCharType="end"/>
        </w:r>
      </w:hyperlink>
    </w:p>
    <w:p w14:paraId="50139163" w14:textId="77777777" w:rsidR="002D1BA3" w:rsidRDefault="0097758D">
      <w:pPr>
        <w:pStyle w:val="TOC3"/>
        <w:rPr>
          <w:rFonts w:asciiTheme="minorHAnsi" w:eastAsiaTheme="minorEastAsia" w:hAnsiTheme="minorHAnsi" w:cstheme="minorBidi"/>
          <w:sz w:val="24"/>
          <w:szCs w:val="24"/>
        </w:rPr>
      </w:pPr>
      <w:hyperlink w:anchor="_Toc486083601" w:history="1">
        <w:r w:rsidR="002D1BA3" w:rsidRPr="00AF1E92">
          <w:rPr>
            <w:rStyle w:val="Hyperlink"/>
            <w:rFonts w:cs="Arial"/>
          </w:rPr>
          <w:t>1.2.1</w:t>
        </w:r>
        <w:r w:rsidR="002D1BA3">
          <w:rPr>
            <w:rFonts w:asciiTheme="minorHAnsi" w:eastAsiaTheme="minorEastAsia" w:hAnsiTheme="minorHAnsi" w:cstheme="minorBidi"/>
            <w:sz w:val="24"/>
            <w:szCs w:val="24"/>
          </w:rPr>
          <w:tab/>
        </w:r>
        <w:r w:rsidR="002D1BA3" w:rsidRPr="00AF1E92">
          <w:rPr>
            <w:rStyle w:val="Hyperlink"/>
          </w:rPr>
          <w:t>IPv4 Addresses</w:t>
        </w:r>
        <w:r w:rsidR="002D1BA3">
          <w:rPr>
            <w:webHidden/>
          </w:rPr>
          <w:tab/>
        </w:r>
        <w:r w:rsidR="002D1BA3">
          <w:rPr>
            <w:webHidden/>
          </w:rPr>
          <w:fldChar w:fldCharType="begin"/>
        </w:r>
        <w:r w:rsidR="002D1BA3">
          <w:rPr>
            <w:webHidden/>
          </w:rPr>
          <w:instrText xml:space="preserve"> PAGEREF _Toc486083601 \h </w:instrText>
        </w:r>
        <w:r w:rsidR="002D1BA3">
          <w:rPr>
            <w:webHidden/>
          </w:rPr>
        </w:r>
        <w:r w:rsidR="002D1BA3">
          <w:rPr>
            <w:webHidden/>
          </w:rPr>
          <w:fldChar w:fldCharType="separate"/>
        </w:r>
        <w:r w:rsidR="00B666E2">
          <w:rPr>
            <w:webHidden/>
          </w:rPr>
          <w:t>1</w:t>
        </w:r>
        <w:r w:rsidR="002D1BA3">
          <w:rPr>
            <w:webHidden/>
          </w:rPr>
          <w:fldChar w:fldCharType="end"/>
        </w:r>
      </w:hyperlink>
    </w:p>
    <w:p w14:paraId="19BD5517" w14:textId="77777777" w:rsidR="002D1BA3" w:rsidRDefault="0097758D">
      <w:pPr>
        <w:pStyle w:val="TOC3"/>
        <w:rPr>
          <w:rFonts w:asciiTheme="minorHAnsi" w:eastAsiaTheme="minorEastAsia" w:hAnsiTheme="minorHAnsi" w:cstheme="minorBidi"/>
          <w:sz w:val="24"/>
          <w:szCs w:val="24"/>
        </w:rPr>
      </w:pPr>
      <w:hyperlink w:anchor="_Toc486083602" w:history="1">
        <w:r w:rsidR="002D1BA3" w:rsidRPr="00AF1E92">
          <w:rPr>
            <w:rStyle w:val="Hyperlink"/>
            <w:rFonts w:cs="Arial"/>
          </w:rPr>
          <w:t>1.2.2</w:t>
        </w:r>
        <w:r w:rsidR="002D1BA3">
          <w:rPr>
            <w:rFonts w:asciiTheme="minorHAnsi" w:eastAsiaTheme="minorEastAsia" w:hAnsiTheme="minorHAnsi" w:cstheme="minorBidi"/>
            <w:sz w:val="24"/>
            <w:szCs w:val="24"/>
          </w:rPr>
          <w:tab/>
        </w:r>
        <w:r w:rsidR="002D1BA3" w:rsidRPr="00AF1E92">
          <w:rPr>
            <w:rStyle w:val="Hyperlink"/>
          </w:rPr>
          <w:t>IPv6 Addresses</w:t>
        </w:r>
        <w:r w:rsidR="002D1BA3">
          <w:rPr>
            <w:webHidden/>
          </w:rPr>
          <w:tab/>
        </w:r>
        <w:r w:rsidR="002D1BA3">
          <w:rPr>
            <w:webHidden/>
          </w:rPr>
          <w:fldChar w:fldCharType="begin"/>
        </w:r>
        <w:r w:rsidR="002D1BA3">
          <w:rPr>
            <w:webHidden/>
          </w:rPr>
          <w:instrText xml:space="preserve"> PAGEREF _Toc486083602 \h </w:instrText>
        </w:r>
        <w:r w:rsidR="002D1BA3">
          <w:rPr>
            <w:webHidden/>
          </w:rPr>
        </w:r>
        <w:r w:rsidR="002D1BA3">
          <w:rPr>
            <w:webHidden/>
          </w:rPr>
          <w:fldChar w:fldCharType="separate"/>
        </w:r>
        <w:r w:rsidR="00B666E2">
          <w:rPr>
            <w:webHidden/>
          </w:rPr>
          <w:t>1</w:t>
        </w:r>
        <w:r w:rsidR="002D1BA3">
          <w:rPr>
            <w:webHidden/>
          </w:rPr>
          <w:fldChar w:fldCharType="end"/>
        </w:r>
      </w:hyperlink>
    </w:p>
    <w:p w14:paraId="0F7609D5" w14:textId="77777777" w:rsidR="002D1BA3" w:rsidRDefault="0097758D">
      <w:pPr>
        <w:pStyle w:val="TOC1"/>
        <w:rPr>
          <w:rFonts w:asciiTheme="minorHAnsi" w:eastAsiaTheme="minorEastAsia" w:hAnsiTheme="minorHAnsi" w:cstheme="minorBidi"/>
          <w:sz w:val="24"/>
          <w:szCs w:val="24"/>
        </w:rPr>
      </w:pPr>
      <w:hyperlink w:anchor="_Toc486083603" w:history="1">
        <w:r w:rsidR="002D1BA3" w:rsidRPr="00AF1E92">
          <w:rPr>
            <w:rStyle w:val="Hyperlink"/>
            <w:rFonts w:cs="Arial"/>
          </w:rPr>
          <w:t>2.0</w:t>
        </w:r>
        <w:r w:rsidR="002D1BA3">
          <w:rPr>
            <w:rFonts w:asciiTheme="minorHAnsi" w:eastAsiaTheme="minorEastAsia" w:hAnsiTheme="minorHAnsi" w:cstheme="minorBidi"/>
            <w:sz w:val="24"/>
            <w:szCs w:val="24"/>
          </w:rPr>
          <w:tab/>
        </w:r>
        <w:r w:rsidR="002D1BA3" w:rsidRPr="00AF1E92">
          <w:rPr>
            <w:rStyle w:val="Hyperlink"/>
          </w:rPr>
          <w:t>FLOWER Data</w:t>
        </w:r>
        <w:r w:rsidR="002D1BA3">
          <w:rPr>
            <w:webHidden/>
          </w:rPr>
          <w:tab/>
        </w:r>
        <w:r w:rsidR="002D1BA3">
          <w:rPr>
            <w:webHidden/>
          </w:rPr>
          <w:fldChar w:fldCharType="begin"/>
        </w:r>
        <w:r w:rsidR="002D1BA3">
          <w:rPr>
            <w:webHidden/>
          </w:rPr>
          <w:instrText xml:space="preserve"> PAGEREF _Toc486083603 \h </w:instrText>
        </w:r>
        <w:r w:rsidR="002D1BA3">
          <w:rPr>
            <w:webHidden/>
          </w:rPr>
        </w:r>
        <w:r w:rsidR="002D1BA3">
          <w:rPr>
            <w:webHidden/>
          </w:rPr>
          <w:fldChar w:fldCharType="separate"/>
        </w:r>
        <w:r w:rsidR="00B666E2">
          <w:rPr>
            <w:webHidden/>
          </w:rPr>
          <w:t>2</w:t>
        </w:r>
        <w:r w:rsidR="002D1BA3">
          <w:rPr>
            <w:webHidden/>
          </w:rPr>
          <w:fldChar w:fldCharType="end"/>
        </w:r>
      </w:hyperlink>
    </w:p>
    <w:p w14:paraId="3E63E5E1" w14:textId="77777777" w:rsidR="002D1BA3" w:rsidRDefault="0097758D">
      <w:pPr>
        <w:pStyle w:val="TOC2"/>
        <w:rPr>
          <w:rFonts w:asciiTheme="minorHAnsi" w:eastAsiaTheme="minorEastAsia" w:hAnsiTheme="minorHAnsi" w:cstheme="minorBidi"/>
          <w:sz w:val="24"/>
          <w:szCs w:val="24"/>
        </w:rPr>
      </w:pPr>
      <w:hyperlink w:anchor="_Toc486083604" w:history="1">
        <w:r w:rsidR="002D1BA3" w:rsidRPr="00AF1E92">
          <w:rPr>
            <w:rStyle w:val="Hyperlink"/>
            <w:rFonts w:cs="Arial"/>
          </w:rPr>
          <w:t>2.1</w:t>
        </w:r>
        <w:r w:rsidR="002D1BA3">
          <w:rPr>
            <w:rFonts w:asciiTheme="minorHAnsi" w:eastAsiaTheme="minorEastAsia" w:hAnsiTheme="minorHAnsi" w:cstheme="minorBidi"/>
            <w:sz w:val="24"/>
            <w:szCs w:val="24"/>
          </w:rPr>
          <w:tab/>
        </w:r>
        <w:r w:rsidR="002D1BA3" w:rsidRPr="00AF1E92">
          <w:rPr>
            <w:rStyle w:val="Hyperlink"/>
          </w:rPr>
          <w:t>Overview</w:t>
        </w:r>
        <w:r w:rsidR="002D1BA3">
          <w:rPr>
            <w:webHidden/>
          </w:rPr>
          <w:tab/>
        </w:r>
        <w:r w:rsidR="002D1BA3">
          <w:rPr>
            <w:webHidden/>
          </w:rPr>
          <w:fldChar w:fldCharType="begin"/>
        </w:r>
        <w:r w:rsidR="002D1BA3">
          <w:rPr>
            <w:webHidden/>
          </w:rPr>
          <w:instrText xml:space="preserve"> PAGEREF _Toc486083604 \h </w:instrText>
        </w:r>
        <w:r w:rsidR="002D1BA3">
          <w:rPr>
            <w:webHidden/>
          </w:rPr>
        </w:r>
        <w:r w:rsidR="002D1BA3">
          <w:rPr>
            <w:webHidden/>
          </w:rPr>
          <w:fldChar w:fldCharType="separate"/>
        </w:r>
        <w:r w:rsidR="00B666E2">
          <w:rPr>
            <w:webHidden/>
          </w:rPr>
          <w:t>2</w:t>
        </w:r>
        <w:r w:rsidR="002D1BA3">
          <w:rPr>
            <w:webHidden/>
          </w:rPr>
          <w:fldChar w:fldCharType="end"/>
        </w:r>
      </w:hyperlink>
    </w:p>
    <w:p w14:paraId="1976B6BE" w14:textId="77777777" w:rsidR="002D1BA3" w:rsidRDefault="0097758D">
      <w:pPr>
        <w:pStyle w:val="TOC2"/>
        <w:rPr>
          <w:rFonts w:asciiTheme="minorHAnsi" w:eastAsiaTheme="minorEastAsia" w:hAnsiTheme="minorHAnsi" w:cstheme="minorBidi"/>
          <w:sz w:val="24"/>
          <w:szCs w:val="24"/>
        </w:rPr>
      </w:pPr>
      <w:hyperlink w:anchor="_Toc486083605" w:history="1">
        <w:r w:rsidR="002D1BA3" w:rsidRPr="00AF1E92">
          <w:rPr>
            <w:rStyle w:val="Hyperlink"/>
            <w:rFonts w:cs="Arial"/>
          </w:rPr>
          <w:t>2.2</w:t>
        </w:r>
        <w:r w:rsidR="002D1BA3">
          <w:rPr>
            <w:rFonts w:asciiTheme="minorHAnsi" w:eastAsiaTheme="minorEastAsia" w:hAnsiTheme="minorHAnsi" w:cstheme="minorBidi"/>
            <w:sz w:val="24"/>
            <w:szCs w:val="24"/>
          </w:rPr>
          <w:tab/>
        </w:r>
        <w:r w:rsidR="002D1BA3" w:rsidRPr="00AF1E92">
          <w:rPr>
            <w:rStyle w:val="Hyperlink"/>
          </w:rPr>
          <w:t>Terminology</w:t>
        </w:r>
        <w:r w:rsidR="002D1BA3">
          <w:rPr>
            <w:webHidden/>
          </w:rPr>
          <w:tab/>
        </w:r>
        <w:r w:rsidR="002D1BA3">
          <w:rPr>
            <w:webHidden/>
          </w:rPr>
          <w:fldChar w:fldCharType="begin"/>
        </w:r>
        <w:r w:rsidR="002D1BA3">
          <w:rPr>
            <w:webHidden/>
          </w:rPr>
          <w:instrText xml:space="preserve"> PAGEREF _Toc486083605 \h </w:instrText>
        </w:r>
        <w:r w:rsidR="002D1BA3">
          <w:rPr>
            <w:webHidden/>
          </w:rPr>
        </w:r>
        <w:r w:rsidR="002D1BA3">
          <w:rPr>
            <w:webHidden/>
          </w:rPr>
          <w:fldChar w:fldCharType="separate"/>
        </w:r>
        <w:r w:rsidR="00B666E2">
          <w:rPr>
            <w:webHidden/>
          </w:rPr>
          <w:t>2</w:t>
        </w:r>
        <w:r w:rsidR="002D1BA3">
          <w:rPr>
            <w:webHidden/>
          </w:rPr>
          <w:fldChar w:fldCharType="end"/>
        </w:r>
      </w:hyperlink>
    </w:p>
    <w:p w14:paraId="7A4D4DDE" w14:textId="77777777" w:rsidR="002D1BA3" w:rsidRDefault="0097758D">
      <w:pPr>
        <w:pStyle w:val="TOC2"/>
        <w:rPr>
          <w:rFonts w:asciiTheme="minorHAnsi" w:eastAsiaTheme="minorEastAsia" w:hAnsiTheme="minorHAnsi" w:cstheme="minorBidi"/>
          <w:sz w:val="24"/>
          <w:szCs w:val="24"/>
        </w:rPr>
      </w:pPr>
      <w:hyperlink w:anchor="_Toc486083606" w:history="1">
        <w:r w:rsidR="002D1BA3" w:rsidRPr="00AF1E92">
          <w:rPr>
            <w:rStyle w:val="Hyperlink"/>
            <w:rFonts w:cs="Arial"/>
          </w:rPr>
          <w:t>2.3</w:t>
        </w:r>
        <w:r w:rsidR="002D1BA3">
          <w:rPr>
            <w:rFonts w:asciiTheme="minorHAnsi" w:eastAsiaTheme="minorEastAsia" w:hAnsiTheme="minorHAnsi" w:cstheme="minorBidi"/>
            <w:sz w:val="24"/>
            <w:szCs w:val="24"/>
          </w:rPr>
          <w:tab/>
        </w:r>
        <w:r w:rsidR="002D1BA3" w:rsidRPr="00AF1E92">
          <w:rPr>
            <w:rStyle w:val="Hyperlink"/>
          </w:rPr>
          <w:t>Restrictions</w:t>
        </w:r>
        <w:r w:rsidR="002D1BA3">
          <w:rPr>
            <w:webHidden/>
          </w:rPr>
          <w:tab/>
        </w:r>
        <w:r w:rsidR="002D1BA3">
          <w:rPr>
            <w:webHidden/>
          </w:rPr>
          <w:fldChar w:fldCharType="begin"/>
        </w:r>
        <w:r w:rsidR="002D1BA3">
          <w:rPr>
            <w:webHidden/>
          </w:rPr>
          <w:instrText xml:space="preserve"> PAGEREF _Toc486083606 \h </w:instrText>
        </w:r>
        <w:r w:rsidR="002D1BA3">
          <w:rPr>
            <w:webHidden/>
          </w:rPr>
        </w:r>
        <w:r w:rsidR="002D1BA3">
          <w:rPr>
            <w:webHidden/>
          </w:rPr>
          <w:fldChar w:fldCharType="separate"/>
        </w:r>
        <w:r w:rsidR="00B666E2">
          <w:rPr>
            <w:webHidden/>
          </w:rPr>
          <w:t>2</w:t>
        </w:r>
        <w:r w:rsidR="002D1BA3">
          <w:rPr>
            <w:webHidden/>
          </w:rPr>
          <w:fldChar w:fldCharType="end"/>
        </w:r>
      </w:hyperlink>
    </w:p>
    <w:p w14:paraId="02B13C5B" w14:textId="77777777" w:rsidR="002D1BA3" w:rsidRDefault="0097758D">
      <w:pPr>
        <w:pStyle w:val="TOC2"/>
        <w:rPr>
          <w:rFonts w:asciiTheme="minorHAnsi" w:eastAsiaTheme="minorEastAsia" w:hAnsiTheme="minorHAnsi" w:cstheme="minorBidi"/>
          <w:sz w:val="24"/>
          <w:szCs w:val="24"/>
        </w:rPr>
      </w:pPr>
      <w:hyperlink w:anchor="_Toc486083607" w:history="1">
        <w:r w:rsidR="002D1BA3" w:rsidRPr="00AF1E92">
          <w:rPr>
            <w:rStyle w:val="Hyperlink"/>
            <w:rFonts w:cs="Arial"/>
          </w:rPr>
          <w:t>2.4</w:t>
        </w:r>
        <w:r w:rsidR="002D1BA3">
          <w:rPr>
            <w:rFonts w:asciiTheme="minorHAnsi" w:eastAsiaTheme="minorEastAsia" w:hAnsiTheme="minorHAnsi" w:cstheme="minorBidi"/>
            <w:sz w:val="24"/>
            <w:szCs w:val="24"/>
          </w:rPr>
          <w:tab/>
        </w:r>
        <w:r w:rsidR="002D1BA3" w:rsidRPr="00AF1E92">
          <w:rPr>
            <w:rStyle w:val="Hyperlink"/>
          </w:rPr>
          <w:t>Processing</w:t>
        </w:r>
        <w:r w:rsidR="002D1BA3">
          <w:rPr>
            <w:webHidden/>
          </w:rPr>
          <w:tab/>
        </w:r>
        <w:r w:rsidR="002D1BA3">
          <w:rPr>
            <w:webHidden/>
          </w:rPr>
          <w:fldChar w:fldCharType="begin"/>
        </w:r>
        <w:r w:rsidR="002D1BA3">
          <w:rPr>
            <w:webHidden/>
          </w:rPr>
          <w:instrText xml:space="preserve"> PAGEREF _Toc486083607 \h </w:instrText>
        </w:r>
        <w:r w:rsidR="002D1BA3">
          <w:rPr>
            <w:webHidden/>
          </w:rPr>
        </w:r>
        <w:r w:rsidR="002D1BA3">
          <w:rPr>
            <w:webHidden/>
          </w:rPr>
          <w:fldChar w:fldCharType="separate"/>
        </w:r>
        <w:r w:rsidR="00B666E2">
          <w:rPr>
            <w:webHidden/>
          </w:rPr>
          <w:t>2</w:t>
        </w:r>
        <w:r w:rsidR="002D1BA3">
          <w:rPr>
            <w:webHidden/>
          </w:rPr>
          <w:fldChar w:fldCharType="end"/>
        </w:r>
      </w:hyperlink>
    </w:p>
    <w:p w14:paraId="64652887" w14:textId="77777777" w:rsidR="002D1BA3" w:rsidRDefault="0097758D">
      <w:pPr>
        <w:pStyle w:val="TOC2"/>
        <w:rPr>
          <w:rFonts w:asciiTheme="minorHAnsi" w:eastAsiaTheme="minorEastAsia" w:hAnsiTheme="minorHAnsi" w:cstheme="minorBidi"/>
          <w:sz w:val="24"/>
          <w:szCs w:val="24"/>
        </w:rPr>
      </w:pPr>
      <w:hyperlink w:anchor="_Toc486083608" w:history="1">
        <w:r w:rsidR="002D1BA3" w:rsidRPr="00AF1E92">
          <w:rPr>
            <w:rStyle w:val="Hyperlink"/>
            <w:rFonts w:cs="Arial"/>
          </w:rPr>
          <w:t>2.5</w:t>
        </w:r>
        <w:r w:rsidR="002D1BA3">
          <w:rPr>
            <w:rFonts w:asciiTheme="minorHAnsi" w:eastAsiaTheme="minorEastAsia" w:hAnsiTheme="minorHAnsi" w:cstheme="minorBidi"/>
            <w:sz w:val="24"/>
            <w:szCs w:val="24"/>
          </w:rPr>
          <w:tab/>
        </w:r>
        <w:r w:rsidR="002D1BA3" w:rsidRPr="00AF1E92">
          <w:rPr>
            <w:rStyle w:val="Hyperlink"/>
          </w:rPr>
          <w:t>File Naming Convention</w:t>
        </w:r>
        <w:r w:rsidR="002D1BA3">
          <w:rPr>
            <w:webHidden/>
          </w:rPr>
          <w:tab/>
        </w:r>
        <w:r w:rsidR="002D1BA3">
          <w:rPr>
            <w:webHidden/>
          </w:rPr>
          <w:fldChar w:fldCharType="begin"/>
        </w:r>
        <w:r w:rsidR="002D1BA3">
          <w:rPr>
            <w:webHidden/>
          </w:rPr>
          <w:instrText xml:space="preserve"> PAGEREF _Toc486083608 \h </w:instrText>
        </w:r>
        <w:r w:rsidR="002D1BA3">
          <w:rPr>
            <w:webHidden/>
          </w:rPr>
        </w:r>
        <w:r w:rsidR="002D1BA3">
          <w:rPr>
            <w:webHidden/>
          </w:rPr>
          <w:fldChar w:fldCharType="separate"/>
        </w:r>
        <w:r w:rsidR="00B666E2">
          <w:rPr>
            <w:webHidden/>
          </w:rPr>
          <w:t>3</w:t>
        </w:r>
        <w:r w:rsidR="002D1BA3">
          <w:rPr>
            <w:webHidden/>
          </w:rPr>
          <w:fldChar w:fldCharType="end"/>
        </w:r>
      </w:hyperlink>
    </w:p>
    <w:p w14:paraId="17D0A91A" w14:textId="77777777" w:rsidR="002D1BA3" w:rsidRDefault="0097758D">
      <w:pPr>
        <w:pStyle w:val="TOC2"/>
        <w:rPr>
          <w:rFonts w:asciiTheme="minorHAnsi" w:eastAsiaTheme="minorEastAsia" w:hAnsiTheme="minorHAnsi" w:cstheme="minorBidi"/>
          <w:sz w:val="24"/>
          <w:szCs w:val="24"/>
        </w:rPr>
      </w:pPr>
      <w:hyperlink w:anchor="_Toc486083609" w:history="1">
        <w:r w:rsidR="002D1BA3" w:rsidRPr="00AF1E92">
          <w:rPr>
            <w:rStyle w:val="Hyperlink"/>
            <w:rFonts w:cs="Arial"/>
          </w:rPr>
          <w:t>2.6</w:t>
        </w:r>
        <w:r w:rsidR="002D1BA3">
          <w:rPr>
            <w:rFonts w:asciiTheme="minorHAnsi" w:eastAsiaTheme="minorEastAsia" w:hAnsiTheme="minorHAnsi" w:cstheme="minorBidi"/>
            <w:sz w:val="24"/>
            <w:szCs w:val="24"/>
          </w:rPr>
          <w:tab/>
        </w:r>
        <w:r w:rsidR="002D1BA3" w:rsidRPr="00AF1E92">
          <w:rPr>
            <w:rStyle w:val="Hyperlink"/>
          </w:rPr>
          <w:t>Record Types</w:t>
        </w:r>
        <w:r w:rsidR="002D1BA3">
          <w:rPr>
            <w:webHidden/>
          </w:rPr>
          <w:tab/>
        </w:r>
        <w:r w:rsidR="002D1BA3">
          <w:rPr>
            <w:webHidden/>
          </w:rPr>
          <w:fldChar w:fldCharType="begin"/>
        </w:r>
        <w:r w:rsidR="002D1BA3">
          <w:rPr>
            <w:webHidden/>
          </w:rPr>
          <w:instrText xml:space="preserve"> PAGEREF _Toc486083609 \h </w:instrText>
        </w:r>
        <w:r w:rsidR="002D1BA3">
          <w:rPr>
            <w:webHidden/>
          </w:rPr>
        </w:r>
        <w:r w:rsidR="002D1BA3">
          <w:rPr>
            <w:webHidden/>
          </w:rPr>
          <w:fldChar w:fldCharType="separate"/>
        </w:r>
        <w:r w:rsidR="00B666E2">
          <w:rPr>
            <w:webHidden/>
          </w:rPr>
          <w:t>4</w:t>
        </w:r>
        <w:r w:rsidR="002D1BA3">
          <w:rPr>
            <w:webHidden/>
          </w:rPr>
          <w:fldChar w:fldCharType="end"/>
        </w:r>
      </w:hyperlink>
    </w:p>
    <w:p w14:paraId="3AF3FDB2" w14:textId="77777777" w:rsidR="002D1BA3" w:rsidRDefault="0097758D">
      <w:pPr>
        <w:pStyle w:val="TOC3"/>
        <w:rPr>
          <w:rFonts w:asciiTheme="minorHAnsi" w:eastAsiaTheme="minorEastAsia" w:hAnsiTheme="minorHAnsi" w:cstheme="minorBidi"/>
          <w:sz w:val="24"/>
          <w:szCs w:val="24"/>
        </w:rPr>
      </w:pPr>
      <w:hyperlink w:anchor="_Toc486083610" w:history="1">
        <w:r w:rsidR="002D1BA3" w:rsidRPr="00AF1E92">
          <w:rPr>
            <w:rStyle w:val="Hyperlink"/>
            <w:rFonts w:cs="Arial"/>
          </w:rPr>
          <w:t>2.6.1</w:t>
        </w:r>
        <w:r w:rsidR="002D1BA3">
          <w:rPr>
            <w:rFonts w:asciiTheme="minorHAnsi" w:eastAsiaTheme="minorEastAsia" w:hAnsiTheme="minorHAnsi" w:cstheme="minorBidi"/>
            <w:sz w:val="24"/>
            <w:szCs w:val="24"/>
          </w:rPr>
          <w:tab/>
        </w:r>
        <w:r w:rsidR="002D1BA3" w:rsidRPr="00AF1E92">
          <w:rPr>
            <w:rStyle w:val="Hyperlink"/>
          </w:rPr>
          <w:t>Session Record Type</w:t>
        </w:r>
        <w:r w:rsidR="002D1BA3">
          <w:rPr>
            <w:webHidden/>
          </w:rPr>
          <w:tab/>
        </w:r>
        <w:r w:rsidR="002D1BA3">
          <w:rPr>
            <w:webHidden/>
          </w:rPr>
          <w:fldChar w:fldCharType="begin"/>
        </w:r>
        <w:r w:rsidR="002D1BA3">
          <w:rPr>
            <w:webHidden/>
          </w:rPr>
          <w:instrText xml:space="preserve"> PAGEREF _Toc486083610 \h </w:instrText>
        </w:r>
        <w:r w:rsidR="002D1BA3">
          <w:rPr>
            <w:webHidden/>
          </w:rPr>
        </w:r>
        <w:r w:rsidR="002D1BA3">
          <w:rPr>
            <w:webHidden/>
          </w:rPr>
          <w:fldChar w:fldCharType="separate"/>
        </w:r>
        <w:r w:rsidR="00B666E2">
          <w:rPr>
            <w:webHidden/>
          </w:rPr>
          <w:t>4</w:t>
        </w:r>
        <w:r w:rsidR="002D1BA3">
          <w:rPr>
            <w:webHidden/>
          </w:rPr>
          <w:fldChar w:fldCharType="end"/>
        </w:r>
      </w:hyperlink>
    </w:p>
    <w:p w14:paraId="3D5878CB" w14:textId="77777777" w:rsidR="002D1BA3" w:rsidRDefault="0097758D">
      <w:pPr>
        <w:pStyle w:val="TOC3"/>
        <w:rPr>
          <w:rFonts w:asciiTheme="minorHAnsi" w:eastAsiaTheme="minorEastAsia" w:hAnsiTheme="minorHAnsi" w:cstheme="minorBidi"/>
          <w:sz w:val="24"/>
          <w:szCs w:val="24"/>
        </w:rPr>
      </w:pPr>
      <w:hyperlink w:anchor="_Toc486083611" w:history="1">
        <w:r w:rsidR="002D1BA3" w:rsidRPr="00AF1E92">
          <w:rPr>
            <w:rStyle w:val="Hyperlink"/>
            <w:rFonts w:cs="Arial"/>
          </w:rPr>
          <w:t>2.6.2</w:t>
        </w:r>
        <w:r w:rsidR="002D1BA3">
          <w:rPr>
            <w:rFonts w:asciiTheme="minorHAnsi" w:eastAsiaTheme="minorEastAsia" w:hAnsiTheme="minorHAnsi" w:cstheme="minorBidi"/>
            <w:sz w:val="24"/>
            <w:szCs w:val="24"/>
          </w:rPr>
          <w:tab/>
        </w:r>
        <w:r w:rsidR="002D1BA3" w:rsidRPr="00AF1E92">
          <w:rPr>
            <w:rStyle w:val="Hyperlink"/>
          </w:rPr>
          <w:t>Heartbeat Record Type</w:t>
        </w:r>
        <w:r w:rsidR="002D1BA3">
          <w:rPr>
            <w:webHidden/>
          </w:rPr>
          <w:tab/>
        </w:r>
        <w:r w:rsidR="002D1BA3">
          <w:rPr>
            <w:webHidden/>
          </w:rPr>
          <w:fldChar w:fldCharType="begin"/>
        </w:r>
        <w:r w:rsidR="002D1BA3">
          <w:rPr>
            <w:webHidden/>
          </w:rPr>
          <w:instrText xml:space="preserve"> PAGEREF _Toc486083611 \h </w:instrText>
        </w:r>
        <w:r w:rsidR="002D1BA3">
          <w:rPr>
            <w:webHidden/>
          </w:rPr>
        </w:r>
        <w:r w:rsidR="002D1BA3">
          <w:rPr>
            <w:webHidden/>
          </w:rPr>
          <w:fldChar w:fldCharType="separate"/>
        </w:r>
        <w:r w:rsidR="00B666E2">
          <w:rPr>
            <w:webHidden/>
          </w:rPr>
          <w:t>22</w:t>
        </w:r>
        <w:r w:rsidR="002D1BA3">
          <w:rPr>
            <w:webHidden/>
          </w:rPr>
          <w:fldChar w:fldCharType="end"/>
        </w:r>
      </w:hyperlink>
    </w:p>
    <w:p w14:paraId="061EE981" w14:textId="77777777" w:rsidR="002D1BA3" w:rsidRDefault="0097758D">
      <w:pPr>
        <w:pStyle w:val="TOC3"/>
        <w:rPr>
          <w:rFonts w:asciiTheme="minorHAnsi" w:eastAsiaTheme="minorEastAsia" w:hAnsiTheme="minorHAnsi" w:cstheme="minorBidi"/>
          <w:sz w:val="24"/>
          <w:szCs w:val="24"/>
        </w:rPr>
      </w:pPr>
      <w:hyperlink w:anchor="_Toc486083612" w:history="1">
        <w:r w:rsidR="002D1BA3" w:rsidRPr="00AF1E92">
          <w:rPr>
            <w:rStyle w:val="Hyperlink"/>
            <w:rFonts w:cs="Arial"/>
          </w:rPr>
          <w:t>2.6.3</w:t>
        </w:r>
        <w:r w:rsidR="002D1BA3">
          <w:rPr>
            <w:rFonts w:asciiTheme="minorHAnsi" w:eastAsiaTheme="minorEastAsia" w:hAnsiTheme="minorHAnsi" w:cstheme="minorBidi"/>
            <w:sz w:val="24"/>
            <w:szCs w:val="24"/>
          </w:rPr>
          <w:tab/>
        </w:r>
        <w:r w:rsidR="002D1BA3" w:rsidRPr="00AF1E92">
          <w:rPr>
            <w:rStyle w:val="Hyperlink"/>
          </w:rPr>
          <w:t>Metric Record Type</w:t>
        </w:r>
        <w:r w:rsidR="002D1BA3">
          <w:rPr>
            <w:webHidden/>
          </w:rPr>
          <w:tab/>
        </w:r>
        <w:r w:rsidR="002D1BA3">
          <w:rPr>
            <w:webHidden/>
          </w:rPr>
          <w:fldChar w:fldCharType="begin"/>
        </w:r>
        <w:r w:rsidR="002D1BA3">
          <w:rPr>
            <w:webHidden/>
          </w:rPr>
          <w:instrText xml:space="preserve"> PAGEREF _Toc486083612 \h </w:instrText>
        </w:r>
        <w:r w:rsidR="002D1BA3">
          <w:rPr>
            <w:webHidden/>
          </w:rPr>
        </w:r>
        <w:r w:rsidR="002D1BA3">
          <w:rPr>
            <w:webHidden/>
          </w:rPr>
          <w:fldChar w:fldCharType="separate"/>
        </w:r>
        <w:r w:rsidR="00B666E2">
          <w:rPr>
            <w:webHidden/>
          </w:rPr>
          <w:t>23</w:t>
        </w:r>
        <w:r w:rsidR="002D1BA3">
          <w:rPr>
            <w:webHidden/>
          </w:rPr>
          <w:fldChar w:fldCharType="end"/>
        </w:r>
      </w:hyperlink>
    </w:p>
    <w:p w14:paraId="6AF0A099" w14:textId="77777777" w:rsidR="002D1BA3" w:rsidRDefault="0097758D">
      <w:pPr>
        <w:pStyle w:val="TOC3"/>
        <w:rPr>
          <w:rFonts w:asciiTheme="minorHAnsi" w:eastAsiaTheme="minorEastAsia" w:hAnsiTheme="minorHAnsi" w:cstheme="minorBidi"/>
          <w:sz w:val="24"/>
          <w:szCs w:val="24"/>
        </w:rPr>
      </w:pPr>
      <w:hyperlink w:anchor="_Toc486083613" w:history="1">
        <w:r w:rsidR="002D1BA3" w:rsidRPr="00AF1E92">
          <w:rPr>
            <w:rStyle w:val="Hyperlink"/>
            <w:rFonts w:cs="Arial"/>
          </w:rPr>
          <w:t>2.6.4</w:t>
        </w:r>
        <w:r w:rsidR="002D1BA3">
          <w:rPr>
            <w:rFonts w:asciiTheme="minorHAnsi" w:eastAsiaTheme="minorEastAsia" w:hAnsiTheme="minorHAnsi" w:cstheme="minorBidi"/>
            <w:sz w:val="24"/>
            <w:szCs w:val="24"/>
          </w:rPr>
          <w:tab/>
        </w:r>
        <w:r w:rsidR="002D1BA3" w:rsidRPr="00AF1E92">
          <w:rPr>
            <w:rStyle w:val="Hyperlink"/>
          </w:rPr>
          <w:t>Version Record Type</w:t>
        </w:r>
        <w:r w:rsidR="002D1BA3">
          <w:rPr>
            <w:webHidden/>
          </w:rPr>
          <w:tab/>
        </w:r>
        <w:r w:rsidR="002D1BA3">
          <w:rPr>
            <w:webHidden/>
          </w:rPr>
          <w:fldChar w:fldCharType="begin"/>
        </w:r>
        <w:r w:rsidR="002D1BA3">
          <w:rPr>
            <w:webHidden/>
          </w:rPr>
          <w:instrText xml:space="preserve"> PAGEREF _Toc486083613 \h </w:instrText>
        </w:r>
        <w:r w:rsidR="002D1BA3">
          <w:rPr>
            <w:webHidden/>
          </w:rPr>
        </w:r>
        <w:r w:rsidR="002D1BA3">
          <w:rPr>
            <w:webHidden/>
          </w:rPr>
          <w:fldChar w:fldCharType="separate"/>
        </w:r>
        <w:r w:rsidR="00B666E2">
          <w:rPr>
            <w:webHidden/>
          </w:rPr>
          <w:t>24</w:t>
        </w:r>
        <w:r w:rsidR="002D1BA3">
          <w:rPr>
            <w:webHidden/>
          </w:rPr>
          <w:fldChar w:fldCharType="end"/>
        </w:r>
      </w:hyperlink>
    </w:p>
    <w:p w14:paraId="2C4E0A44" w14:textId="77777777" w:rsidR="002D1BA3" w:rsidRDefault="0097758D">
      <w:pPr>
        <w:pStyle w:val="TOC3"/>
        <w:rPr>
          <w:rFonts w:asciiTheme="minorHAnsi" w:eastAsiaTheme="minorEastAsia" w:hAnsiTheme="minorHAnsi" w:cstheme="minorBidi"/>
          <w:sz w:val="24"/>
          <w:szCs w:val="24"/>
        </w:rPr>
      </w:pPr>
      <w:hyperlink w:anchor="_Toc486083614" w:history="1">
        <w:r w:rsidR="002D1BA3" w:rsidRPr="00AF1E92">
          <w:rPr>
            <w:rStyle w:val="Hyperlink"/>
            <w:rFonts w:cs="Arial"/>
          </w:rPr>
          <w:t>2.6.5</w:t>
        </w:r>
        <w:r w:rsidR="002D1BA3">
          <w:rPr>
            <w:rFonts w:asciiTheme="minorHAnsi" w:eastAsiaTheme="minorEastAsia" w:hAnsiTheme="minorHAnsi" w:cstheme="minorBidi"/>
            <w:sz w:val="24"/>
            <w:szCs w:val="24"/>
          </w:rPr>
          <w:tab/>
        </w:r>
        <w:r w:rsidR="002D1BA3" w:rsidRPr="00AF1E92">
          <w:rPr>
            <w:rStyle w:val="Hyperlink"/>
          </w:rPr>
          <w:t>Error Record Type</w:t>
        </w:r>
        <w:r w:rsidR="002D1BA3">
          <w:rPr>
            <w:webHidden/>
          </w:rPr>
          <w:tab/>
        </w:r>
        <w:r w:rsidR="002D1BA3">
          <w:rPr>
            <w:webHidden/>
          </w:rPr>
          <w:fldChar w:fldCharType="begin"/>
        </w:r>
        <w:r w:rsidR="002D1BA3">
          <w:rPr>
            <w:webHidden/>
          </w:rPr>
          <w:instrText xml:space="preserve"> PAGEREF _Toc486083614 \h </w:instrText>
        </w:r>
        <w:r w:rsidR="002D1BA3">
          <w:rPr>
            <w:webHidden/>
          </w:rPr>
        </w:r>
        <w:r w:rsidR="002D1BA3">
          <w:rPr>
            <w:webHidden/>
          </w:rPr>
          <w:fldChar w:fldCharType="separate"/>
        </w:r>
        <w:r w:rsidR="00B666E2">
          <w:rPr>
            <w:webHidden/>
          </w:rPr>
          <w:t>24</w:t>
        </w:r>
        <w:r w:rsidR="002D1BA3">
          <w:rPr>
            <w:webHidden/>
          </w:rPr>
          <w:fldChar w:fldCharType="end"/>
        </w:r>
      </w:hyperlink>
    </w:p>
    <w:p w14:paraId="0AAEA8E2" w14:textId="2FEA2B24" w:rsidR="00F027F7" w:rsidRDefault="004E7659" w:rsidP="00BE3206">
      <w:pPr>
        <w:pStyle w:val="TOC1"/>
        <w:ind w:left="0" w:firstLine="0"/>
      </w:pPr>
      <w:r>
        <w:fldChar w:fldCharType="end"/>
      </w:r>
    </w:p>
    <w:p w14:paraId="6991A2DE" w14:textId="77777777" w:rsidR="00F027F7" w:rsidRDefault="00F027F7" w:rsidP="00E12AF4">
      <w:pPr>
        <w:tabs>
          <w:tab w:val="clear" w:pos="360"/>
          <w:tab w:val="clear" w:pos="720"/>
          <w:tab w:val="clear" w:pos="1080"/>
          <w:tab w:val="left" w:pos="461"/>
          <w:tab w:val="left" w:pos="922"/>
          <w:tab w:val="left" w:pos="1526"/>
          <w:tab w:val="left" w:pos="2304"/>
          <w:tab w:val="left" w:leader="dot" w:pos="8640"/>
          <w:tab w:val="decimal" w:pos="9000"/>
        </w:tabs>
      </w:pPr>
    </w:p>
    <w:p w14:paraId="13220467" w14:textId="77777777" w:rsidR="00F027F7" w:rsidRDefault="00F027F7" w:rsidP="00E12AF4">
      <w:pPr>
        <w:tabs>
          <w:tab w:val="clear" w:pos="360"/>
          <w:tab w:val="clear" w:pos="720"/>
          <w:tab w:val="clear" w:pos="1080"/>
          <w:tab w:val="left" w:pos="461"/>
          <w:tab w:val="left" w:pos="922"/>
          <w:tab w:val="left" w:pos="1526"/>
          <w:tab w:val="left" w:pos="2304"/>
          <w:tab w:val="left" w:leader="dot" w:pos="8640"/>
          <w:tab w:val="decimal" w:pos="9000"/>
        </w:tabs>
        <w:sectPr w:rsidR="00F027F7" w:rsidSect="005B3901">
          <w:headerReference w:type="default" r:id="rId9"/>
          <w:footerReference w:type="default" r:id="rId10"/>
          <w:footnotePr>
            <w:numRestart w:val="eachPage"/>
          </w:footnotePr>
          <w:type w:val="oddPage"/>
          <w:pgSz w:w="12240" w:h="15840" w:code="1"/>
          <w:pgMar w:top="1440" w:right="1440" w:bottom="1440" w:left="1440" w:header="720" w:footer="720" w:gutter="0"/>
          <w:pgNumType w:fmt="lowerRoman" w:chapStyle="6" w:chapSep="period"/>
          <w:cols w:space="720"/>
        </w:sectPr>
      </w:pPr>
    </w:p>
    <w:p w14:paraId="4776BDA1" w14:textId="0A95DAB3" w:rsidR="00C50C87" w:rsidRPr="0051295B" w:rsidRDefault="00002E9A" w:rsidP="00C50C87">
      <w:pPr>
        <w:pStyle w:val="Heading1"/>
        <w:numPr>
          <w:ilvl w:val="0"/>
          <w:numId w:val="0"/>
        </w:numPr>
        <w:jc w:val="left"/>
        <w:rPr>
          <w:rFonts w:cs="Arial"/>
          <w:color w:val="0070C0"/>
          <w:u w:val="single"/>
        </w:rPr>
      </w:pPr>
      <w:bookmarkStart w:id="1" w:name="_Toc485992612"/>
      <w:bookmarkStart w:id="2" w:name="_Toc486083596"/>
      <w:r w:rsidRPr="0051295B">
        <w:rPr>
          <w:rFonts w:cs="Arial"/>
          <w:color w:val="0070C0"/>
          <w:u w:val="single"/>
        </w:rPr>
        <w:lastRenderedPageBreak/>
        <w:t>Introduction</w:t>
      </w:r>
      <w:bookmarkEnd w:id="1"/>
      <w:bookmarkEnd w:id="2"/>
    </w:p>
    <w:p w14:paraId="1AD65C83" w14:textId="6FFB3E7A" w:rsidR="004C2C99" w:rsidRDefault="004C2C99" w:rsidP="004C2C99">
      <w:pPr>
        <w:tabs>
          <w:tab w:val="clear" w:pos="360"/>
          <w:tab w:val="clear" w:pos="720"/>
          <w:tab w:val="clear" w:pos="1080"/>
        </w:tabs>
        <w:rPr>
          <w:rFonts w:ascii="Arial" w:hAnsi="Arial" w:cs="Arial"/>
          <w:sz w:val="24"/>
          <w:szCs w:val="24"/>
        </w:rPr>
      </w:pPr>
      <w:r w:rsidRPr="004C2C99">
        <w:rPr>
          <w:rFonts w:ascii="Arial" w:hAnsi="Arial" w:cs="Arial"/>
          <w:sz w:val="24"/>
          <w:szCs w:val="24"/>
        </w:rPr>
        <w:t>The network and software engineers develop</w:t>
      </w:r>
      <w:r w:rsidR="00560D31">
        <w:rPr>
          <w:rFonts w:ascii="Arial" w:hAnsi="Arial" w:cs="Arial"/>
          <w:sz w:val="24"/>
          <w:szCs w:val="24"/>
        </w:rPr>
        <w:t>ed</w:t>
      </w:r>
      <w:r w:rsidRPr="004C2C99">
        <w:rPr>
          <w:rFonts w:ascii="Arial" w:hAnsi="Arial" w:cs="Arial"/>
          <w:sz w:val="24"/>
          <w:szCs w:val="24"/>
        </w:rPr>
        <w:t xml:space="preserve"> software intended for deployment on the FLOWER appliance sensors.  This Data Guide contains information about the data generated by that sensor.</w:t>
      </w:r>
    </w:p>
    <w:p w14:paraId="723030BD" w14:textId="77777777" w:rsidR="004C2C99" w:rsidRPr="004C2C99" w:rsidRDefault="004C2C99" w:rsidP="004C2C99">
      <w:pPr>
        <w:tabs>
          <w:tab w:val="clear" w:pos="360"/>
          <w:tab w:val="clear" w:pos="720"/>
          <w:tab w:val="clear" w:pos="1080"/>
        </w:tabs>
        <w:rPr>
          <w:rFonts w:ascii="Arial" w:hAnsi="Arial" w:cs="Arial"/>
          <w:sz w:val="24"/>
          <w:szCs w:val="24"/>
        </w:rPr>
      </w:pPr>
    </w:p>
    <w:p w14:paraId="2CA7C2CA" w14:textId="77777777" w:rsidR="004C2C99" w:rsidRPr="004C2C99" w:rsidRDefault="004C2C99" w:rsidP="004C2C99">
      <w:pPr>
        <w:tabs>
          <w:tab w:val="clear" w:pos="360"/>
          <w:tab w:val="clear" w:pos="720"/>
          <w:tab w:val="clear" w:pos="1080"/>
        </w:tabs>
        <w:rPr>
          <w:rFonts w:ascii="Arial" w:hAnsi="Arial" w:cs="Arial"/>
          <w:sz w:val="24"/>
          <w:szCs w:val="24"/>
        </w:rPr>
      </w:pPr>
      <w:r w:rsidRPr="004C2C99">
        <w:rPr>
          <w:rFonts w:ascii="Arial" w:hAnsi="Arial" w:cs="Arial"/>
          <w:sz w:val="24"/>
          <w:szCs w:val="24"/>
        </w:rPr>
        <w:t>This guide is intended to help the user understand the data generated by FLOWER on the FLOWER appliance sensors.  If you have any questions about the data, please contact FLOWER support at flower-support@pnnl.gov.</w:t>
      </w:r>
    </w:p>
    <w:p w14:paraId="7A71225A" w14:textId="6F650DA5" w:rsidR="003448FE" w:rsidRPr="0051295B" w:rsidRDefault="003448FE">
      <w:pPr>
        <w:tabs>
          <w:tab w:val="clear" w:pos="360"/>
          <w:tab w:val="clear" w:pos="720"/>
          <w:tab w:val="clear" w:pos="1080"/>
        </w:tabs>
        <w:rPr>
          <w:rFonts w:ascii="Arial" w:hAnsi="Arial" w:cs="Arial"/>
          <w:sz w:val="24"/>
          <w:szCs w:val="24"/>
        </w:rPr>
      </w:pPr>
      <w:r w:rsidRPr="0051295B">
        <w:rPr>
          <w:rFonts w:ascii="Arial" w:hAnsi="Arial" w:cs="Arial"/>
          <w:sz w:val="24"/>
          <w:szCs w:val="24"/>
        </w:rPr>
        <w:br w:type="page"/>
      </w:r>
    </w:p>
    <w:p w14:paraId="4EB712D9" w14:textId="77777777" w:rsidR="004C2C99" w:rsidRDefault="004C2C99" w:rsidP="004C2C99">
      <w:pPr>
        <w:pStyle w:val="Heading-FrontTOC"/>
      </w:pPr>
      <w:bookmarkStart w:id="3" w:name="_Toc195079666"/>
      <w:bookmarkStart w:id="4" w:name="_Toc346801739"/>
      <w:bookmarkStart w:id="5" w:name="_Toc485992613"/>
      <w:bookmarkStart w:id="6" w:name="_Toc486083597"/>
      <w:r>
        <w:lastRenderedPageBreak/>
        <w:t>Acronyms and Abbreviations</w:t>
      </w:r>
      <w:bookmarkEnd w:id="3"/>
      <w:bookmarkEnd w:id="4"/>
      <w:bookmarkEnd w:id="5"/>
      <w:bookmarkEnd w:id="6"/>
    </w:p>
    <w:p w14:paraId="605AEDC4" w14:textId="77777777" w:rsidR="004C2C99" w:rsidRDefault="004C2C99" w:rsidP="004C2C99">
      <w:pPr>
        <w:pStyle w:val="Acronyms"/>
      </w:pPr>
      <w:r>
        <w:t>FC</w:t>
      </w:r>
      <w:r>
        <w:tab/>
        <w:t>FlowCache</w:t>
      </w:r>
    </w:p>
    <w:p w14:paraId="1B60575D" w14:textId="77777777" w:rsidR="004C2C99" w:rsidRDefault="004C2C99" w:rsidP="004C2C99">
      <w:pPr>
        <w:pStyle w:val="Acronyms"/>
      </w:pPr>
      <w:r>
        <w:t>GRE</w:t>
      </w:r>
      <w:r>
        <w:tab/>
        <w:t>Generic Routing Encapsulation</w:t>
      </w:r>
    </w:p>
    <w:p w14:paraId="5A04587C" w14:textId="77777777" w:rsidR="004C2C99" w:rsidRDefault="004C2C99" w:rsidP="004C2C99">
      <w:pPr>
        <w:pStyle w:val="Acronyms"/>
      </w:pPr>
      <w:r>
        <w:t>ICMP</w:t>
      </w:r>
      <w:r>
        <w:tab/>
        <w:t>Internet Control Message Protocol</w:t>
      </w:r>
    </w:p>
    <w:p w14:paraId="73C374BF" w14:textId="77777777" w:rsidR="004C2C99" w:rsidRDefault="004C2C99" w:rsidP="004C2C99">
      <w:pPr>
        <w:pStyle w:val="Acronyms"/>
      </w:pPr>
      <w:r>
        <w:t>IP</w:t>
      </w:r>
      <w:r>
        <w:tab/>
        <w:t>Internet Protocol</w:t>
      </w:r>
    </w:p>
    <w:p w14:paraId="607571F3" w14:textId="77777777" w:rsidR="004C2C99" w:rsidRDefault="004C2C99" w:rsidP="004C2C99">
      <w:pPr>
        <w:pStyle w:val="Acronyms"/>
      </w:pPr>
      <w:r>
        <w:t>PAWS</w:t>
      </w:r>
      <w:r>
        <w:tab/>
      </w:r>
      <w:r w:rsidRPr="005B3901">
        <w:t>Protect Against</w:t>
      </w:r>
      <w:r>
        <w:t xml:space="preserve"> Wrapped Sequence (numbers)</w:t>
      </w:r>
    </w:p>
    <w:p w14:paraId="14A16B6B" w14:textId="77777777" w:rsidR="004C2C99" w:rsidRDefault="004C2C99" w:rsidP="004C2C99">
      <w:pPr>
        <w:pStyle w:val="Acronyms"/>
      </w:pPr>
      <w:r>
        <w:t>PB</w:t>
      </w:r>
      <w:r>
        <w:tab/>
      </w:r>
      <w:r w:rsidRPr="005B3901">
        <w:t>PacketBuilder</w:t>
      </w:r>
    </w:p>
    <w:p w14:paraId="0FA2B02E" w14:textId="77777777" w:rsidR="004C2C99" w:rsidRDefault="004C2C99" w:rsidP="004C2C99">
      <w:pPr>
        <w:pStyle w:val="Acronyms"/>
      </w:pPr>
      <w:r>
        <w:t>PP</w:t>
      </w:r>
      <w:r>
        <w:tab/>
      </w:r>
      <w:r w:rsidRPr="005B3901">
        <w:t>PacketParser</w:t>
      </w:r>
    </w:p>
    <w:p w14:paraId="6F4D930C" w14:textId="77777777" w:rsidR="004C2C99" w:rsidRDefault="004C2C99" w:rsidP="004C2C99">
      <w:pPr>
        <w:pStyle w:val="Acronyms"/>
      </w:pPr>
      <w:r>
        <w:t>PR</w:t>
      </w:r>
      <w:r>
        <w:tab/>
      </w:r>
      <w:r w:rsidRPr="005B3901">
        <w:t>PacketRinger</w:t>
      </w:r>
    </w:p>
    <w:p w14:paraId="0E0F385C" w14:textId="77777777" w:rsidR="004C2C99" w:rsidRDefault="004C2C99" w:rsidP="004C2C99">
      <w:pPr>
        <w:pStyle w:val="Acronyms"/>
      </w:pPr>
      <w:r>
        <w:t>RHEL</w:t>
      </w:r>
      <w:r>
        <w:tab/>
        <w:t>Red Hat Enterprise Linux</w:t>
      </w:r>
    </w:p>
    <w:p w14:paraId="78F1E4C7" w14:textId="77777777" w:rsidR="004C2C99" w:rsidRDefault="004C2C99" w:rsidP="004C2C99">
      <w:pPr>
        <w:pStyle w:val="Acronyms"/>
      </w:pPr>
      <w:r>
        <w:t>SFO</w:t>
      </w:r>
      <w:r>
        <w:tab/>
        <w:t>Session Force Out</w:t>
      </w:r>
    </w:p>
    <w:p w14:paraId="72E2B1CF" w14:textId="77777777" w:rsidR="004C2C99" w:rsidRDefault="004C2C99" w:rsidP="004C2C99">
      <w:pPr>
        <w:pStyle w:val="Acronyms"/>
      </w:pPr>
      <w:r>
        <w:t>SIT</w:t>
      </w:r>
      <w:r>
        <w:tab/>
        <w:t>Session Inactivity Timeout</w:t>
      </w:r>
    </w:p>
    <w:p w14:paraId="7DCC346D" w14:textId="77777777" w:rsidR="004C2C99" w:rsidRDefault="004C2C99" w:rsidP="004C2C99">
      <w:pPr>
        <w:pStyle w:val="Acronyms"/>
      </w:pPr>
      <w:r>
        <w:t>TCP</w:t>
      </w:r>
      <w:r>
        <w:tab/>
        <w:t>Transport Protocol Port</w:t>
      </w:r>
    </w:p>
    <w:p w14:paraId="1E043EE6" w14:textId="77777777" w:rsidR="004C2C99" w:rsidRDefault="004C2C99" w:rsidP="004C2C99">
      <w:pPr>
        <w:pStyle w:val="Acronyms"/>
      </w:pPr>
      <w:r>
        <w:t>UDP</w:t>
      </w:r>
      <w:r>
        <w:tab/>
        <w:t>User Datagram Protocol</w:t>
      </w:r>
    </w:p>
    <w:p w14:paraId="23EDB66D" w14:textId="77777777" w:rsidR="004C2C99" w:rsidRDefault="004C2C99" w:rsidP="004C2C99">
      <w:pPr>
        <w:pStyle w:val="Acronyms"/>
      </w:pPr>
      <w:r>
        <w:t>UTC</w:t>
      </w:r>
      <w:r>
        <w:tab/>
        <w:t>Coordinated Universal Time</w:t>
      </w:r>
    </w:p>
    <w:p w14:paraId="717C4844" w14:textId="77777777" w:rsidR="004C2C99" w:rsidRDefault="004C2C99" w:rsidP="004C2C99">
      <w:pPr>
        <w:pStyle w:val="Acronyms"/>
      </w:pPr>
      <w:r>
        <w:t>VLAN</w:t>
      </w:r>
      <w:r>
        <w:tab/>
        <w:t>virtual local area network</w:t>
      </w:r>
    </w:p>
    <w:p w14:paraId="47ED3C48" w14:textId="77777777" w:rsidR="004C2C99" w:rsidRDefault="004C2C99" w:rsidP="004C2C99">
      <w:pPr>
        <w:pStyle w:val="Acronyms"/>
      </w:pPr>
      <w:r>
        <w:t>NTP</w:t>
      </w:r>
      <w:r>
        <w:tab/>
      </w:r>
      <w:r w:rsidRPr="00BD67CB">
        <w:t>Network Time Protocol</w:t>
      </w:r>
    </w:p>
    <w:p w14:paraId="732E7F6D" w14:textId="77777777" w:rsidR="004C2C99" w:rsidRPr="001F715E" w:rsidRDefault="004C2C99" w:rsidP="004C2C99">
      <w:pPr>
        <w:pStyle w:val="BodyText"/>
      </w:pPr>
    </w:p>
    <w:p w14:paraId="59DB80AB" w14:textId="77777777" w:rsidR="004C2C99" w:rsidRDefault="004C2C99" w:rsidP="004C2C99">
      <w:pPr>
        <w:pStyle w:val="BodyText"/>
        <w:sectPr w:rsidR="004C2C99" w:rsidSect="004C2C99">
          <w:footnotePr>
            <w:numRestart w:val="eachPage"/>
          </w:footnotePr>
          <w:type w:val="evenPage"/>
          <w:pgSz w:w="12240" w:h="15840" w:code="1"/>
          <w:pgMar w:top="1440" w:right="1440" w:bottom="1440" w:left="1440" w:header="720" w:footer="720" w:gutter="0"/>
          <w:pgNumType w:fmt="lowerRoman"/>
          <w:cols w:space="720"/>
        </w:sectPr>
      </w:pPr>
    </w:p>
    <w:p w14:paraId="54E3F490" w14:textId="77777777" w:rsidR="004C2C99" w:rsidRDefault="004C2C99" w:rsidP="004C2C99">
      <w:pPr>
        <w:pStyle w:val="HeadingFrontNoTOC"/>
      </w:pPr>
      <w:r>
        <w:lastRenderedPageBreak/>
        <w:t>Contents</w:t>
      </w:r>
    </w:p>
    <w:p w14:paraId="27BE7465" w14:textId="77777777" w:rsidR="004C2C99" w:rsidRDefault="004C2C99">
      <w:pPr>
        <w:pStyle w:val="TOC1"/>
        <w:rPr>
          <w:rFonts w:asciiTheme="minorHAnsi" w:eastAsiaTheme="minorEastAsia" w:hAnsiTheme="minorHAnsi" w:cstheme="minorBidi"/>
          <w:sz w:val="24"/>
          <w:szCs w:val="24"/>
        </w:rPr>
      </w:pPr>
      <w:r>
        <w:fldChar w:fldCharType="begin"/>
      </w:r>
      <w:r>
        <w:instrText xml:space="preserve"> TOC \o "2-3" \h \z \t "Heading 1,1,Heading-Front (TOC),1" </w:instrText>
      </w:r>
      <w:r>
        <w:fldChar w:fldCharType="separate"/>
      </w:r>
      <w:hyperlink w:anchor="_Toc485992612" w:history="1">
        <w:r w:rsidRPr="00392A08">
          <w:rPr>
            <w:rStyle w:val="Hyperlink"/>
            <w:rFonts w:cs="Arial"/>
          </w:rPr>
          <w:t>Introduction</w:t>
        </w:r>
        <w:r>
          <w:rPr>
            <w:webHidden/>
          </w:rPr>
          <w:tab/>
        </w:r>
        <w:r>
          <w:rPr>
            <w:webHidden/>
          </w:rPr>
          <w:fldChar w:fldCharType="begin"/>
        </w:r>
        <w:r>
          <w:rPr>
            <w:webHidden/>
          </w:rPr>
          <w:instrText xml:space="preserve"> PAGEREF _Toc485992612 \h </w:instrText>
        </w:r>
        <w:r>
          <w:rPr>
            <w:webHidden/>
          </w:rPr>
        </w:r>
        <w:r>
          <w:rPr>
            <w:webHidden/>
          </w:rPr>
          <w:fldChar w:fldCharType="separate"/>
        </w:r>
        <w:r w:rsidR="00B666E2">
          <w:rPr>
            <w:webHidden/>
          </w:rPr>
          <w:t>iv</w:t>
        </w:r>
        <w:r>
          <w:rPr>
            <w:webHidden/>
          </w:rPr>
          <w:fldChar w:fldCharType="end"/>
        </w:r>
      </w:hyperlink>
    </w:p>
    <w:p w14:paraId="50840867" w14:textId="77777777" w:rsidR="004C2C99" w:rsidRDefault="0097758D">
      <w:pPr>
        <w:pStyle w:val="TOC1"/>
        <w:rPr>
          <w:rFonts w:asciiTheme="minorHAnsi" w:eastAsiaTheme="minorEastAsia" w:hAnsiTheme="minorHAnsi" w:cstheme="minorBidi"/>
          <w:sz w:val="24"/>
          <w:szCs w:val="24"/>
        </w:rPr>
      </w:pPr>
      <w:hyperlink w:anchor="_Toc485992613" w:history="1">
        <w:r w:rsidR="004C2C99" w:rsidRPr="00392A08">
          <w:rPr>
            <w:rStyle w:val="Hyperlink"/>
          </w:rPr>
          <w:t>Acronyms and Abbreviations</w:t>
        </w:r>
        <w:r w:rsidR="004C2C99">
          <w:rPr>
            <w:webHidden/>
          </w:rPr>
          <w:tab/>
        </w:r>
        <w:r w:rsidR="004C2C99">
          <w:rPr>
            <w:webHidden/>
          </w:rPr>
          <w:fldChar w:fldCharType="begin"/>
        </w:r>
        <w:r w:rsidR="004C2C99">
          <w:rPr>
            <w:webHidden/>
          </w:rPr>
          <w:instrText xml:space="preserve"> PAGEREF _Toc485992613 \h </w:instrText>
        </w:r>
        <w:r w:rsidR="004C2C99">
          <w:rPr>
            <w:webHidden/>
          </w:rPr>
        </w:r>
        <w:r w:rsidR="004C2C99">
          <w:rPr>
            <w:webHidden/>
          </w:rPr>
          <w:fldChar w:fldCharType="separate"/>
        </w:r>
        <w:r w:rsidR="00B666E2">
          <w:rPr>
            <w:webHidden/>
          </w:rPr>
          <w:t>v</w:t>
        </w:r>
        <w:r w:rsidR="004C2C99">
          <w:rPr>
            <w:webHidden/>
          </w:rPr>
          <w:fldChar w:fldCharType="end"/>
        </w:r>
      </w:hyperlink>
    </w:p>
    <w:p w14:paraId="74433CB8" w14:textId="77777777" w:rsidR="004C2C99" w:rsidRDefault="0097758D">
      <w:pPr>
        <w:pStyle w:val="TOC1"/>
        <w:rPr>
          <w:rFonts w:asciiTheme="minorHAnsi" w:eastAsiaTheme="minorEastAsia" w:hAnsiTheme="minorHAnsi" w:cstheme="minorBidi"/>
          <w:sz w:val="24"/>
          <w:szCs w:val="24"/>
        </w:rPr>
      </w:pPr>
      <w:hyperlink w:anchor="_Toc485992614" w:history="1">
        <w:r w:rsidR="004C2C99" w:rsidRPr="00392A08">
          <w:rPr>
            <w:rStyle w:val="Hyperlink"/>
            <w:rFonts w:cs="Arial"/>
          </w:rPr>
          <w:t>1.0</w:t>
        </w:r>
        <w:r w:rsidR="004C2C99">
          <w:rPr>
            <w:rFonts w:asciiTheme="minorHAnsi" w:eastAsiaTheme="minorEastAsia" w:hAnsiTheme="minorHAnsi" w:cstheme="minorBidi"/>
            <w:sz w:val="24"/>
            <w:szCs w:val="24"/>
          </w:rPr>
          <w:tab/>
        </w:r>
        <w:r w:rsidR="004C2C99" w:rsidRPr="00392A08">
          <w:rPr>
            <w:rStyle w:val="Hyperlink"/>
          </w:rPr>
          <w:t>Data Commonalities</w:t>
        </w:r>
        <w:r w:rsidR="004C2C99">
          <w:rPr>
            <w:webHidden/>
          </w:rPr>
          <w:tab/>
        </w:r>
        <w:r w:rsidR="004C2C99">
          <w:rPr>
            <w:webHidden/>
          </w:rPr>
          <w:fldChar w:fldCharType="begin"/>
        </w:r>
        <w:r w:rsidR="004C2C99">
          <w:rPr>
            <w:webHidden/>
          </w:rPr>
          <w:instrText xml:space="preserve"> PAGEREF _Toc485992614 \h </w:instrText>
        </w:r>
        <w:r w:rsidR="004C2C99">
          <w:rPr>
            <w:webHidden/>
          </w:rPr>
        </w:r>
        <w:r w:rsidR="004C2C99">
          <w:rPr>
            <w:webHidden/>
          </w:rPr>
          <w:fldChar w:fldCharType="separate"/>
        </w:r>
        <w:r w:rsidR="00B666E2">
          <w:rPr>
            <w:webHidden/>
          </w:rPr>
          <w:t>1</w:t>
        </w:r>
        <w:r w:rsidR="004C2C99">
          <w:rPr>
            <w:webHidden/>
          </w:rPr>
          <w:fldChar w:fldCharType="end"/>
        </w:r>
      </w:hyperlink>
    </w:p>
    <w:p w14:paraId="527D4EDC" w14:textId="77777777" w:rsidR="004C2C99" w:rsidRDefault="0097758D">
      <w:pPr>
        <w:pStyle w:val="TOC2"/>
        <w:rPr>
          <w:rFonts w:asciiTheme="minorHAnsi" w:eastAsiaTheme="minorEastAsia" w:hAnsiTheme="minorHAnsi" w:cstheme="minorBidi"/>
          <w:sz w:val="24"/>
          <w:szCs w:val="24"/>
        </w:rPr>
      </w:pPr>
      <w:hyperlink w:anchor="_Toc485992615" w:history="1">
        <w:r w:rsidR="004C2C99" w:rsidRPr="00392A08">
          <w:rPr>
            <w:rStyle w:val="Hyperlink"/>
            <w:rFonts w:cs="Arial"/>
          </w:rPr>
          <w:t>1.1</w:t>
        </w:r>
        <w:r w:rsidR="004C2C99">
          <w:rPr>
            <w:rFonts w:asciiTheme="minorHAnsi" w:eastAsiaTheme="minorEastAsia" w:hAnsiTheme="minorHAnsi" w:cstheme="minorBidi"/>
            <w:sz w:val="24"/>
            <w:szCs w:val="24"/>
          </w:rPr>
          <w:tab/>
        </w:r>
        <w:r w:rsidR="004C2C99" w:rsidRPr="00392A08">
          <w:rPr>
            <w:rStyle w:val="Hyperlink"/>
          </w:rPr>
          <w:t>Time Synchronized to Coordinated Universal Time</w:t>
        </w:r>
        <w:r w:rsidR="004C2C99">
          <w:rPr>
            <w:webHidden/>
          </w:rPr>
          <w:tab/>
        </w:r>
        <w:r w:rsidR="004C2C99">
          <w:rPr>
            <w:webHidden/>
          </w:rPr>
          <w:fldChar w:fldCharType="begin"/>
        </w:r>
        <w:r w:rsidR="004C2C99">
          <w:rPr>
            <w:webHidden/>
          </w:rPr>
          <w:instrText xml:space="preserve"> PAGEREF _Toc485992615 \h </w:instrText>
        </w:r>
        <w:r w:rsidR="004C2C99">
          <w:rPr>
            <w:webHidden/>
          </w:rPr>
        </w:r>
        <w:r w:rsidR="004C2C99">
          <w:rPr>
            <w:webHidden/>
          </w:rPr>
          <w:fldChar w:fldCharType="separate"/>
        </w:r>
        <w:r w:rsidR="00B666E2">
          <w:rPr>
            <w:webHidden/>
          </w:rPr>
          <w:t>1</w:t>
        </w:r>
        <w:r w:rsidR="004C2C99">
          <w:rPr>
            <w:webHidden/>
          </w:rPr>
          <w:fldChar w:fldCharType="end"/>
        </w:r>
      </w:hyperlink>
    </w:p>
    <w:p w14:paraId="2C473D0B" w14:textId="77777777" w:rsidR="004C2C99" w:rsidRDefault="0097758D">
      <w:pPr>
        <w:pStyle w:val="TOC2"/>
        <w:rPr>
          <w:rFonts w:asciiTheme="minorHAnsi" w:eastAsiaTheme="minorEastAsia" w:hAnsiTheme="minorHAnsi" w:cstheme="minorBidi"/>
          <w:sz w:val="24"/>
          <w:szCs w:val="24"/>
        </w:rPr>
      </w:pPr>
      <w:hyperlink w:anchor="_Toc485992616" w:history="1">
        <w:r w:rsidR="004C2C99" w:rsidRPr="00392A08">
          <w:rPr>
            <w:rStyle w:val="Hyperlink"/>
            <w:rFonts w:cs="Arial"/>
          </w:rPr>
          <w:t>1.2</w:t>
        </w:r>
        <w:r w:rsidR="004C2C99">
          <w:rPr>
            <w:rFonts w:asciiTheme="minorHAnsi" w:eastAsiaTheme="minorEastAsia" w:hAnsiTheme="minorHAnsi" w:cstheme="minorBidi"/>
            <w:sz w:val="24"/>
            <w:szCs w:val="24"/>
          </w:rPr>
          <w:tab/>
        </w:r>
        <w:r w:rsidR="004C2C99" w:rsidRPr="00392A08">
          <w:rPr>
            <w:rStyle w:val="Hyperlink"/>
          </w:rPr>
          <w:t>Internet Protocol Address Representation</w:t>
        </w:r>
        <w:r w:rsidR="004C2C99">
          <w:rPr>
            <w:webHidden/>
          </w:rPr>
          <w:tab/>
        </w:r>
        <w:r w:rsidR="004C2C99">
          <w:rPr>
            <w:webHidden/>
          </w:rPr>
          <w:fldChar w:fldCharType="begin"/>
        </w:r>
        <w:r w:rsidR="004C2C99">
          <w:rPr>
            <w:webHidden/>
          </w:rPr>
          <w:instrText xml:space="preserve"> PAGEREF _Toc485992616 \h </w:instrText>
        </w:r>
        <w:r w:rsidR="004C2C99">
          <w:rPr>
            <w:webHidden/>
          </w:rPr>
        </w:r>
        <w:r w:rsidR="004C2C99">
          <w:rPr>
            <w:webHidden/>
          </w:rPr>
          <w:fldChar w:fldCharType="separate"/>
        </w:r>
        <w:r w:rsidR="00B666E2">
          <w:rPr>
            <w:webHidden/>
          </w:rPr>
          <w:t>1</w:t>
        </w:r>
        <w:r w:rsidR="004C2C99">
          <w:rPr>
            <w:webHidden/>
          </w:rPr>
          <w:fldChar w:fldCharType="end"/>
        </w:r>
      </w:hyperlink>
    </w:p>
    <w:p w14:paraId="43FD90C9" w14:textId="77777777" w:rsidR="004C2C99" w:rsidRDefault="0097758D">
      <w:pPr>
        <w:pStyle w:val="TOC3"/>
        <w:rPr>
          <w:rFonts w:asciiTheme="minorHAnsi" w:eastAsiaTheme="minorEastAsia" w:hAnsiTheme="minorHAnsi" w:cstheme="minorBidi"/>
          <w:sz w:val="24"/>
          <w:szCs w:val="24"/>
        </w:rPr>
      </w:pPr>
      <w:hyperlink w:anchor="_Toc485992617" w:history="1">
        <w:r w:rsidR="004C2C99" w:rsidRPr="00392A08">
          <w:rPr>
            <w:rStyle w:val="Hyperlink"/>
            <w:rFonts w:cs="Arial"/>
          </w:rPr>
          <w:t>1.2.1</w:t>
        </w:r>
        <w:r w:rsidR="004C2C99">
          <w:rPr>
            <w:rFonts w:asciiTheme="minorHAnsi" w:eastAsiaTheme="minorEastAsia" w:hAnsiTheme="minorHAnsi" w:cstheme="minorBidi"/>
            <w:sz w:val="24"/>
            <w:szCs w:val="24"/>
          </w:rPr>
          <w:tab/>
        </w:r>
        <w:r w:rsidR="004C2C99" w:rsidRPr="00392A08">
          <w:rPr>
            <w:rStyle w:val="Hyperlink"/>
          </w:rPr>
          <w:t>Octet-Coded Decimal (IPv4)</w:t>
        </w:r>
        <w:r w:rsidR="004C2C99">
          <w:rPr>
            <w:webHidden/>
          </w:rPr>
          <w:tab/>
        </w:r>
        <w:r w:rsidR="004C2C99">
          <w:rPr>
            <w:webHidden/>
          </w:rPr>
          <w:fldChar w:fldCharType="begin"/>
        </w:r>
        <w:r w:rsidR="004C2C99">
          <w:rPr>
            <w:webHidden/>
          </w:rPr>
          <w:instrText xml:space="preserve"> PAGEREF _Toc485992617 \h </w:instrText>
        </w:r>
        <w:r w:rsidR="004C2C99">
          <w:rPr>
            <w:webHidden/>
          </w:rPr>
        </w:r>
        <w:r w:rsidR="004C2C99">
          <w:rPr>
            <w:webHidden/>
          </w:rPr>
          <w:fldChar w:fldCharType="separate"/>
        </w:r>
        <w:r w:rsidR="00B666E2">
          <w:rPr>
            <w:webHidden/>
          </w:rPr>
          <w:t>1</w:t>
        </w:r>
        <w:r w:rsidR="004C2C99">
          <w:rPr>
            <w:webHidden/>
          </w:rPr>
          <w:fldChar w:fldCharType="end"/>
        </w:r>
      </w:hyperlink>
    </w:p>
    <w:p w14:paraId="71A834ED" w14:textId="77777777" w:rsidR="004C2C99" w:rsidRDefault="0097758D">
      <w:pPr>
        <w:pStyle w:val="TOC3"/>
        <w:rPr>
          <w:rFonts w:asciiTheme="minorHAnsi" w:eastAsiaTheme="minorEastAsia" w:hAnsiTheme="minorHAnsi" w:cstheme="minorBidi"/>
          <w:sz w:val="24"/>
          <w:szCs w:val="24"/>
        </w:rPr>
      </w:pPr>
      <w:hyperlink w:anchor="_Toc485992618" w:history="1">
        <w:r w:rsidR="004C2C99" w:rsidRPr="00392A08">
          <w:rPr>
            <w:rStyle w:val="Hyperlink"/>
            <w:rFonts w:cs="Arial"/>
          </w:rPr>
          <w:t>1.2.2</w:t>
        </w:r>
        <w:r w:rsidR="004C2C99">
          <w:rPr>
            <w:rFonts w:asciiTheme="minorHAnsi" w:eastAsiaTheme="minorEastAsia" w:hAnsiTheme="minorHAnsi" w:cstheme="minorBidi"/>
            <w:sz w:val="24"/>
            <w:szCs w:val="24"/>
          </w:rPr>
          <w:tab/>
        </w:r>
        <w:r w:rsidR="004C2C99" w:rsidRPr="00392A08">
          <w:rPr>
            <w:rStyle w:val="Hyperlink"/>
          </w:rPr>
          <w:t>Hexadecimal Notation (IPv6)</w:t>
        </w:r>
        <w:r w:rsidR="004C2C99">
          <w:rPr>
            <w:webHidden/>
          </w:rPr>
          <w:tab/>
        </w:r>
        <w:r w:rsidR="004C2C99">
          <w:rPr>
            <w:webHidden/>
          </w:rPr>
          <w:fldChar w:fldCharType="begin"/>
        </w:r>
        <w:r w:rsidR="004C2C99">
          <w:rPr>
            <w:webHidden/>
          </w:rPr>
          <w:instrText xml:space="preserve"> PAGEREF _Toc485992618 \h </w:instrText>
        </w:r>
        <w:r w:rsidR="004C2C99">
          <w:rPr>
            <w:webHidden/>
          </w:rPr>
        </w:r>
        <w:r w:rsidR="004C2C99">
          <w:rPr>
            <w:webHidden/>
          </w:rPr>
          <w:fldChar w:fldCharType="separate"/>
        </w:r>
        <w:r w:rsidR="00B666E2">
          <w:rPr>
            <w:webHidden/>
          </w:rPr>
          <w:t>1</w:t>
        </w:r>
        <w:r w:rsidR="004C2C99">
          <w:rPr>
            <w:webHidden/>
          </w:rPr>
          <w:fldChar w:fldCharType="end"/>
        </w:r>
      </w:hyperlink>
    </w:p>
    <w:p w14:paraId="5D0353FE" w14:textId="77777777" w:rsidR="004C2C99" w:rsidRDefault="0097758D">
      <w:pPr>
        <w:pStyle w:val="TOC1"/>
        <w:rPr>
          <w:rFonts w:asciiTheme="minorHAnsi" w:eastAsiaTheme="minorEastAsia" w:hAnsiTheme="minorHAnsi" w:cstheme="minorBidi"/>
          <w:sz w:val="24"/>
          <w:szCs w:val="24"/>
        </w:rPr>
      </w:pPr>
      <w:hyperlink w:anchor="_Toc485992619" w:history="1">
        <w:r w:rsidR="004C2C99" w:rsidRPr="00392A08">
          <w:rPr>
            <w:rStyle w:val="Hyperlink"/>
            <w:rFonts w:cs="Arial"/>
          </w:rPr>
          <w:t>2.0</w:t>
        </w:r>
        <w:r w:rsidR="004C2C99">
          <w:rPr>
            <w:rFonts w:asciiTheme="minorHAnsi" w:eastAsiaTheme="minorEastAsia" w:hAnsiTheme="minorHAnsi" w:cstheme="minorBidi"/>
            <w:sz w:val="24"/>
            <w:szCs w:val="24"/>
          </w:rPr>
          <w:tab/>
        </w:r>
        <w:r w:rsidR="004C2C99" w:rsidRPr="00392A08">
          <w:rPr>
            <w:rStyle w:val="Hyperlink"/>
          </w:rPr>
          <w:t>FLOWER Data</w:t>
        </w:r>
        <w:r w:rsidR="004C2C99">
          <w:rPr>
            <w:webHidden/>
          </w:rPr>
          <w:tab/>
        </w:r>
        <w:r w:rsidR="004C2C99">
          <w:rPr>
            <w:webHidden/>
          </w:rPr>
          <w:fldChar w:fldCharType="begin"/>
        </w:r>
        <w:r w:rsidR="004C2C99">
          <w:rPr>
            <w:webHidden/>
          </w:rPr>
          <w:instrText xml:space="preserve"> PAGEREF _Toc485992619 \h </w:instrText>
        </w:r>
        <w:r w:rsidR="004C2C99">
          <w:rPr>
            <w:webHidden/>
          </w:rPr>
        </w:r>
        <w:r w:rsidR="004C2C99">
          <w:rPr>
            <w:webHidden/>
          </w:rPr>
          <w:fldChar w:fldCharType="separate"/>
        </w:r>
        <w:r w:rsidR="00B666E2">
          <w:rPr>
            <w:webHidden/>
          </w:rPr>
          <w:t>2</w:t>
        </w:r>
        <w:r w:rsidR="004C2C99">
          <w:rPr>
            <w:webHidden/>
          </w:rPr>
          <w:fldChar w:fldCharType="end"/>
        </w:r>
      </w:hyperlink>
    </w:p>
    <w:p w14:paraId="63BA26B1" w14:textId="77777777" w:rsidR="004C2C99" w:rsidRDefault="0097758D">
      <w:pPr>
        <w:pStyle w:val="TOC2"/>
        <w:rPr>
          <w:rFonts w:asciiTheme="minorHAnsi" w:eastAsiaTheme="minorEastAsia" w:hAnsiTheme="minorHAnsi" w:cstheme="minorBidi"/>
          <w:sz w:val="24"/>
          <w:szCs w:val="24"/>
        </w:rPr>
      </w:pPr>
      <w:hyperlink w:anchor="_Toc485992620" w:history="1">
        <w:r w:rsidR="004C2C99" w:rsidRPr="00392A08">
          <w:rPr>
            <w:rStyle w:val="Hyperlink"/>
            <w:rFonts w:cs="Arial"/>
          </w:rPr>
          <w:t>2.1</w:t>
        </w:r>
        <w:r w:rsidR="004C2C99">
          <w:rPr>
            <w:rFonts w:asciiTheme="minorHAnsi" w:eastAsiaTheme="minorEastAsia" w:hAnsiTheme="minorHAnsi" w:cstheme="minorBidi"/>
            <w:sz w:val="24"/>
            <w:szCs w:val="24"/>
          </w:rPr>
          <w:tab/>
        </w:r>
        <w:r w:rsidR="004C2C99" w:rsidRPr="00392A08">
          <w:rPr>
            <w:rStyle w:val="Hyperlink"/>
          </w:rPr>
          <w:t>Overview</w:t>
        </w:r>
        <w:r w:rsidR="004C2C99">
          <w:rPr>
            <w:webHidden/>
          </w:rPr>
          <w:tab/>
        </w:r>
        <w:r w:rsidR="004C2C99">
          <w:rPr>
            <w:webHidden/>
          </w:rPr>
          <w:fldChar w:fldCharType="begin"/>
        </w:r>
        <w:r w:rsidR="004C2C99">
          <w:rPr>
            <w:webHidden/>
          </w:rPr>
          <w:instrText xml:space="preserve"> PAGEREF _Toc485992620 \h </w:instrText>
        </w:r>
        <w:r w:rsidR="004C2C99">
          <w:rPr>
            <w:webHidden/>
          </w:rPr>
        </w:r>
        <w:r w:rsidR="004C2C99">
          <w:rPr>
            <w:webHidden/>
          </w:rPr>
          <w:fldChar w:fldCharType="separate"/>
        </w:r>
        <w:r w:rsidR="00B666E2">
          <w:rPr>
            <w:webHidden/>
          </w:rPr>
          <w:t>2</w:t>
        </w:r>
        <w:r w:rsidR="004C2C99">
          <w:rPr>
            <w:webHidden/>
          </w:rPr>
          <w:fldChar w:fldCharType="end"/>
        </w:r>
      </w:hyperlink>
    </w:p>
    <w:p w14:paraId="776B31F5" w14:textId="77777777" w:rsidR="004C2C99" w:rsidRDefault="0097758D">
      <w:pPr>
        <w:pStyle w:val="TOC2"/>
        <w:rPr>
          <w:rFonts w:asciiTheme="minorHAnsi" w:eastAsiaTheme="minorEastAsia" w:hAnsiTheme="minorHAnsi" w:cstheme="minorBidi"/>
          <w:sz w:val="24"/>
          <w:szCs w:val="24"/>
        </w:rPr>
      </w:pPr>
      <w:hyperlink w:anchor="_Toc485992621" w:history="1">
        <w:r w:rsidR="004C2C99" w:rsidRPr="00392A08">
          <w:rPr>
            <w:rStyle w:val="Hyperlink"/>
            <w:rFonts w:cs="Arial"/>
          </w:rPr>
          <w:t>2.2</w:t>
        </w:r>
        <w:r w:rsidR="004C2C99">
          <w:rPr>
            <w:rFonts w:asciiTheme="minorHAnsi" w:eastAsiaTheme="minorEastAsia" w:hAnsiTheme="minorHAnsi" w:cstheme="minorBidi"/>
            <w:sz w:val="24"/>
            <w:szCs w:val="24"/>
          </w:rPr>
          <w:tab/>
        </w:r>
        <w:r w:rsidR="004C2C99" w:rsidRPr="00392A08">
          <w:rPr>
            <w:rStyle w:val="Hyperlink"/>
          </w:rPr>
          <w:t>Terminology</w:t>
        </w:r>
        <w:r w:rsidR="004C2C99">
          <w:rPr>
            <w:webHidden/>
          </w:rPr>
          <w:tab/>
        </w:r>
        <w:r w:rsidR="004C2C99">
          <w:rPr>
            <w:webHidden/>
          </w:rPr>
          <w:fldChar w:fldCharType="begin"/>
        </w:r>
        <w:r w:rsidR="004C2C99">
          <w:rPr>
            <w:webHidden/>
          </w:rPr>
          <w:instrText xml:space="preserve"> PAGEREF _Toc485992621 \h </w:instrText>
        </w:r>
        <w:r w:rsidR="004C2C99">
          <w:rPr>
            <w:webHidden/>
          </w:rPr>
        </w:r>
        <w:r w:rsidR="004C2C99">
          <w:rPr>
            <w:webHidden/>
          </w:rPr>
          <w:fldChar w:fldCharType="separate"/>
        </w:r>
        <w:r w:rsidR="00B666E2">
          <w:rPr>
            <w:webHidden/>
          </w:rPr>
          <w:t>2</w:t>
        </w:r>
        <w:r w:rsidR="004C2C99">
          <w:rPr>
            <w:webHidden/>
          </w:rPr>
          <w:fldChar w:fldCharType="end"/>
        </w:r>
      </w:hyperlink>
    </w:p>
    <w:p w14:paraId="66688627" w14:textId="77777777" w:rsidR="004C2C99" w:rsidRDefault="0097758D">
      <w:pPr>
        <w:pStyle w:val="TOC2"/>
        <w:rPr>
          <w:rFonts w:asciiTheme="minorHAnsi" w:eastAsiaTheme="minorEastAsia" w:hAnsiTheme="minorHAnsi" w:cstheme="minorBidi"/>
          <w:sz w:val="24"/>
          <w:szCs w:val="24"/>
        </w:rPr>
      </w:pPr>
      <w:hyperlink w:anchor="_Toc485992622" w:history="1">
        <w:r w:rsidR="004C2C99" w:rsidRPr="00392A08">
          <w:rPr>
            <w:rStyle w:val="Hyperlink"/>
            <w:rFonts w:cs="Arial"/>
          </w:rPr>
          <w:t>2.3</w:t>
        </w:r>
        <w:r w:rsidR="004C2C99">
          <w:rPr>
            <w:rFonts w:asciiTheme="minorHAnsi" w:eastAsiaTheme="minorEastAsia" w:hAnsiTheme="minorHAnsi" w:cstheme="minorBidi"/>
            <w:sz w:val="24"/>
            <w:szCs w:val="24"/>
          </w:rPr>
          <w:tab/>
        </w:r>
        <w:r w:rsidR="004C2C99" w:rsidRPr="00392A08">
          <w:rPr>
            <w:rStyle w:val="Hyperlink"/>
          </w:rPr>
          <w:t>Restrictions</w:t>
        </w:r>
        <w:r w:rsidR="004C2C99">
          <w:rPr>
            <w:webHidden/>
          </w:rPr>
          <w:tab/>
        </w:r>
        <w:r w:rsidR="004C2C99">
          <w:rPr>
            <w:webHidden/>
          </w:rPr>
          <w:fldChar w:fldCharType="begin"/>
        </w:r>
        <w:r w:rsidR="004C2C99">
          <w:rPr>
            <w:webHidden/>
          </w:rPr>
          <w:instrText xml:space="preserve"> PAGEREF _Toc485992622 \h </w:instrText>
        </w:r>
        <w:r w:rsidR="004C2C99">
          <w:rPr>
            <w:webHidden/>
          </w:rPr>
        </w:r>
        <w:r w:rsidR="004C2C99">
          <w:rPr>
            <w:webHidden/>
          </w:rPr>
          <w:fldChar w:fldCharType="separate"/>
        </w:r>
        <w:r w:rsidR="00B666E2">
          <w:rPr>
            <w:webHidden/>
          </w:rPr>
          <w:t>2</w:t>
        </w:r>
        <w:r w:rsidR="004C2C99">
          <w:rPr>
            <w:webHidden/>
          </w:rPr>
          <w:fldChar w:fldCharType="end"/>
        </w:r>
      </w:hyperlink>
    </w:p>
    <w:p w14:paraId="52EF73A3" w14:textId="77777777" w:rsidR="004C2C99" w:rsidRDefault="0097758D">
      <w:pPr>
        <w:pStyle w:val="TOC2"/>
        <w:rPr>
          <w:rFonts w:asciiTheme="minorHAnsi" w:eastAsiaTheme="minorEastAsia" w:hAnsiTheme="minorHAnsi" w:cstheme="minorBidi"/>
          <w:sz w:val="24"/>
          <w:szCs w:val="24"/>
        </w:rPr>
      </w:pPr>
      <w:hyperlink w:anchor="_Toc485992623" w:history="1">
        <w:r w:rsidR="004C2C99" w:rsidRPr="00392A08">
          <w:rPr>
            <w:rStyle w:val="Hyperlink"/>
            <w:rFonts w:cs="Arial"/>
          </w:rPr>
          <w:t>2.4</w:t>
        </w:r>
        <w:r w:rsidR="004C2C99">
          <w:rPr>
            <w:rFonts w:asciiTheme="minorHAnsi" w:eastAsiaTheme="minorEastAsia" w:hAnsiTheme="minorHAnsi" w:cstheme="minorBidi"/>
            <w:sz w:val="24"/>
            <w:szCs w:val="24"/>
          </w:rPr>
          <w:tab/>
        </w:r>
        <w:r w:rsidR="004C2C99" w:rsidRPr="00392A08">
          <w:rPr>
            <w:rStyle w:val="Hyperlink"/>
          </w:rPr>
          <w:t>Processing</w:t>
        </w:r>
        <w:r w:rsidR="004C2C99">
          <w:rPr>
            <w:webHidden/>
          </w:rPr>
          <w:tab/>
        </w:r>
        <w:r w:rsidR="004C2C99">
          <w:rPr>
            <w:webHidden/>
          </w:rPr>
          <w:fldChar w:fldCharType="begin"/>
        </w:r>
        <w:r w:rsidR="004C2C99">
          <w:rPr>
            <w:webHidden/>
          </w:rPr>
          <w:instrText xml:space="preserve"> PAGEREF _Toc485992623 \h </w:instrText>
        </w:r>
        <w:r w:rsidR="004C2C99">
          <w:rPr>
            <w:webHidden/>
          </w:rPr>
        </w:r>
        <w:r w:rsidR="004C2C99">
          <w:rPr>
            <w:webHidden/>
          </w:rPr>
          <w:fldChar w:fldCharType="separate"/>
        </w:r>
        <w:r w:rsidR="00B666E2">
          <w:rPr>
            <w:webHidden/>
          </w:rPr>
          <w:t>2</w:t>
        </w:r>
        <w:r w:rsidR="004C2C99">
          <w:rPr>
            <w:webHidden/>
          </w:rPr>
          <w:fldChar w:fldCharType="end"/>
        </w:r>
      </w:hyperlink>
    </w:p>
    <w:p w14:paraId="47341C84" w14:textId="77777777" w:rsidR="004C2C99" w:rsidRDefault="0097758D">
      <w:pPr>
        <w:pStyle w:val="TOC2"/>
        <w:rPr>
          <w:rFonts w:asciiTheme="minorHAnsi" w:eastAsiaTheme="minorEastAsia" w:hAnsiTheme="minorHAnsi" w:cstheme="minorBidi"/>
          <w:sz w:val="24"/>
          <w:szCs w:val="24"/>
        </w:rPr>
      </w:pPr>
      <w:hyperlink w:anchor="_Toc485992624" w:history="1">
        <w:r w:rsidR="004C2C99" w:rsidRPr="00392A08">
          <w:rPr>
            <w:rStyle w:val="Hyperlink"/>
            <w:rFonts w:cs="Arial"/>
          </w:rPr>
          <w:t>2.5</w:t>
        </w:r>
        <w:r w:rsidR="004C2C99">
          <w:rPr>
            <w:rFonts w:asciiTheme="minorHAnsi" w:eastAsiaTheme="minorEastAsia" w:hAnsiTheme="minorHAnsi" w:cstheme="minorBidi"/>
            <w:sz w:val="24"/>
            <w:szCs w:val="24"/>
          </w:rPr>
          <w:tab/>
        </w:r>
        <w:r w:rsidR="004C2C99" w:rsidRPr="00392A08">
          <w:rPr>
            <w:rStyle w:val="Hyperlink"/>
          </w:rPr>
          <w:t>File Naming Convention</w:t>
        </w:r>
        <w:r w:rsidR="004C2C99">
          <w:rPr>
            <w:webHidden/>
          </w:rPr>
          <w:tab/>
        </w:r>
        <w:r w:rsidR="004C2C99">
          <w:rPr>
            <w:webHidden/>
          </w:rPr>
          <w:fldChar w:fldCharType="begin"/>
        </w:r>
        <w:r w:rsidR="004C2C99">
          <w:rPr>
            <w:webHidden/>
          </w:rPr>
          <w:instrText xml:space="preserve"> PAGEREF _Toc485992624 \h </w:instrText>
        </w:r>
        <w:r w:rsidR="004C2C99">
          <w:rPr>
            <w:webHidden/>
          </w:rPr>
        </w:r>
        <w:r w:rsidR="004C2C99">
          <w:rPr>
            <w:webHidden/>
          </w:rPr>
          <w:fldChar w:fldCharType="separate"/>
        </w:r>
        <w:r w:rsidR="00B666E2">
          <w:rPr>
            <w:webHidden/>
          </w:rPr>
          <w:t>3</w:t>
        </w:r>
        <w:r w:rsidR="004C2C99">
          <w:rPr>
            <w:webHidden/>
          </w:rPr>
          <w:fldChar w:fldCharType="end"/>
        </w:r>
      </w:hyperlink>
    </w:p>
    <w:p w14:paraId="3536C7CD" w14:textId="77777777" w:rsidR="004C2C99" w:rsidRDefault="0097758D">
      <w:pPr>
        <w:pStyle w:val="TOC2"/>
        <w:rPr>
          <w:rFonts w:asciiTheme="minorHAnsi" w:eastAsiaTheme="minorEastAsia" w:hAnsiTheme="minorHAnsi" w:cstheme="minorBidi"/>
          <w:sz w:val="24"/>
          <w:szCs w:val="24"/>
        </w:rPr>
      </w:pPr>
      <w:hyperlink w:anchor="_Toc485992625" w:history="1">
        <w:r w:rsidR="004C2C99" w:rsidRPr="00392A08">
          <w:rPr>
            <w:rStyle w:val="Hyperlink"/>
            <w:rFonts w:cs="Arial"/>
          </w:rPr>
          <w:t>2.6</w:t>
        </w:r>
        <w:r w:rsidR="004C2C99">
          <w:rPr>
            <w:rFonts w:asciiTheme="minorHAnsi" w:eastAsiaTheme="minorEastAsia" w:hAnsiTheme="minorHAnsi" w:cstheme="minorBidi"/>
            <w:sz w:val="24"/>
            <w:szCs w:val="24"/>
          </w:rPr>
          <w:tab/>
        </w:r>
        <w:r w:rsidR="004C2C99" w:rsidRPr="00392A08">
          <w:rPr>
            <w:rStyle w:val="Hyperlink"/>
          </w:rPr>
          <w:t>Record Types</w:t>
        </w:r>
        <w:r w:rsidR="004C2C99">
          <w:rPr>
            <w:webHidden/>
          </w:rPr>
          <w:tab/>
        </w:r>
        <w:r w:rsidR="004C2C99">
          <w:rPr>
            <w:webHidden/>
          </w:rPr>
          <w:fldChar w:fldCharType="begin"/>
        </w:r>
        <w:r w:rsidR="004C2C99">
          <w:rPr>
            <w:webHidden/>
          </w:rPr>
          <w:instrText xml:space="preserve"> PAGEREF _Toc485992625 \h </w:instrText>
        </w:r>
        <w:r w:rsidR="004C2C99">
          <w:rPr>
            <w:webHidden/>
          </w:rPr>
        </w:r>
        <w:r w:rsidR="004C2C99">
          <w:rPr>
            <w:webHidden/>
          </w:rPr>
          <w:fldChar w:fldCharType="separate"/>
        </w:r>
        <w:r w:rsidR="00B666E2">
          <w:rPr>
            <w:webHidden/>
          </w:rPr>
          <w:t>4</w:t>
        </w:r>
        <w:r w:rsidR="004C2C99">
          <w:rPr>
            <w:webHidden/>
          </w:rPr>
          <w:fldChar w:fldCharType="end"/>
        </w:r>
      </w:hyperlink>
    </w:p>
    <w:p w14:paraId="119BC0C4" w14:textId="77777777" w:rsidR="004C2C99" w:rsidRDefault="0097758D">
      <w:pPr>
        <w:pStyle w:val="TOC3"/>
        <w:rPr>
          <w:rFonts w:asciiTheme="minorHAnsi" w:eastAsiaTheme="minorEastAsia" w:hAnsiTheme="minorHAnsi" w:cstheme="minorBidi"/>
          <w:sz w:val="24"/>
          <w:szCs w:val="24"/>
        </w:rPr>
      </w:pPr>
      <w:hyperlink w:anchor="_Toc485992626" w:history="1">
        <w:r w:rsidR="004C2C99" w:rsidRPr="00392A08">
          <w:rPr>
            <w:rStyle w:val="Hyperlink"/>
            <w:rFonts w:cs="Arial"/>
          </w:rPr>
          <w:t>2.6.1</w:t>
        </w:r>
        <w:r w:rsidR="004C2C99">
          <w:rPr>
            <w:rFonts w:asciiTheme="minorHAnsi" w:eastAsiaTheme="minorEastAsia" w:hAnsiTheme="minorHAnsi" w:cstheme="minorBidi"/>
            <w:sz w:val="24"/>
            <w:szCs w:val="24"/>
          </w:rPr>
          <w:tab/>
        </w:r>
        <w:r w:rsidR="004C2C99" w:rsidRPr="00392A08">
          <w:rPr>
            <w:rStyle w:val="Hyperlink"/>
          </w:rPr>
          <w:t>Session Record Type</w:t>
        </w:r>
        <w:r w:rsidR="004C2C99">
          <w:rPr>
            <w:webHidden/>
          </w:rPr>
          <w:tab/>
        </w:r>
        <w:r w:rsidR="004C2C99">
          <w:rPr>
            <w:webHidden/>
          </w:rPr>
          <w:fldChar w:fldCharType="begin"/>
        </w:r>
        <w:r w:rsidR="004C2C99">
          <w:rPr>
            <w:webHidden/>
          </w:rPr>
          <w:instrText xml:space="preserve"> PAGEREF _Toc485992626 \h </w:instrText>
        </w:r>
        <w:r w:rsidR="004C2C99">
          <w:rPr>
            <w:webHidden/>
          </w:rPr>
        </w:r>
        <w:r w:rsidR="004C2C99">
          <w:rPr>
            <w:webHidden/>
          </w:rPr>
          <w:fldChar w:fldCharType="separate"/>
        </w:r>
        <w:r w:rsidR="00B666E2">
          <w:rPr>
            <w:webHidden/>
          </w:rPr>
          <w:t>4</w:t>
        </w:r>
        <w:r w:rsidR="004C2C99">
          <w:rPr>
            <w:webHidden/>
          </w:rPr>
          <w:fldChar w:fldCharType="end"/>
        </w:r>
      </w:hyperlink>
    </w:p>
    <w:p w14:paraId="1F3EE903" w14:textId="77777777" w:rsidR="004C2C99" w:rsidRDefault="0097758D">
      <w:pPr>
        <w:pStyle w:val="TOC3"/>
        <w:rPr>
          <w:rFonts w:asciiTheme="minorHAnsi" w:eastAsiaTheme="minorEastAsia" w:hAnsiTheme="minorHAnsi" w:cstheme="minorBidi"/>
          <w:sz w:val="24"/>
          <w:szCs w:val="24"/>
        </w:rPr>
      </w:pPr>
      <w:hyperlink w:anchor="_Toc485992627" w:history="1">
        <w:r w:rsidR="004C2C99" w:rsidRPr="00392A08">
          <w:rPr>
            <w:rStyle w:val="Hyperlink"/>
            <w:rFonts w:cs="Arial"/>
          </w:rPr>
          <w:t>2.6.2</w:t>
        </w:r>
        <w:r w:rsidR="004C2C99">
          <w:rPr>
            <w:rFonts w:asciiTheme="minorHAnsi" w:eastAsiaTheme="minorEastAsia" w:hAnsiTheme="minorHAnsi" w:cstheme="minorBidi"/>
            <w:sz w:val="24"/>
            <w:szCs w:val="24"/>
          </w:rPr>
          <w:tab/>
        </w:r>
        <w:r w:rsidR="004C2C99" w:rsidRPr="00392A08">
          <w:rPr>
            <w:rStyle w:val="Hyperlink"/>
          </w:rPr>
          <w:t>Heartbeat Record Type</w:t>
        </w:r>
        <w:r w:rsidR="004C2C99">
          <w:rPr>
            <w:webHidden/>
          </w:rPr>
          <w:tab/>
        </w:r>
        <w:r w:rsidR="004C2C99">
          <w:rPr>
            <w:webHidden/>
          </w:rPr>
          <w:fldChar w:fldCharType="begin"/>
        </w:r>
        <w:r w:rsidR="004C2C99">
          <w:rPr>
            <w:webHidden/>
          </w:rPr>
          <w:instrText xml:space="preserve"> PAGEREF _Toc485992627 \h </w:instrText>
        </w:r>
        <w:r w:rsidR="004C2C99">
          <w:rPr>
            <w:webHidden/>
          </w:rPr>
        </w:r>
        <w:r w:rsidR="004C2C99">
          <w:rPr>
            <w:webHidden/>
          </w:rPr>
          <w:fldChar w:fldCharType="separate"/>
        </w:r>
        <w:r w:rsidR="00B666E2">
          <w:rPr>
            <w:webHidden/>
          </w:rPr>
          <w:t>22</w:t>
        </w:r>
        <w:r w:rsidR="004C2C99">
          <w:rPr>
            <w:webHidden/>
          </w:rPr>
          <w:fldChar w:fldCharType="end"/>
        </w:r>
      </w:hyperlink>
    </w:p>
    <w:p w14:paraId="4B7DC858" w14:textId="77777777" w:rsidR="004C2C99" w:rsidRDefault="0097758D">
      <w:pPr>
        <w:pStyle w:val="TOC3"/>
        <w:rPr>
          <w:rFonts w:asciiTheme="minorHAnsi" w:eastAsiaTheme="minorEastAsia" w:hAnsiTheme="minorHAnsi" w:cstheme="minorBidi"/>
          <w:sz w:val="24"/>
          <w:szCs w:val="24"/>
        </w:rPr>
      </w:pPr>
      <w:hyperlink w:anchor="_Toc485992628" w:history="1">
        <w:r w:rsidR="004C2C99" w:rsidRPr="00392A08">
          <w:rPr>
            <w:rStyle w:val="Hyperlink"/>
            <w:rFonts w:cs="Arial"/>
          </w:rPr>
          <w:t>2.6.3</w:t>
        </w:r>
        <w:r w:rsidR="004C2C99">
          <w:rPr>
            <w:rFonts w:asciiTheme="minorHAnsi" w:eastAsiaTheme="minorEastAsia" w:hAnsiTheme="minorHAnsi" w:cstheme="minorBidi"/>
            <w:sz w:val="24"/>
            <w:szCs w:val="24"/>
          </w:rPr>
          <w:tab/>
        </w:r>
        <w:r w:rsidR="004C2C99" w:rsidRPr="00392A08">
          <w:rPr>
            <w:rStyle w:val="Hyperlink"/>
          </w:rPr>
          <w:t>Metric Record Type</w:t>
        </w:r>
        <w:r w:rsidR="004C2C99">
          <w:rPr>
            <w:webHidden/>
          </w:rPr>
          <w:tab/>
        </w:r>
        <w:r w:rsidR="004C2C99">
          <w:rPr>
            <w:webHidden/>
          </w:rPr>
          <w:fldChar w:fldCharType="begin"/>
        </w:r>
        <w:r w:rsidR="004C2C99">
          <w:rPr>
            <w:webHidden/>
          </w:rPr>
          <w:instrText xml:space="preserve"> PAGEREF _Toc485992628 \h </w:instrText>
        </w:r>
        <w:r w:rsidR="004C2C99">
          <w:rPr>
            <w:webHidden/>
          </w:rPr>
        </w:r>
        <w:r w:rsidR="004C2C99">
          <w:rPr>
            <w:webHidden/>
          </w:rPr>
          <w:fldChar w:fldCharType="separate"/>
        </w:r>
        <w:r w:rsidR="00B666E2">
          <w:rPr>
            <w:webHidden/>
          </w:rPr>
          <w:t>23</w:t>
        </w:r>
        <w:r w:rsidR="004C2C99">
          <w:rPr>
            <w:webHidden/>
          </w:rPr>
          <w:fldChar w:fldCharType="end"/>
        </w:r>
      </w:hyperlink>
    </w:p>
    <w:p w14:paraId="337BB0E9" w14:textId="77777777" w:rsidR="004C2C99" w:rsidRDefault="0097758D">
      <w:pPr>
        <w:pStyle w:val="TOC3"/>
        <w:rPr>
          <w:rFonts w:asciiTheme="minorHAnsi" w:eastAsiaTheme="minorEastAsia" w:hAnsiTheme="minorHAnsi" w:cstheme="minorBidi"/>
          <w:sz w:val="24"/>
          <w:szCs w:val="24"/>
        </w:rPr>
      </w:pPr>
      <w:hyperlink w:anchor="_Toc485992629" w:history="1">
        <w:r w:rsidR="004C2C99" w:rsidRPr="00392A08">
          <w:rPr>
            <w:rStyle w:val="Hyperlink"/>
            <w:rFonts w:cs="Arial"/>
          </w:rPr>
          <w:t>2.6.4</w:t>
        </w:r>
        <w:r w:rsidR="004C2C99">
          <w:rPr>
            <w:rFonts w:asciiTheme="minorHAnsi" w:eastAsiaTheme="minorEastAsia" w:hAnsiTheme="minorHAnsi" w:cstheme="minorBidi"/>
            <w:sz w:val="24"/>
            <w:szCs w:val="24"/>
          </w:rPr>
          <w:tab/>
        </w:r>
        <w:r w:rsidR="004C2C99" w:rsidRPr="00392A08">
          <w:rPr>
            <w:rStyle w:val="Hyperlink"/>
          </w:rPr>
          <w:t>Version Record Type</w:t>
        </w:r>
        <w:r w:rsidR="004C2C99">
          <w:rPr>
            <w:webHidden/>
          </w:rPr>
          <w:tab/>
        </w:r>
        <w:r w:rsidR="004C2C99">
          <w:rPr>
            <w:webHidden/>
          </w:rPr>
          <w:fldChar w:fldCharType="begin"/>
        </w:r>
        <w:r w:rsidR="004C2C99">
          <w:rPr>
            <w:webHidden/>
          </w:rPr>
          <w:instrText xml:space="preserve"> PAGEREF _Toc485992629 \h </w:instrText>
        </w:r>
        <w:r w:rsidR="004C2C99">
          <w:rPr>
            <w:webHidden/>
          </w:rPr>
        </w:r>
        <w:r w:rsidR="004C2C99">
          <w:rPr>
            <w:webHidden/>
          </w:rPr>
          <w:fldChar w:fldCharType="separate"/>
        </w:r>
        <w:r w:rsidR="00B666E2">
          <w:rPr>
            <w:webHidden/>
          </w:rPr>
          <w:t>24</w:t>
        </w:r>
        <w:r w:rsidR="004C2C99">
          <w:rPr>
            <w:webHidden/>
          </w:rPr>
          <w:fldChar w:fldCharType="end"/>
        </w:r>
      </w:hyperlink>
    </w:p>
    <w:p w14:paraId="2B3EA56D" w14:textId="77777777" w:rsidR="004C2C99" w:rsidRDefault="0097758D">
      <w:pPr>
        <w:pStyle w:val="TOC3"/>
        <w:rPr>
          <w:rFonts w:asciiTheme="minorHAnsi" w:eastAsiaTheme="minorEastAsia" w:hAnsiTheme="minorHAnsi" w:cstheme="minorBidi"/>
          <w:sz w:val="24"/>
          <w:szCs w:val="24"/>
        </w:rPr>
      </w:pPr>
      <w:hyperlink w:anchor="_Toc485992630" w:history="1">
        <w:r w:rsidR="004C2C99" w:rsidRPr="00392A08">
          <w:rPr>
            <w:rStyle w:val="Hyperlink"/>
            <w:rFonts w:cs="Arial"/>
          </w:rPr>
          <w:t>2.6.5</w:t>
        </w:r>
        <w:r w:rsidR="004C2C99">
          <w:rPr>
            <w:rFonts w:asciiTheme="minorHAnsi" w:eastAsiaTheme="minorEastAsia" w:hAnsiTheme="minorHAnsi" w:cstheme="minorBidi"/>
            <w:sz w:val="24"/>
            <w:szCs w:val="24"/>
          </w:rPr>
          <w:tab/>
        </w:r>
        <w:r w:rsidR="004C2C99" w:rsidRPr="00392A08">
          <w:rPr>
            <w:rStyle w:val="Hyperlink"/>
          </w:rPr>
          <w:t>Error Record Type</w:t>
        </w:r>
        <w:r w:rsidR="004C2C99">
          <w:rPr>
            <w:webHidden/>
          </w:rPr>
          <w:tab/>
        </w:r>
        <w:r w:rsidR="004C2C99">
          <w:rPr>
            <w:webHidden/>
          </w:rPr>
          <w:fldChar w:fldCharType="begin"/>
        </w:r>
        <w:r w:rsidR="004C2C99">
          <w:rPr>
            <w:webHidden/>
          </w:rPr>
          <w:instrText xml:space="preserve"> PAGEREF _Toc485992630 \h </w:instrText>
        </w:r>
        <w:r w:rsidR="004C2C99">
          <w:rPr>
            <w:webHidden/>
          </w:rPr>
        </w:r>
        <w:r w:rsidR="004C2C99">
          <w:rPr>
            <w:webHidden/>
          </w:rPr>
          <w:fldChar w:fldCharType="separate"/>
        </w:r>
        <w:r w:rsidR="00B666E2">
          <w:rPr>
            <w:webHidden/>
          </w:rPr>
          <w:t>24</w:t>
        </w:r>
        <w:r w:rsidR="004C2C99">
          <w:rPr>
            <w:webHidden/>
          </w:rPr>
          <w:fldChar w:fldCharType="end"/>
        </w:r>
      </w:hyperlink>
    </w:p>
    <w:p w14:paraId="77444ACB" w14:textId="77777777" w:rsidR="004C2C99" w:rsidRDefault="004C2C99" w:rsidP="004C2C99">
      <w:pPr>
        <w:pStyle w:val="TOC1"/>
      </w:pPr>
      <w:r>
        <w:fldChar w:fldCharType="end"/>
      </w:r>
    </w:p>
    <w:p w14:paraId="11F634A0" w14:textId="77777777" w:rsidR="004C2C99" w:rsidRDefault="004C2C99" w:rsidP="004C2C99">
      <w:pPr>
        <w:pStyle w:val="HeadingFrontNoTOC"/>
      </w:pPr>
      <w:r>
        <w:t>Figures</w:t>
      </w:r>
    </w:p>
    <w:p w14:paraId="6A787A08" w14:textId="77777777" w:rsidR="004C2C99" w:rsidRDefault="004C2C99">
      <w:pPr>
        <w:pStyle w:val="TableofFigures"/>
        <w:rPr>
          <w:rFonts w:asciiTheme="minorHAnsi" w:eastAsiaTheme="minorEastAsia" w:hAnsiTheme="minorHAnsi" w:cstheme="minorBidi"/>
          <w:sz w:val="24"/>
          <w:szCs w:val="24"/>
        </w:rPr>
      </w:pPr>
      <w:r>
        <w:fldChar w:fldCharType="begin"/>
      </w:r>
      <w:r>
        <w:instrText xml:space="preserve"> TOC \h \z \c "Figure" </w:instrText>
      </w:r>
      <w:r>
        <w:fldChar w:fldCharType="separate"/>
      </w:r>
      <w:hyperlink w:anchor="_Toc485992631" w:history="1">
        <w:r w:rsidRPr="00B06259">
          <w:rPr>
            <w:rStyle w:val="Hyperlink"/>
          </w:rPr>
          <w:t>Figure 2.1.  Simple Flow Chart of How a Packet is Parsed</w:t>
        </w:r>
        <w:r>
          <w:rPr>
            <w:webHidden/>
          </w:rPr>
          <w:tab/>
        </w:r>
        <w:r>
          <w:rPr>
            <w:webHidden/>
          </w:rPr>
          <w:fldChar w:fldCharType="begin"/>
        </w:r>
        <w:r>
          <w:rPr>
            <w:webHidden/>
          </w:rPr>
          <w:instrText xml:space="preserve"> PAGEREF _Toc485992631 \h </w:instrText>
        </w:r>
        <w:r>
          <w:rPr>
            <w:webHidden/>
          </w:rPr>
        </w:r>
        <w:r>
          <w:rPr>
            <w:webHidden/>
          </w:rPr>
          <w:fldChar w:fldCharType="separate"/>
        </w:r>
        <w:r w:rsidR="00B666E2">
          <w:rPr>
            <w:webHidden/>
          </w:rPr>
          <w:t>5</w:t>
        </w:r>
        <w:r>
          <w:rPr>
            <w:webHidden/>
          </w:rPr>
          <w:fldChar w:fldCharType="end"/>
        </w:r>
      </w:hyperlink>
    </w:p>
    <w:p w14:paraId="2AEE790C" w14:textId="77777777" w:rsidR="004C2C99" w:rsidRDefault="0097758D">
      <w:pPr>
        <w:pStyle w:val="TableofFigures"/>
        <w:rPr>
          <w:rFonts w:asciiTheme="minorHAnsi" w:eastAsiaTheme="minorEastAsia" w:hAnsiTheme="minorHAnsi" w:cstheme="minorBidi"/>
          <w:sz w:val="24"/>
          <w:szCs w:val="24"/>
        </w:rPr>
      </w:pPr>
      <w:hyperlink w:anchor="_Toc485992632" w:history="1">
        <w:r w:rsidR="004C2C99" w:rsidRPr="00B06259">
          <w:rPr>
            <w:rStyle w:val="Hyperlink"/>
          </w:rPr>
          <w:t>Figure 2.2.  A Tunnel with a Depth of 2</w:t>
        </w:r>
        <w:r w:rsidR="004C2C99">
          <w:rPr>
            <w:webHidden/>
          </w:rPr>
          <w:tab/>
        </w:r>
        <w:r w:rsidR="004C2C99">
          <w:rPr>
            <w:webHidden/>
          </w:rPr>
          <w:fldChar w:fldCharType="begin"/>
        </w:r>
        <w:r w:rsidR="004C2C99">
          <w:rPr>
            <w:webHidden/>
          </w:rPr>
          <w:instrText xml:space="preserve"> PAGEREF _Toc485992632 \h </w:instrText>
        </w:r>
        <w:r w:rsidR="004C2C99">
          <w:rPr>
            <w:webHidden/>
          </w:rPr>
        </w:r>
        <w:r w:rsidR="004C2C99">
          <w:rPr>
            <w:webHidden/>
          </w:rPr>
          <w:fldChar w:fldCharType="separate"/>
        </w:r>
        <w:r w:rsidR="00B666E2">
          <w:rPr>
            <w:webHidden/>
          </w:rPr>
          <w:t>21</w:t>
        </w:r>
        <w:r w:rsidR="004C2C99">
          <w:rPr>
            <w:webHidden/>
          </w:rPr>
          <w:fldChar w:fldCharType="end"/>
        </w:r>
      </w:hyperlink>
    </w:p>
    <w:p w14:paraId="53B01EB3" w14:textId="77777777" w:rsidR="004C2C99" w:rsidRDefault="004C2C99" w:rsidP="004C2C99">
      <w:pPr>
        <w:tabs>
          <w:tab w:val="clear" w:pos="360"/>
          <w:tab w:val="clear" w:pos="720"/>
          <w:tab w:val="clear" w:pos="1080"/>
          <w:tab w:val="left" w:pos="461"/>
          <w:tab w:val="left" w:pos="922"/>
          <w:tab w:val="left" w:pos="1526"/>
          <w:tab w:val="left" w:pos="2304"/>
          <w:tab w:val="left" w:leader="dot" w:pos="8640"/>
          <w:tab w:val="decimal" w:pos="9000"/>
        </w:tabs>
      </w:pPr>
      <w:r>
        <w:fldChar w:fldCharType="end"/>
      </w:r>
    </w:p>
    <w:p w14:paraId="2696AC92" w14:textId="77777777" w:rsidR="004C2C99" w:rsidRDefault="004C2C99" w:rsidP="004C2C99">
      <w:pPr>
        <w:pStyle w:val="HeadingFrontNoTOC"/>
      </w:pPr>
      <w:r>
        <w:t>Tables</w:t>
      </w:r>
    </w:p>
    <w:p w14:paraId="7D6713F5" w14:textId="77777777" w:rsidR="004C2C99" w:rsidRPr="00C31E40" w:rsidRDefault="004C2C99" w:rsidP="004C2C99">
      <w:pPr>
        <w:pStyle w:val="TableofFigures"/>
        <w:tabs>
          <w:tab w:val="clear" w:pos="461"/>
          <w:tab w:val="left" w:pos="540"/>
        </w:tabs>
        <w:ind w:left="540" w:hanging="540"/>
        <w:rPr>
          <w:rFonts w:ascii="Calibri" w:hAnsi="Calibri"/>
        </w:rPr>
      </w:pPr>
      <w:r>
        <w:fldChar w:fldCharType="begin"/>
      </w:r>
      <w:r>
        <w:instrText xml:space="preserve"> TOC \h \z \t "Caption-Tab" \c </w:instrText>
      </w:r>
      <w:r>
        <w:fldChar w:fldCharType="separate"/>
      </w:r>
      <w:hyperlink w:anchor="_Toc444248680" w:history="1">
        <w:r>
          <w:rPr>
            <w:rStyle w:val="Hyperlink"/>
          </w:rPr>
          <w:t>2.1</w:t>
        </w:r>
        <w:r>
          <w:rPr>
            <w:rStyle w:val="Hyperlink"/>
          </w:rPr>
          <w:tab/>
        </w:r>
        <w:r w:rsidRPr="00BA16A8">
          <w:rPr>
            <w:rStyle w:val="Hyperlink"/>
          </w:rPr>
          <w:t>Record Type Details</w:t>
        </w:r>
        <w:r>
          <w:rPr>
            <w:webHidden/>
          </w:rPr>
          <w:tab/>
        </w:r>
        <w:r>
          <w:rPr>
            <w:webHidden/>
          </w:rPr>
          <w:fldChar w:fldCharType="begin"/>
        </w:r>
        <w:r>
          <w:rPr>
            <w:webHidden/>
          </w:rPr>
          <w:instrText xml:space="preserve"> PAGEREF _Toc444248680 \h </w:instrText>
        </w:r>
        <w:r>
          <w:rPr>
            <w:webHidden/>
          </w:rPr>
        </w:r>
        <w:r>
          <w:rPr>
            <w:webHidden/>
          </w:rPr>
          <w:fldChar w:fldCharType="separate"/>
        </w:r>
        <w:r w:rsidR="00B666E2">
          <w:rPr>
            <w:webHidden/>
          </w:rPr>
          <w:t>4</w:t>
        </w:r>
        <w:r>
          <w:rPr>
            <w:webHidden/>
          </w:rPr>
          <w:fldChar w:fldCharType="end"/>
        </w:r>
      </w:hyperlink>
    </w:p>
    <w:p w14:paraId="7675A3AC" w14:textId="77777777" w:rsidR="004C2C99" w:rsidRPr="00C31E40" w:rsidRDefault="0097758D" w:rsidP="004C2C99">
      <w:pPr>
        <w:pStyle w:val="TableofFigures"/>
        <w:tabs>
          <w:tab w:val="clear" w:pos="461"/>
          <w:tab w:val="left" w:pos="540"/>
        </w:tabs>
        <w:ind w:left="540" w:hanging="540"/>
        <w:rPr>
          <w:rFonts w:ascii="Calibri" w:hAnsi="Calibri"/>
        </w:rPr>
      </w:pPr>
      <w:hyperlink w:anchor="_Toc444248681" w:history="1">
        <w:r w:rsidR="004C2C99">
          <w:rPr>
            <w:rStyle w:val="Hyperlink"/>
          </w:rPr>
          <w:t>2.2</w:t>
        </w:r>
        <w:r w:rsidR="004C2C99">
          <w:rPr>
            <w:rStyle w:val="Hyperlink"/>
          </w:rPr>
          <w:tab/>
        </w:r>
        <w:r w:rsidR="004C2C99" w:rsidRPr="00BA16A8">
          <w:rPr>
            <w:rStyle w:val="Hyperlink"/>
          </w:rPr>
          <w:t>Field Order and Field Details</w:t>
        </w:r>
        <w:r w:rsidR="004C2C99">
          <w:rPr>
            <w:webHidden/>
          </w:rPr>
          <w:tab/>
        </w:r>
        <w:r w:rsidR="004C2C99">
          <w:rPr>
            <w:webHidden/>
          </w:rPr>
          <w:fldChar w:fldCharType="begin"/>
        </w:r>
        <w:r w:rsidR="004C2C99">
          <w:rPr>
            <w:webHidden/>
          </w:rPr>
          <w:instrText xml:space="preserve"> PAGEREF _Toc444248681 \h </w:instrText>
        </w:r>
        <w:r w:rsidR="004C2C99">
          <w:rPr>
            <w:webHidden/>
          </w:rPr>
        </w:r>
        <w:r w:rsidR="004C2C99">
          <w:rPr>
            <w:webHidden/>
          </w:rPr>
          <w:fldChar w:fldCharType="separate"/>
        </w:r>
        <w:r w:rsidR="00B666E2">
          <w:rPr>
            <w:webHidden/>
          </w:rPr>
          <w:t>6</w:t>
        </w:r>
        <w:r w:rsidR="004C2C99">
          <w:rPr>
            <w:webHidden/>
          </w:rPr>
          <w:fldChar w:fldCharType="end"/>
        </w:r>
      </w:hyperlink>
    </w:p>
    <w:p w14:paraId="1A14FF7D" w14:textId="77777777" w:rsidR="004C2C99" w:rsidRPr="00C31E40" w:rsidRDefault="0097758D" w:rsidP="004C2C99">
      <w:pPr>
        <w:pStyle w:val="TableofFigures"/>
        <w:tabs>
          <w:tab w:val="clear" w:pos="461"/>
          <w:tab w:val="left" w:pos="540"/>
        </w:tabs>
        <w:ind w:left="540" w:hanging="540"/>
        <w:rPr>
          <w:rFonts w:ascii="Calibri" w:hAnsi="Calibri"/>
        </w:rPr>
      </w:pPr>
      <w:hyperlink w:anchor="_Toc444248682" w:history="1">
        <w:r w:rsidR="004C2C99">
          <w:rPr>
            <w:rStyle w:val="Hyperlink"/>
          </w:rPr>
          <w:t>2.3</w:t>
        </w:r>
        <w:r w:rsidR="004C2C99">
          <w:rPr>
            <w:rStyle w:val="Hyperlink"/>
          </w:rPr>
          <w:tab/>
        </w:r>
        <w:r w:rsidR="004C2C99" w:rsidRPr="00BA16A8">
          <w:rPr>
            <w:rStyle w:val="Hyperlink"/>
          </w:rPr>
          <w:t>Process for Calculating Payload</w:t>
        </w:r>
        <w:r w:rsidR="004C2C99">
          <w:rPr>
            <w:webHidden/>
          </w:rPr>
          <w:tab/>
        </w:r>
        <w:r w:rsidR="004C2C99">
          <w:rPr>
            <w:webHidden/>
          </w:rPr>
          <w:fldChar w:fldCharType="begin"/>
        </w:r>
        <w:r w:rsidR="004C2C99">
          <w:rPr>
            <w:webHidden/>
          </w:rPr>
          <w:instrText xml:space="preserve"> PAGEREF _Toc444248682 \h </w:instrText>
        </w:r>
        <w:r w:rsidR="004C2C99">
          <w:rPr>
            <w:webHidden/>
          </w:rPr>
        </w:r>
        <w:r w:rsidR="004C2C99">
          <w:rPr>
            <w:webHidden/>
          </w:rPr>
          <w:fldChar w:fldCharType="separate"/>
        </w:r>
        <w:r w:rsidR="00B666E2">
          <w:rPr>
            <w:webHidden/>
          </w:rPr>
          <w:t>18</w:t>
        </w:r>
        <w:r w:rsidR="004C2C99">
          <w:rPr>
            <w:webHidden/>
          </w:rPr>
          <w:fldChar w:fldCharType="end"/>
        </w:r>
      </w:hyperlink>
    </w:p>
    <w:p w14:paraId="329A1795" w14:textId="77777777" w:rsidR="004C2C99" w:rsidRDefault="004C2C99" w:rsidP="004C2C99">
      <w:pPr>
        <w:pStyle w:val="TableofFigures"/>
      </w:pPr>
      <w:r>
        <w:fldChar w:fldCharType="end"/>
      </w:r>
    </w:p>
    <w:p w14:paraId="5C87794E" w14:textId="77777777" w:rsidR="004C2C99" w:rsidRDefault="004C2C99" w:rsidP="004C2C99">
      <w:pPr>
        <w:tabs>
          <w:tab w:val="clear" w:pos="360"/>
          <w:tab w:val="clear" w:pos="720"/>
          <w:tab w:val="clear" w:pos="1080"/>
          <w:tab w:val="left" w:pos="461"/>
          <w:tab w:val="left" w:pos="922"/>
          <w:tab w:val="left" w:pos="1526"/>
          <w:tab w:val="left" w:pos="2304"/>
          <w:tab w:val="left" w:leader="dot" w:pos="8640"/>
          <w:tab w:val="decimal" w:pos="9000"/>
        </w:tabs>
      </w:pPr>
    </w:p>
    <w:p w14:paraId="54459ECB" w14:textId="77777777" w:rsidR="004C2C99" w:rsidRDefault="004C2C99" w:rsidP="004C2C99">
      <w:pPr>
        <w:tabs>
          <w:tab w:val="clear" w:pos="360"/>
          <w:tab w:val="clear" w:pos="720"/>
          <w:tab w:val="clear" w:pos="1080"/>
          <w:tab w:val="left" w:pos="461"/>
          <w:tab w:val="left" w:pos="922"/>
          <w:tab w:val="left" w:pos="1526"/>
          <w:tab w:val="left" w:pos="2304"/>
          <w:tab w:val="left" w:leader="dot" w:pos="8640"/>
          <w:tab w:val="decimal" w:pos="9000"/>
        </w:tabs>
        <w:sectPr w:rsidR="004C2C99" w:rsidSect="005B3901">
          <w:headerReference w:type="default" r:id="rId11"/>
          <w:footerReference w:type="default" r:id="rId12"/>
          <w:footnotePr>
            <w:numRestart w:val="eachPage"/>
          </w:footnotePr>
          <w:type w:val="oddPage"/>
          <w:pgSz w:w="12240" w:h="15840" w:code="1"/>
          <w:pgMar w:top="1440" w:right="1440" w:bottom="1440" w:left="1440" w:header="720" w:footer="720" w:gutter="0"/>
          <w:pgNumType w:fmt="lowerRoman" w:chapStyle="6" w:chapSep="period"/>
          <w:cols w:space="720"/>
        </w:sectPr>
      </w:pPr>
    </w:p>
    <w:p w14:paraId="0DE9BC73" w14:textId="77777777" w:rsidR="004C2C99" w:rsidRDefault="004C2C99" w:rsidP="004C2C99">
      <w:pPr>
        <w:pStyle w:val="Heading1"/>
      </w:pPr>
      <w:bookmarkStart w:id="7" w:name="_Toc216599344"/>
      <w:bookmarkStart w:id="8" w:name="_Toc485992614"/>
      <w:bookmarkStart w:id="9" w:name="_Toc486083598"/>
      <w:r>
        <w:lastRenderedPageBreak/>
        <w:t>Data</w:t>
      </w:r>
      <w:bookmarkEnd w:id="7"/>
      <w:r>
        <w:t xml:space="preserve"> Commonalities</w:t>
      </w:r>
      <w:bookmarkEnd w:id="8"/>
      <w:bookmarkEnd w:id="9"/>
    </w:p>
    <w:p w14:paraId="5AEF2E10" w14:textId="5C11D078" w:rsidR="004C2C99" w:rsidRDefault="004C2C99" w:rsidP="004C2C99">
      <w:pPr>
        <w:pStyle w:val="BodyText"/>
      </w:pPr>
      <w:r>
        <w:t xml:space="preserve">Certain data elements are common across </w:t>
      </w:r>
      <w:r w:rsidR="00560D31">
        <w:t xml:space="preserve">Network </w:t>
      </w:r>
      <w:r>
        <w:t>Flow appliance products</w:t>
      </w:r>
      <w:r w:rsidR="00560D31">
        <w:t xml:space="preserve"> such as a </w:t>
      </w:r>
      <w:r w:rsidR="009F23AB">
        <w:t>5-tuple</w:t>
      </w:r>
      <w:r w:rsidR="00C15BC9">
        <w:t xml:space="preserve"> including </w:t>
      </w:r>
      <w:r w:rsidR="00560D31">
        <w:t>source IP</w:t>
      </w:r>
      <w:r w:rsidR="009F23AB">
        <w:t>, source port, destination IP, destination port, and IP protocol</w:t>
      </w:r>
      <w:r>
        <w:t>.</w:t>
      </w:r>
    </w:p>
    <w:p w14:paraId="24C7150C" w14:textId="77777777" w:rsidR="004C2C99" w:rsidRDefault="004C2C99" w:rsidP="004C2C99">
      <w:pPr>
        <w:pStyle w:val="Heading2"/>
        <w:numPr>
          <w:ilvl w:val="1"/>
          <w:numId w:val="3"/>
        </w:numPr>
      </w:pPr>
      <w:bookmarkStart w:id="10" w:name="_Toc216599345"/>
      <w:bookmarkStart w:id="11" w:name="_Toc485992615"/>
      <w:bookmarkStart w:id="12" w:name="_Toc486083599"/>
      <w:r>
        <w:t xml:space="preserve">Time Synchronized to </w:t>
      </w:r>
      <w:bookmarkEnd w:id="10"/>
      <w:r w:rsidRPr="00174D37">
        <w:t>Coordinated Universal Time</w:t>
      </w:r>
      <w:bookmarkEnd w:id="11"/>
      <w:bookmarkEnd w:id="12"/>
    </w:p>
    <w:p w14:paraId="047F4328" w14:textId="5347747D" w:rsidR="004C2C99" w:rsidRPr="00CF4C69" w:rsidRDefault="004C2C99" w:rsidP="004C2C99">
      <w:pPr>
        <w:pStyle w:val="BodyText"/>
      </w:pPr>
      <w:r>
        <w:t>The FLOWER appliance</w:t>
      </w:r>
      <w:r w:rsidRPr="006C0859">
        <w:t xml:space="preserve"> represents time in the Coordinated Universal Time (UTC) time zone, regardless of the physical location of each </w:t>
      </w:r>
      <w:r>
        <w:t>FLOWER appliance</w:t>
      </w:r>
      <w:r w:rsidRPr="006C0859">
        <w:t xml:space="preserve">. </w:t>
      </w:r>
      <w:r>
        <w:t xml:space="preserve"> </w:t>
      </w:r>
      <w:r w:rsidRPr="006C0859">
        <w:t xml:space="preserve">Analysis of site behavior needs to </w:t>
      </w:r>
      <w:r w:rsidR="009F23AB" w:rsidRPr="006C0859">
        <w:t>consider</w:t>
      </w:r>
      <w:r w:rsidRPr="006C0859">
        <w:t xml:space="preserve"> the local time zone and </w:t>
      </w:r>
      <w:r w:rsidRPr="00CF4C69">
        <w:t xml:space="preserve">any </w:t>
      </w:r>
      <w:r w:rsidR="009F23AB" w:rsidRPr="00CF4C69">
        <w:t>daylight-saving</w:t>
      </w:r>
      <w:r w:rsidRPr="00CF4C69">
        <w:t xml:space="preserve"> time changes.</w:t>
      </w:r>
      <w:r w:rsidRPr="00CF4C69">
        <w:rPr>
          <w:rStyle w:val="FootnoteReference"/>
          <w:sz w:val="24"/>
          <w:szCs w:val="24"/>
        </w:rPr>
        <w:footnoteReference w:id="1"/>
      </w:r>
      <w:r w:rsidRPr="00CF4C69">
        <w:rPr>
          <w:vertAlign w:val="superscript"/>
        </w:rPr>
        <w:t>,</w:t>
      </w:r>
      <w:r w:rsidRPr="00CF4C69">
        <w:rPr>
          <w:rStyle w:val="FootnoteReference"/>
          <w:sz w:val="24"/>
          <w:szCs w:val="24"/>
        </w:rPr>
        <w:footnoteReference w:id="2"/>
      </w:r>
    </w:p>
    <w:p w14:paraId="2140082F" w14:textId="77777777" w:rsidR="004C2C99" w:rsidRPr="006C0859" w:rsidRDefault="004C2C99" w:rsidP="004C2C99">
      <w:pPr>
        <w:pStyle w:val="Heading2"/>
        <w:numPr>
          <w:ilvl w:val="1"/>
          <w:numId w:val="3"/>
        </w:numPr>
      </w:pPr>
      <w:bookmarkStart w:id="13" w:name="_Toc66162245"/>
      <w:bookmarkStart w:id="14" w:name="_Toc66175225"/>
      <w:bookmarkStart w:id="15" w:name="_Toc83458677"/>
      <w:bookmarkStart w:id="16" w:name="_Toc216599346"/>
      <w:bookmarkStart w:id="17" w:name="_Toc485992616"/>
      <w:bookmarkStart w:id="18" w:name="_Toc486083600"/>
      <w:bookmarkStart w:id="19" w:name="_Toc93293277"/>
      <w:bookmarkStart w:id="20" w:name="_Toc128819743"/>
      <w:bookmarkEnd w:id="13"/>
      <w:bookmarkEnd w:id="14"/>
      <w:bookmarkEnd w:id="15"/>
      <w:r w:rsidRPr="006C0859">
        <w:t>I</w:t>
      </w:r>
      <w:r>
        <w:t xml:space="preserve">nternet </w:t>
      </w:r>
      <w:r w:rsidRPr="006C0859">
        <w:t>P</w:t>
      </w:r>
      <w:r>
        <w:t>rotocol</w:t>
      </w:r>
      <w:r w:rsidRPr="006C0859">
        <w:t xml:space="preserve"> Address Representation</w:t>
      </w:r>
      <w:bookmarkEnd w:id="16"/>
      <w:bookmarkEnd w:id="17"/>
      <w:bookmarkEnd w:id="18"/>
    </w:p>
    <w:p w14:paraId="3086C4D2" w14:textId="77777777" w:rsidR="004C2C99" w:rsidRPr="006C0859" w:rsidRDefault="004C2C99" w:rsidP="004C2C99">
      <w:pPr>
        <w:pStyle w:val="BodyText"/>
      </w:pPr>
      <w:r>
        <w:t>FLOWER</w:t>
      </w:r>
      <w:r w:rsidRPr="006C0859">
        <w:t xml:space="preserve"> represents all </w:t>
      </w:r>
      <w:r>
        <w:t>Internet Protocol (</w:t>
      </w:r>
      <w:r w:rsidRPr="006C0859">
        <w:t>IP</w:t>
      </w:r>
      <w:r>
        <w:t>)</w:t>
      </w:r>
      <w:r w:rsidRPr="006C0859">
        <w:t xml:space="preserve">v4 addresses in </w:t>
      </w:r>
      <w:r>
        <w:t>O</w:t>
      </w:r>
      <w:r w:rsidRPr="006C0859">
        <w:t>ctet-</w:t>
      </w:r>
      <w:r>
        <w:t>C</w:t>
      </w:r>
      <w:r w:rsidRPr="006C0859">
        <w:t xml:space="preserve">oded </w:t>
      </w:r>
      <w:r>
        <w:t>D</w:t>
      </w:r>
      <w:r w:rsidRPr="006C0859">
        <w:t xml:space="preserve">ecimal </w:t>
      </w:r>
      <w:r>
        <w:t xml:space="preserve">(OCD) </w:t>
      </w:r>
      <w:r w:rsidRPr="006C0859">
        <w:t>notation and IPv6 addresses in hexadecimal IPv6 notation.</w:t>
      </w:r>
    </w:p>
    <w:p w14:paraId="3D398CA6" w14:textId="10F336E7" w:rsidR="004C2C99" w:rsidRPr="006C0859" w:rsidRDefault="00CC0B63" w:rsidP="006E5731">
      <w:pPr>
        <w:pStyle w:val="Heading3"/>
      </w:pPr>
      <w:bookmarkStart w:id="21" w:name="_Octet-coded_Decimal"/>
      <w:bookmarkStart w:id="22" w:name="_Toc216599347"/>
      <w:bookmarkStart w:id="23" w:name="_Toc485992617"/>
      <w:bookmarkStart w:id="24" w:name="_Toc486083601"/>
      <w:bookmarkEnd w:id="21"/>
      <w:r w:rsidRPr="006E5731">
        <w:t>IPv4</w:t>
      </w:r>
      <w:r>
        <w:t xml:space="preserve"> Addresses</w:t>
      </w:r>
      <w:bookmarkEnd w:id="22"/>
      <w:bookmarkEnd w:id="23"/>
      <w:bookmarkEnd w:id="24"/>
    </w:p>
    <w:p w14:paraId="63D58668" w14:textId="3575BE52" w:rsidR="004C2C99" w:rsidRPr="00CF4C69" w:rsidRDefault="004C2C99" w:rsidP="004C2C99">
      <w:pPr>
        <w:pStyle w:val="BodyText"/>
      </w:pPr>
      <w:r w:rsidRPr="006C0859">
        <w:t xml:space="preserve">An IPv4 address will be represented in </w:t>
      </w:r>
      <w:r w:rsidR="0053234B">
        <w:t>quad-dotted</w:t>
      </w:r>
      <w:r w:rsidRPr="006C0859">
        <w:t xml:space="preserve"> notation</w:t>
      </w:r>
      <w:r w:rsidRPr="00CF4C69">
        <w:t>.</w:t>
      </w:r>
      <w:r w:rsidR="0053234B">
        <w:rPr>
          <w:rStyle w:val="FootnoteReference"/>
        </w:rPr>
        <w:footnoteReference w:id="3"/>
      </w:r>
    </w:p>
    <w:p w14:paraId="11923646" w14:textId="76164B28" w:rsidR="004C2C99" w:rsidRPr="006C0859" w:rsidRDefault="004C2C99" w:rsidP="006E5731">
      <w:pPr>
        <w:pStyle w:val="Heading3"/>
      </w:pPr>
      <w:bookmarkStart w:id="25" w:name="_Hexadecimal_Notation"/>
      <w:bookmarkStart w:id="26" w:name="_Hexadecimal_Notation_(IPv6)"/>
      <w:bookmarkStart w:id="27" w:name="_Toc216599348"/>
      <w:bookmarkStart w:id="28" w:name="_Toc485992618"/>
      <w:bookmarkStart w:id="29" w:name="_Toc486083602"/>
      <w:bookmarkEnd w:id="25"/>
      <w:bookmarkEnd w:id="26"/>
      <w:r w:rsidRPr="006C0859">
        <w:t>IPv6</w:t>
      </w:r>
      <w:bookmarkEnd w:id="27"/>
      <w:bookmarkEnd w:id="28"/>
      <w:r w:rsidR="006E5731">
        <w:t xml:space="preserve"> Addresses</w:t>
      </w:r>
      <w:bookmarkEnd w:id="29"/>
    </w:p>
    <w:p w14:paraId="3138E3E3" w14:textId="504E2CE0" w:rsidR="004C2C99" w:rsidRPr="006C0859" w:rsidRDefault="004C2C99" w:rsidP="004C2C99">
      <w:pPr>
        <w:pStyle w:val="BodyText"/>
      </w:pPr>
      <w:r w:rsidRPr="006C0859">
        <w:t xml:space="preserve">All IPv6 address representations will only be in full notation, that is, eight groups where each group contains hexadecimal digits. </w:t>
      </w:r>
      <w:r>
        <w:t xml:space="preserve"> </w:t>
      </w:r>
      <w:r w:rsidRPr="006C0859">
        <w:t>The short notation of IPv6 addresses</w:t>
      </w:r>
      <w:r>
        <w:t>,</w:t>
      </w:r>
      <w:r w:rsidRPr="006C0859">
        <w:t xml:space="preserve"> which replaces the longest sequences of zeros with ‘::’</w:t>
      </w:r>
      <w:r>
        <w:t>,</w:t>
      </w:r>
      <w:r w:rsidRPr="006C0859">
        <w:t xml:space="preserve"> </w:t>
      </w:r>
      <w:r w:rsidRPr="006E5731">
        <w:t>is not currently supported</w:t>
      </w:r>
      <w:r w:rsidRPr="006C0859">
        <w:t>.</w:t>
      </w:r>
    </w:p>
    <w:p w14:paraId="6E8B47BD" w14:textId="46C7948F" w:rsidR="004C2C99" w:rsidRPr="006C0859" w:rsidRDefault="004C2C99" w:rsidP="004C2C99">
      <w:pPr>
        <w:pStyle w:val="BodyText"/>
      </w:pPr>
      <w:r w:rsidRPr="006C0859">
        <w:t xml:space="preserve">An example of an IPv6 address is </w:t>
      </w:r>
      <w:r w:rsidRPr="0048305B">
        <w:rPr>
          <w:rStyle w:val="ComputerCodeChar"/>
          <w:rFonts w:cs="Courier New"/>
          <w:sz w:val="20"/>
          <w:szCs w:val="20"/>
        </w:rPr>
        <w:t>2001</w:t>
      </w:r>
      <w:r w:rsidR="006E5731">
        <w:rPr>
          <w:rStyle w:val="ComputerCodeChar"/>
          <w:rFonts w:cs="Courier New"/>
          <w:sz w:val="20"/>
          <w:szCs w:val="20"/>
        </w:rPr>
        <w:t>:</w:t>
      </w:r>
      <w:r w:rsidRPr="0048305B">
        <w:rPr>
          <w:rStyle w:val="ComputerCodeChar"/>
          <w:rFonts w:cs="Courier New"/>
          <w:sz w:val="20"/>
          <w:szCs w:val="20"/>
        </w:rPr>
        <w:t>DB8</w:t>
      </w:r>
      <w:r w:rsidR="006E5731">
        <w:rPr>
          <w:rStyle w:val="ComputerCodeChar"/>
          <w:rFonts w:cs="Courier New"/>
          <w:sz w:val="20"/>
          <w:szCs w:val="20"/>
        </w:rPr>
        <w:t>:</w:t>
      </w:r>
      <w:r w:rsidRPr="0048305B">
        <w:rPr>
          <w:rStyle w:val="ComputerCodeChar"/>
          <w:rFonts w:cs="Courier New"/>
          <w:sz w:val="20"/>
          <w:szCs w:val="20"/>
        </w:rPr>
        <w:t>0</w:t>
      </w:r>
      <w:r w:rsidR="006E5731">
        <w:rPr>
          <w:rStyle w:val="ComputerCodeChar"/>
          <w:rFonts w:cs="Courier New"/>
          <w:sz w:val="20"/>
          <w:szCs w:val="20"/>
        </w:rPr>
        <w:t>:</w:t>
      </w:r>
      <w:r w:rsidRPr="0048305B">
        <w:rPr>
          <w:rStyle w:val="ComputerCodeChar"/>
          <w:rFonts w:cs="Courier New"/>
          <w:sz w:val="20"/>
          <w:szCs w:val="20"/>
        </w:rPr>
        <w:t>0</w:t>
      </w:r>
      <w:r w:rsidR="006E5731">
        <w:rPr>
          <w:rStyle w:val="ComputerCodeChar"/>
          <w:rFonts w:cs="Courier New"/>
          <w:sz w:val="20"/>
          <w:szCs w:val="20"/>
        </w:rPr>
        <w:t>:</w:t>
      </w:r>
      <w:r w:rsidRPr="0048305B">
        <w:rPr>
          <w:rStyle w:val="ComputerCodeChar"/>
          <w:rFonts w:cs="Courier New"/>
          <w:sz w:val="20"/>
          <w:szCs w:val="20"/>
        </w:rPr>
        <w:t>0</w:t>
      </w:r>
      <w:r w:rsidR="006E5731">
        <w:rPr>
          <w:rStyle w:val="ComputerCodeChar"/>
          <w:rFonts w:cs="Courier New"/>
          <w:sz w:val="20"/>
          <w:szCs w:val="20"/>
        </w:rPr>
        <w:t>:</w:t>
      </w:r>
      <w:r w:rsidRPr="0048305B">
        <w:rPr>
          <w:rStyle w:val="ComputerCodeChar"/>
          <w:rFonts w:cs="Courier New"/>
          <w:sz w:val="20"/>
          <w:szCs w:val="20"/>
        </w:rPr>
        <w:t>0</w:t>
      </w:r>
      <w:r w:rsidR="006E5731">
        <w:rPr>
          <w:rStyle w:val="ComputerCodeChar"/>
          <w:rFonts w:cs="Courier New"/>
          <w:sz w:val="20"/>
          <w:szCs w:val="20"/>
        </w:rPr>
        <w:t>:</w:t>
      </w:r>
      <w:r w:rsidRPr="0048305B">
        <w:rPr>
          <w:rStyle w:val="ComputerCodeChar"/>
          <w:rFonts w:cs="Courier New"/>
          <w:sz w:val="20"/>
          <w:szCs w:val="20"/>
        </w:rPr>
        <w:t>1428</w:t>
      </w:r>
      <w:r w:rsidR="006E5731">
        <w:rPr>
          <w:rStyle w:val="ComputerCodeChar"/>
          <w:rFonts w:cs="Courier New"/>
          <w:sz w:val="20"/>
          <w:szCs w:val="20"/>
        </w:rPr>
        <w:t>:</w:t>
      </w:r>
      <w:r w:rsidRPr="0048305B">
        <w:rPr>
          <w:rStyle w:val="ComputerCodeChar"/>
          <w:rFonts w:cs="Courier New"/>
          <w:sz w:val="20"/>
          <w:szCs w:val="20"/>
        </w:rPr>
        <w:t>57AB</w:t>
      </w:r>
      <w:r w:rsidRPr="006C0859">
        <w:t>.</w:t>
      </w:r>
    </w:p>
    <w:p w14:paraId="704C1A6A" w14:textId="77777777" w:rsidR="004C2C99" w:rsidRPr="006C0859" w:rsidRDefault="004C2C99" w:rsidP="004C2C99">
      <w:pPr>
        <w:pStyle w:val="Heading1"/>
      </w:pPr>
      <w:bookmarkStart w:id="30" w:name="_IPv4-Mapped_IPv6_Address"/>
      <w:bookmarkStart w:id="31" w:name="_Toc128819745"/>
      <w:bookmarkStart w:id="32" w:name="_Toc216599350"/>
      <w:bookmarkEnd w:id="19"/>
      <w:bookmarkEnd w:id="20"/>
      <w:bookmarkEnd w:id="30"/>
      <w:r>
        <w:br w:type="page"/>
      </w:r>
      <w:bookmarkStart w:id="33" w:name="_Toc485992619"/>
      <w:bookmarkStart w:id="34" w:name="_Toc486083603"/>
      <w:r>
        <w:lastRenderedPageBreak/>
        <w:t>FLOWER</w:t>
      </w:r>
      <w:r w:rsidRPr="006C0859">
        <w:t xml:space="preserve"> Data</w:t>
      </w:r>
      <w:bookmarkEnd w:id="31"/>
      <w:bookmarkEnd w:id="32"/>
      <w:bookmarkEnd w:id="33"/>
      <w:bookmarkEnd w:id="34"/>
    </w:p>
    <w:p w14:paraId="329E3EFB" w14:textId="77777777" w:rsidR="004C2C99" w:rsidRPr="006C0859" w:rsidRDefault="004C2C99" w:rsidP="004C2C99">
      <w:pPr>
        <w:pStyle w:val="Heading2"/>
        <w:numPr>
          <w:ilvl w:val="1"/>
          <w:numId w:val="3"/>
        </w:numPr>
      </w:pPr>
      <w:bookmarkStart w:id="35" w:name="_Toc128819746"/>
      <w:bookmarkStart w:id="36" w:name="_Toc93293278"/>
      <w:bookmarkStart w:id="37" w:name="_Toc216599351"/>
      <w:bookmarkStart w:id="38" w:name="_Toc485992620"/>
      <w:bookmarkStart w:id="39" w:name="_Toc486083604"/>
      <w:r w:rsidRPr="006C0859">
        <w:t>Overview</w:t>
      </w:r>
      <w:bookmarkEnd w:id="35"/>
      <w:bookmarkEnd w:id="36"/>
      <w:bookmarkEnd w:id="37"/>
      <w:bookmarkEnd w:id="38"/>
      <w:bookmarkEnd w:id="39"/>
    </w:p>
    <w:p w14:paraId="7BE3015D" w14:textId="77777777" w:rsidR="004C2C99" w:rsidRPr="006C0859" w:rsidRDefault="004C2C99" w:rsidP="004C2C99">
      <w:pPr>
        <w:pStyle w:val="BodyText"/>
      </w:pPr>
      <w:r>
        <w:t>FLOWER</w:t>
      </w:r>
      <w:r w:rsidRPr="006C0859">
        <w:t xml:space="preserve"> is a network sensor designed and written by </w:t>
      </w:r>
      <w:r>
        <w:t>network and software engineers</w:t>
      </w:r>
      <w:r w:rsidRPr="006C0859">
        <w:t xml:space="preserve">. </w:t>
      </w:r>
      <w:r>
        <w:t xml:space="preserve"> FLOWER</w:t>
      </w:r>
      <w:r w:rsidRPr="006C0859">
        <w:t xml:space="preserve"> can either read </w:t>
      </w:r>
      <w:r w:rsidRPr="00CF4C69">
        <w:t>tcpdump/libpcap format files</w:t>
      </w:r>
      <w:r>
        <w:t>, through a PCAP library,</w:t>
      </w:r>
      <w:r w:rsidRPr="00CF4C69">
        <w:t xml:space="preserve"> or </w:t>
      </w:r>
      <w:r>
        <w:t>from the Linux kernel ring buffer for an</w:t>
      </w:r>
      <w:r w:rsidRPr="00CF4C69">
        <w:t xml:space="preserve"> Ethernet interface</w:t>
      </w:r>
      <w:r>
        <w:t xml:space="preserve"> on the appliance</w:t>
      </w:r>
      <w:r w:rsidRPr="00CF4C69">
        <w:t xml:space="preserve">. </w:t>
      </w:r>
      <w:r>
        <w:t xml:space="preserve"> Network and software engineers</w:t>
      </w:r>
      <w:r w:rsidRPr="00CF4C69">
        <w:t xml:space="preserve"> developed and tested </w:t>
      </w:r>
      <w:r>
        <w:t>FLOWER</w:t>
      </w:r>
      <w:r w:rsidRPr="006C0859">
        <w:t xml:space="preserve"> on various platforms including RHEL Linux, Windows XP, MacOS X, and the Bivio network appliance.</w:t>
      </w:r>
    </w:p>
    <w:p w14:paraId="4EB8595A" w14:textId="77777777" w:rsidR="004C2C99" w:rsidRPr="00D158F8" w:rsidRDefault="004C2C99" w:rsidP="004C2C99">
      <w:pPr>
        <w:pStyle w:val="Heading2"/>
        <w:numPr>
          <w:ilvl w:val="1"/>
          <w:numId w:val="3"/>
        </w:numPr>
        <w:spacing w:after="120"/>
      </w:pPr>
      <w:bookmarkStart w:id="40" w:name="_Toc128819747"/>
      <w:bookmarkStart w:id="41" w:name="_Toc216599352"/>
      <w:bookmarkStart w:id="42" w:name="_Toc485992621"/>
      <w:bookmarkStart w:id="43" w:name="_Toc486083605"/>
      <w:r w:rsidRPr="00D158F8">
        <w:t>Terminology</w:t>
      </w:r>
      <w:bookmarkEnd w:id="40"/>
      <w:bookmarkEnd w:id="41"/>
      <w:bookmarkEnd w:id="42"/>
      <w:bookmarkEnd w:id="43"/>
    </w:p>
    <w:tbl>
      <w:tblPr>
        <w:tblW w:w="9446" w:type="dxa"/>
        <w:jc w:val="center"/>
        <w:tblBorders>
          <w:top w:val="single" w:sz="8" w:space="0" w:color="auto"/>
          <w:bottom w:val="single" w:sz="8" w:space="0" w:color="auto"/>
        </w:tblBorders>
        <w:tblLayout w:type="fixed"/>
        <w:tblCellMar>
          <w:top w:w="58" w:type="dxa"/>
          <w:left w:w="115" w:type="dxa"/>
          <w:bottom w:w="58" w:type="dxa"/>
          <w:right w:w="115" w:type="dxa"/>
        </w:tblCellMar>
        <w:tblLook w:val="01E0" w:firstRow="1" w:lastRow="1" w:firstColumn="1" w:lastColumn="1" w:noHBand="0" w:noVBand="0"/>
      </w:tblPr>
      <w:tblGrid>
        <w:gridCol w:w="1526"/>
        <w:gridCol w:w="7920"/>
      </w:tblGrid>
      <w:tr w:rsidR="004C2C99" w:rsidRPr="006C0859" w14:paraId="4CA315FF" w14:textId="77777777" w:rsidTr="004C2C99">
        <w:trPr>
          <w:jc w:val="center"/>
        </w:trPr>
        <w:tc>
          <w:tcPr>
            <w:tcW w:w="1526" w:type="dxa"/>
            <w:tcBorders>
              <w:top w:val="single" w:sz="8" w:space="0" w:color="auto"/>
              <w:bottom w:val="single" w:sz="8" w:space="0" w:color="auto"/>
            </w:tcBorders>
            <w:shd w:val="clear" w:color="auto" w:fill="auto"/>
          </w:tcPr>
          <w:p w14:paraId="1148A23F" w14:textId="77777777" w:rsidR="004C2C99" w:rsidRPr="002F17BE" w:rsidRDefault="004C2C99" w:rsidP="004C2C99">
            <w:pPr>
              <w:tabs>
                <w:tab w:val="center" w:pos="4320"/>
                <w:tab w:val="right" w:pos="8640"/>
              </w:tabs>
              <w:rPr>
                <w:sz w:val="20"/>
              </w:rPr>
            </w:pPr>
            <w:r w:rsidRPr="002F17BE">
              <w:rPr>
                <w:sz w:val="20"/>
              </w:rPr>
              <w:t>Term(s)</w:t>
            </w:r>
          </w:p>
        </w:tc>
        <w:tc>
          <w:tcPr>
            <w:tcW w:w="7920" w:type="dxa"/>
            <w:tcBorders>
              <w:top w:val="single" w:sz="8" w:space="0" w:color="auto"/>
              <w:bottom w:val="single" w:sz="8" w:space="0" w:color="auto"/>
            </w:tcBorders>
            <w:shd w:val="clear" w:color="auto" w:fill="auto"/>
          </w:tcPr>
          <w:p w14:paraId="2A85087B" w14:textId="77777777" w:rsidR="004C2C99" w:rsidRPr="002F17BE" w:rsidRDefault="004C2C99" w:rsidP="004C2C99">
            <w:pPr>
              <w:tabs>
                <w:tab w:val="center" w:pos="4320"/>
                <w:tab w:val="right" w:pos="8640"/>
              </w:tabs>
              <w:rPr>
                <w:sz w:val="20"/>
              </w:rPr>
            </w:pPr>
            <w:r w:rsidRPr="002F17BE">
              <w:rPr>
                <w:sz w:val="20"/>
              </w:rPr>
              <w:t>Definition</w:t>
            </w:r>
          </w:p>
        </w:tc>
      </w:tr>
      <w:tr w:rsidR="004C2C99" w:rsidRPr="006C0859" w14:paraId="0A30F671" w14:textId="77777777" w:rsidTr="004C2C99">
        <w:trPr>
          <w:jc w:val="center"/>
        </w:trPr>
        <w:tc>
          <w:tcPr>
            <w:tcW w:w="1526" w:type="dxa"/>
            <w:tcBorders>
              <w:top w:val="single" w:sz="8" w:space="0" w:color="auto"/>
            </w:tcBorders>
            <w:shd w:val="clear" w:color="auto" w:fill="auto"/>
          </w:tcPr>
          <w:p w14:paraId="278FC422" w14:textId="77777777" w:rsidR="004C2C99" w:rsidRPr="006C0859" w:rsidRDefault="004C2C99" w:rsidP="004C2C99">
            <w:pPr>
              <w:tabs>
                <w:tab w:val="center" w:pos="4320"/>
                <w:tab w:val="right" w:pos="8640"/>
              </w:tabs>
              <w:rPr>
                <w:sz w:val="20"/>
              </w:rPr>
            </w:pPr>
            <w:r w:rsidRPr="006C0859">
              <w:rPr>
                <w:sz w:val="20"/>
              </w:rPr>
              <w:t>flow, IP flow</w:t>
            </w:r>
          </w:p>
        </w:tc>
        <w:tc>
          <w:tcPr>
            <w:tcW w:w="7920" w:type="dxa"/>
            <w:tcBorders>
              <w:top w:val="single" w:sz="8" w:space="0" w:color="auto"/>
            </w:tcBorders>
            <w:shd w:val="clear" w:color="auto" w:fill="auto"/>
          </w:tcPr>
          <w:p w14:paraId="516426CA" w14:textId="77777777" w:rsidR="004C2C99" w:rsidRPr="006C0859" w:rsidRDefault="004C2C99" w:rsidP="004C2C99">
            <w:pPr>
              <w:tabs>
                <w:tab w:val="center" w:pos="4320"/>
                <w:tab w:val="right" w:pos="8640"/>
              </w:tabs>
              <w:rPr>
                <w:sz w:val="20"/>
              </w:rPr>
            </w:pPr>
            <w:r w:rsidRPr="006C0859">
              <w:rPr>
                <w:sz w:val="20"/>
              </w:rPr>
              <w:t xml:space="preserve">A sequence of packets between two network addresses, closely related in time with common source and destination IP addresses and protocol, as well as source and destination port numbers if </w:t>
            </w:r>
            <w:r>
              <w:rPr>
                <w:sz w:val="20"/>
              </w:rPr>
              <w:t xml:space="preserve">the protocol is </w:t>
            </w:r>
            <w:r w:rsidRPr="006C0859">
              <w:rPr>
                <w:sz w:val="20"/>
              </w:rPr>
              <w:t>UDP or TCP.</w:t>
            </w:r>
          </w:p>
        </w:tc>
      </w:tr>
      <w:tr w:rsidR="004C2C99" w:rsidRPr="006C0859" w14:paraId="0A1BEEA8" w14:textId="77777777" w:rsidTr="004C2C99">
        <w:trPr>
          <w:jc w:val="center"/>
        </w:trPr>
        <w:tc>
          <w:tcPr>
            <w:tcW w:w="1526" w:type="dxa"/>
            <w:shd w:val="clear" w:color="auto" w:fill="auto"/>
          </w:tcPr>
          <w:p w14:paraId="136B057A" w14:textId="77777777" w:rsidR="004C2C99" w:rsidRPr="006C0859" w:rsidRDefault="004C2C99" w:rsidP="004C2C99">
            <w:pPr>
              <w:tabs>
                <w:tab w:val="center" w:pos="4320"/>
                <w:tab w:val="right" w:pos="8640"/>
              </w:tabs>
              <w:rPr>
                <w:sz w:val="20"/>
              </w:rPr>
            </w:pPr>
            <w:r w:rsidRPr="006C0859">
              <w:rPr>
                <w:sz w:val="20"/>
              </w:rPr>
              <w:t>Bi-directional flow record</w:t>
            </w:r>
          </w:p>
        </w:tc>
        <w:tc>
          <w:tcPr>
            <w:tcW w:w="7920" w:type="dxa"/>
            <w:shd w:val="clear" w:color="auto" w:fill="auto"/>
          </w:tcPr>
          <w:p w14:paraId="0BBDC42F" w14:textId="77777777" w:rsidR="004C2C99" w:rsidRPr="006C0859" w:rsidRDefault="004C2C99" w:rsidP="004C2C99">
            <w:pPr>
              <w:tabs>
                <w:tab w:val="center" w:pos="4320"/>
                <w:tab w:val="right" w:pos="8640"/>
              </w:tabs>
              <w:rPr>
                <w:sz w:val="20"/>
              </w:rPr>
            </w:pPr>
            <w:r w:rsidRPr="006C0859">
              <w:rPr>
                <w:sz w:val="20"/>
              </w:rPr>
              <w:t xml:space="preserve">A record of traffic between two communicating network addresses. </w:t>
            </w:r>
            <w:r>
              <w:rPr>
                <w:sz w:val="20"/>
              </w:rPr>
              <w:t xml:space="preserve"> </w:t>
            </w:r>
            <w:r w:rsidRPr="006C0859">
              <w:rPr>
                <w:sz w:val="20"/>
              </w:rPr>
              <w:t xml:space="preserve">The address and port value of each endpoint are associated with the converse values for packets traveling in the reverse direction. </w:t>
            </w:r>
            <w:r>
              <w:rPr>
                <w:sz w:val="20"/>
              </w:rPr>
              <w:t xml:space="preserve"> </w:t>
            </w:r>
            <w:r w:rsidRPr="006C0859">
              <w:rPr>
                <w:sz w:val="20"/>
              </w:rPr>
              <w:t xml:space="preserve">The “first seen” packet on the wire establishes the flow </w:t>
            </w:r>
            <w:r>
              <w:rPr>
                <w:sz w:val="20"/>
              </w:rPr>
              <w:t>connection</w:t>
            </w:r>
            <w:r w:rsidRPr="006C0859">
              <w:rPr>
                <w:sz w:val="20"/>
              </w:rPr>
              <w:t xml:space="preserve"> in sensor memory, and follow-on packet values are added to that </w:t>
            </w:r>
            <w:r>
              <w:rPr>
                <w:sz w:val="20"/>
              </w:rPr>
              <w:t>connection</w:t>
            </w:r>
            <w:r w:rsidRPr="006C0859">
              <w:rPr>
                <w:sz w:val="20"/>
              </w:rPr>
              <w:t xml:space="preserve">. </w:t>
            </w:r>
            <w:r>
              <w:rPr>
                <w:sz w:val="20"/>
              </w:rPr>
              <w:t xml:space="preserve"> </w:t>
            </w:r>
            <w:r w:rsidRPr="006C0859">
              <w:rPr>
                <w:sz w:val="20"/>
              </w:rPr>
              <w:t>Fields in each record include the first seen source IP address – packet counts in each direction, etc.</w:t>
            </w:r>
          </w:p>
        </w:tc>
      </w:tr>
      <w:tr w:rsidR="004C2C99" w:rsidRPr="006C0859" w14:paraId="38EDD5E3" w14:textId="77777777" w:rsidTr="004C2C99">
        <w:trPr>
          <w:jc w:val="center"/>
        </w:trPr>
        <w:tc>
          <w:tcPr>
            <w:tcW w:w="1526" w:type="dxa"/>
            <w:shd w:val="clear" w:color="auto" w:fill="auto"/>
          </w:tcPr>
          <w:p w14:paraId="6C9F639E" w14:textId="77777777" w:rsidR="004C2C99" w:rsidRPr="006C0859" w:rsidRDefault="004C2C99" w:rsidP="004C2C99">
            <w:pPr>
              <w:tabs>
                <w:tab w:val="center" w:pos="4320"/>
                <w:tab w:val="right" w:pos="8640"/>
              </w:tabs>
              <w:rPr>
                <w:sz w:val="20"/>
              </w:rPr>
            </w:pPr>
            <w:r>
              <w:rPr>
                <w:sz w:val="20"/>
              </w:rPr>
              <w:t>FLOWER</w:t>
            </w:r>
          </w:p>
        </w:tc>
        <w:tc>
          <w:tcPr>
            <w:tcW w:w="7920" w:type="dxa"/>
            <w:shd w:val="clear" w:color="auto" w:fill="auto"/>
          </w:tcPr>
          <w:p w14:paraId="39BD9444" w14:textId="77777777" w:rsidR="004C2C99" w:rsidRPr="006C0859" w:rsidRDefault="004C2C99" w:rsidP="004C2C99">
            <w:pPr>
              <w:tabs>
                <w:tab w:val="center" w:pos="4320"/>
                <w:tab w:val="right" w:pos="8640"/>
              </w:tabs>
              <w:rPr>
                <w:sz w:val="20"/>
              </w:rPr>
            </w:pPr>
            <w:r w:rsidRPr="006C0859">
              <w:rPr>
                <w:sz w:val="20"/>
              </w:rPr>
              <w:t xml:space="preserve">Flow Analyzer </w:t>
            </w:r>
            <w:r>
              <w:rPr>
                <w:sz w:val="20"/>
              </w:rPr>
              <w:t>–</w:t>
            </w:r>
            <w:r w:rsidRPr="006C0859">
              <w:rPr>
                <w:sz w:val="20"/>
              </w:rPr>
              <w:t xml:space="preserve"> Network sensor program name.</w:t>
            </w:r>
          </w:p>
        </w:tc>
      </w:tr>
    </w:tbl>
    <w:p w14:paraId="17332F7F" w14:textId="77777777" w:rsidR="004C2C99" w:rsidRPr="00D158F8" w:rsidRDefault="004C2C99" w:rsidP="004C2C99">
      <w:pPr>
        <w:pStyle w:val="Heading2"/>
        <w:numPr>
          <w:ilvl w:val="1"/>
          <w:numId w:val="3"/>
        </w:numPr>
      </w:pPr>
      <w:bookmarkStart w:id="44" w:name="_Toc128819748"/>
      <w:bookmarkStart w:id="45" w:name="_Toc93293279"/>
      <w:bookmarkStart w:id="46" w:name="_Toc216599353"/>
      <w:bookmarkStart w:id="47" w:name="_Toc485992622"/>
      <w:bookmarkStart w:id="48" w:name="_Toc486083606"/>
      <w:r w:rsidRPr="00D158F8">
        <w:t>Restrictions</w:t>
      </w:r>
      <w:bookmarkEnd w:id="44"/>
      <w:bookmarkEnd w:id="45"/>
      <w:bookmarkEnd w:id="46"/>
      <w:bookmarkEnd w:id="47"/>
      <w:bookmarkEnd w:id="48"/>
    </w:p>
    <w:p w14:paraId="21B1E04C" w14:textId="77777777" w:rsidR="004C2C99" w:rsidRPr="00D158F8" w:rsidRDefault="004C2C99" w:rsidP="004C2C99">
      <w:pPr>
        <w:pStyle w:val="BodyText"/>
      </w:pPr>
      <w:r w:rsidRPr="00D158F8">
        <w:t xml:space="preserve">The </w:t>
      </w:r>
      <w:r>
        <w:t>FLOWER</w:t>
      </w:r>
      <w:r w:rsidRPr="00D158F8">
        <w:t xml:space="preserve"> software has been constructed to handle standard Ethernet and 802.1Q (VLAN) traffic. </w:t>
      </w:r>
      <w:r>
        <w:t xml:space="preserve"> </w:t>
      </w:r>
      <w:r w:rsidRPr="00D158F8">
        <w:t xml:space="preserve">No other layer 2 protocols are supported. </w:t>
      </w:r>
      <w:r>
        <w:t xml:space="preserve"> </w:t>
      </w:r>
      <w:r w:rsidRPr="00D158F8">
        <w:t xml:space="preserve">The payload portions of the packet are not examined </w:t>
      </w:r>
      <w:r>
        <w:t xml:space="preserve">or analyzed </w:t>
      </w:r>
      <w:r w:rsidRPr="00D158F8">
        <w:t>in any way.</w:t>
      </w:r>
    </w:p>
    <w:p w14:paraId="3FF69030" w14:textId="77777777" w:rsidR="004C2C99" w:rsidRDefault="004C2C99" w:rsidP="004C2C99">
      <w:pPr>
        <w:pStyle w:val="Heading2"/>
        <w:numPr>
          <w:ilvl w:val="1"/>
          <w:numId w:val="3"/>
        </w:numPr>
      </w:pPr>
      <w:bookmarkStart w:id="49" w:name="Processing"/>
      <w:bookmarkStart w:id="50" w:name="_Processing"/>
      <w:bookmarkStart w:id="51" w:name="_Toc128819749"/>
      <w:bookmarkStart w:id="52" w:name="_Toc216599354"/>
      <w:bookmarkStart w:id="53" w:name="_Toc485992623"/>
      <w:bookmarkStart w:id="54" w:name="_Toc486083607"/>
      <w:bookmarkEnd w:id="49"/>
      <w:bookmarkEnd w:id="50"/>
      <w:r>
        <w:t>Processing</w:t>
      </w:r>
      <w:bookmarkEnd w:id="51"/>
      <w:bookmarkEnd w:id="52"/>
      <w:bookmarkEnd w:id="53"/>
      <w:bookmarkEnd w:id="54"/>
    </w:p>
    <w:p w14:paraId="71064D56" w14:textId="18FE3797" w:rsidR="004C2C99" w:rsidRDefault="004C2C99" w:rsidP="004C2C99">
      <w:pPr>
        <w:pStyle w:val="BodyText"/>
      </w:pPr>
      <w:r>
        <w:t xml:space="preserve">The code is organized around a simple loop.  A packet is read from either a file or a live Ethernet interface.  The packet </w:t>
      </w:r>
      <w:r w:rsidR="006E5731">
        <w:t xml:space="preserve">header </w:t>
      </w:r>
      <w:r>
        <w:t xml:space="preserve">is decoded and information about the packet at the IP layer is saved in a flow cache.  Protocol specific information for UDP and TCP is also saved.  The packet is assigned to a new </w:t>
      </w:r>
      <w:r w:rsidR="006E5731">
        <w:t xml:space="preserve">network </w:t>
      </w:r>
      <w:r>
        <w:t xml:space="preserve">flow or merged with an existing </w:t>
      </w:r>
      <w:r w:rsidR="006E5731">
        <w:t xml:space="preserve">network </w:t>
      </w:r>
      <w:r>
        <w:t>flow.</w:t>
      </w:r>
    </w:p>
    <w:p w14:paraId="19D1DC86" w14:textId="6BA767FB" w:rsidR="004C2C99" w:rsidRDefault="004C2C99" w:rsidP="004C2C99">
      <w:pPr>
        <w:pStyle w:val="BodyText"/>
      </w:pPr>
      <w:r>
        <w:t xml:space="preserve">Flow duration and ending times are measured to the limit of the accuracy of the time stamps recorded by the </w:t>
      </w:r>
      <w:r w:rsidR="006E5731">
        <w:t xml:space="preserve">operating </w:t>
      </w:r>
      <w:r>
        <w:t xml:space="preserve">system’s network device driver.  The resolutions of the time stamps are microseconds, though the accuracy of the values may be much less.  Observation of two different systems recording the same data stream and having their clocks synchronized with </w:t>
      </w:r>
      <w:r w:rsidRPr="00030535">
        <w:t>Network Time Protocol</w:t>
      </w:r>
      <w:r>
        <w:t xml:space="preserve"> (NTP)</w:t>
      </w:r>
      <w:r w:rsidRPr="00030535">
        <w:t xml:space="preserve"> </w:t>
      </w:r>
      <w:r>
        <w:t>can show that the time stamps may differ by at least 0.2 seconds.</w:t>
      </w:r>
    </w:p>
    <w:p w14:paraId="2305B2F5" w14:textId="77777777" w:rsidR="004C2C99" w:rsidRDefault="004C2C99" w:rsidP="004C2C99">
      <w:pPr>
        <w:pStyle w:val="BodyText"/>
      </w:pPr>
      <w:r>
        <w:t>The two parameters that control the assembly of packets into flows are</w:t>
      </w:r>
    </w:p>
    <w:p w14:paraId="2CAF3646" w14:textId="77777777" w:rsidR="004C2C99" w:rsidRDefault="004C2C99" w:rsidP="004C2C99">
      <w:pPr>
        <w:pStyle w:val="ListBullet"/>
      </w:pPr>
      <w:r>
        <w:t>Session Inactivity Timeout (SIT)</w:t>
      </w:r>
    </w:p>
    <w:p w14:paraId="58C1EA07" w14:textId="77777777" w:rsidR="004C2C99" w:rsidRPr="003F2C10" w:rsidRDefault="004C2C99" w:rsidP="004C2C99">
      <w:pPr>
        <w:pStyle w:val="ListBullet"/>
      </w:pPr>
      <w:r w:rsidRPr="003F2C10">
        <w:t>Session Force Out (SFO)</w:t>
      </w:r>
      <w:r>
        <w:t>.</w:t>
      </w:r>
    </w:p>
    <w:p w14:paraId="223BFD24" w14:textId="77777777" w:rsidR="004C2C99" w:rsidRDefault="004C2C99" w:rsidP="004C2C99">
      <w:pPr>
        <w:pStyle w:val="BodyText"/>
      </w:pPr>
      <w:r>
        <w:lastRenderedPageBreak/>
        <w:t>The default value of SIT is nominally set to 2 minutes (120 seconds).  Sessions that have been idle for this length of time are written to the capture file with the FRAGMENT_TYPE field set to “C”, indicating that the record is complete, and there are no subsequent records related to this flow.</w:t>
      </w:r>
    </w:p>
    <w:p w14:paraId="726B0573" w14:textId="77777777" w:rsidR="004C2C99" w:rsidRDefault="004C2C99" w:rsidP="004C2C99">
      <w:pPr>
        <w:pStyle w:val="BodyText"/>
      </w:pPr>
      <w:r>
        <w:t xml:space="preserve">Long duration flows are defined as those whose packet arrival times exceed the span of time specified by the value of SFO, nominally set to 15 minutes (900 seconds).  Long running sessions will have more than one record relating to that session.  At the time a new packet for a flow is processed, the duration of the flow is compared with the SFO value.  If the duration exceeds this value, the session is written to the data store, and the packet data accumulators are cleared.  These sessions will be marked as being fragmented by using the </w:t>
      </w:r>
      <w:r>
        <w:rPr>
          <w:rStyle w:val="ComputerCodeChar"/>
          <w:rFonts w:cs="Courier New"/>
          <w:sz w:val="20"/>
          <w:szCs w:val="20"/>
        </w:rPr>
        <w:t>FRAGMENT_TYPE</w:t>
      </w:r>
      <w:r>
        <w:t xml:space="preserve"> field.</w:t>
      </w:r>
    </w:p>
    <w:p w14:paraId="0EBCEF89" w14:textId="77777777" w:rsidR="004C2C99" w:rsidRDefault="004C2C99" w:rsidP="004C2C99">
      <w:pPr>
        <w:pStyle w:val="BodyText"/>
      </w:pPr>
      <w:r>
        <w:t xml:space="preserve">The first such record in a long running flow will have the </w:t>
      </w:r>
      <w:r>
        <w:rPr>
          <w:rStyle w:val="ComputerCodeChar"/>
          <w:rFonts w:cs="Courier New"/>
          <w:sz w:val="20"/>
          <w:szCs w:val="20"/>
        </w:rPr>
        <w:t>FRAGMENT_TYPE</w:t>
      </w:r>
      <w:r>
        <w:t xml:space="preserve"> field set to </w:t>
      </w:r>
      <w:r w:rsidRPr="0048305B">
        <w:rPr>
          <w:rStyle w:val="ComputerCodeChar"/>
          <w:rFonts w:cs="Courier New"/>
          <w:sz w:val="20"/>
          <w:szCs w:val="20"/>
        </w:rPr>
        <w:t>F</w:t>
      </w:r>
      <w:r>
        <w:t xml:space="preserve"> to indicate that it is the first record, and there may be more records related to this record.  Subsequent records will have the </w:t>
      </w:r>
      <w:r>
        <w:rPr>
          <w:rStyle w:val="ComputerCodeChar"/>
          <w:rFonts w:cs="Courier New"/>
          <w:sz w:val="20"/>
          <w:szCs w:val="20"/>
        </w:rPr>
        <w:t>FRAGMENT_TYPE</w:t>
      </w:r>
      <w:r>
        <w:t xml:space="preserve"> flag set to indicate they are not the first records in the flow.  The </w:t>
      </w:r>
      <w:r>
        <w:rPr>
          <w:rStyle w:val="ComputerCodeChar"/>
          <w:rFonts w:cs="Courier New"/>
          <w:sz w:val="20"/>
          <w:szCs w:val="20"/>
        </w:rPr>
        <w:t>FRAGMENT_TYPE</w:t>
      </w:r>
      <w:r w:rsidRPr="0048305B">
        <w:rPr>
          <w:rStyle w:val="ComputerCodeChar"/>
          <w:rFonts w:cs="Courier New"/>
          <w:sz w:val="20"/>
          <w:szCs w:val="20"/>
        </w:rPr>
        <w:t xml:space="preserve"> </w:t>
      </w:r>
      <w:r>
        <w:t xml:space="preserve">in the record will be set to </w:t>
      </w:r>
      <w:r w:rsidRPr="0048305B">
        <w:rPr>
          <w:rStyle w:val="ComputerCodeChar"/>
          <w:rFonts w:cs="Courier New"/>
          <w:sz w:val="20"/>
          <w:szCs w:val="20"/>
        </w:rPr>
        <w:t>N</w:t>
      </w:r>
      <w:r>
        <w:t xml:space="preserve"> if it is the next (but not the last) record that continues to exceed the SFO.  The </w:t>
      </w:r>
      <w:r>
        <w:rPr>
          <w:rStyle w:val="ComputerCodeChar"/>
          <w:rFonts w:cs="Courier New"/>
          <w:sz w:val="20"/>
          <w:szCs w:val="20"/>
        </w:rPr>
        <w:t>FRAGMENT_TYPE</w:t>
      </w:r>
      <w:r>
        <w:t xml:space="preserve"> field will be set to </w:t>
      </w:r>
      <w:r w:rsidRPr="0048305B">
        <w:rPr>
          <w:rStyle w:val="ComputerCodeChar"/>
          <w:rFonts w:cs="Courier New"/>
          <w:sz w:val="20"/>
          <w:szCs w:val="20"/>
        </w:rPr>
        <w:t>L</w:t>
      </w:r>
      <w:r>
        <w:t xml:space="preserve"> if this is the last record for the session, and its idle time has exceeded the SIT value.  In this way, a long running flow will consist of a series of records.  The summation of the data from the individual records will reproduce the totals for the flow.</w:t>
      </w:r>
    </w:p>
    <w:p w14:paraId="013E1DD6" w14:textId="77777777" w:rsidR="004C2C99" w:rsidRDefault="004C2C99" w:rsidP="004C2C99">
      <w:pPr>
        <w:pStyle w:val="BodyText"/>
        <w:spacing w:before="200"/>
      </w:pPr>
      <w:r>
        <w:t xml:space="preserve">If the packet capture (pcap) data is read from a file, and the last record has been processed, any flow records remaining in the cache will be written out to the data store and have the </w:t>
      </w:r>
      <w:r>
        <w:rPr>
          <w:rStyle w:val="ComputerCodeChar"/>
          <w:rFonts w:cs="Courier New"/>
          <w:sz w:val="20"/>
          <w:szCs w:val="20"/>
        </w:rPr>
        <w:t>FRAGMENT_TYPE</w:t>
      </w:r>
      <w:r>
        <w:t xml:space="preserve"> field set to </w:t>
      </w:r>
      <w:r w:rsidRPr="0048305B">
        <w:rPr>
          <w:rStyle w:val="ComputerCodeChar"/>
          <w:rFonts w:cs="Courier New"/>
          <w:sz w:val="20"/>
          <w:szCs w:val="20"/>
        </w:rPr>
        <w:t>A</w:t>
      </w:r>
      <w:r>
        <w:t xml:space="preserve"> to indicate that the record was aborted.  This process also occurs when reading from an Ethernet interface, and the FLOWER process is terminated.</w:t>
      </w:r>
    </w:p>
    <w:p w14:paraId="470B3DA9" w14:textId="77777777" w:rsidR="004C2C99" w:rsidRDefault="004C2C99" w:rsidP="004C2C99">
      <w:pPr>
        <w:pStyle w:val="Heading2"/>
        <w:numPr>
          <w:ilvl w:val="1"/>
          <w:numId w:val="3"/>
        </w:numPr>
      </w:pPr>
      <w:bookmarkStart w:id="55" w:name="_Toc216599355"/>
      <w:bookmarkStart w:id="56" w:name="_Toc485992624"/>
      <w:bookmarkStart w:id="57" w:name="_Toc486083608"/>
      <w:r>
        <w:t>File Naming Convention</w:t>
      </w:r>
      <w:bookmarkEnd w:id="55"/>
      <w:bookmarkEnd w:id="56"/>
      <w:bookmarkEnd w:id="57"/>
    </w:p>
    <w:p w14:paraId="1549489A" w14:textId="77777777" w:rsidR="004C2C99" w:rsidRDefault="004C2C99" w:rsidP="004C2C99">
      <w:pPr>
        <w:pStyle w:val="BodyText"/>
      </w:pPr>
      <w:r>
        <w:t xml:space="preserve">All FLOWER output data files will have the format of </w:t>
      </w:r>
      <w:r>
        <w:rPr>
          <w:b/>
          <w:i/>
        </w:rPr>
        <w:t>&lt;</w:t>
      </w:r>
      <w:r w:rsidRPr="0048305B">
        <w:rPr>
          <w:rStyle w:val="ComputerCodeChar"/>
          <w:rFonts w:cs="Courier New"/>
          <w:sz w:val="20"/>
          <w:szCs w:val="20"/>
        </w:rPr>
        <w:t>YYYYMMDDhhmmss</w:t>
      </w:r>
      <w:r>
        <w:rPr>
          <w:b/>
          <w:i/>
        </w:rPr>
        <w:t>&gt;</w:t>
      </w:r>
      <w:r>
        <w:t>-&lt;</w:t>
      </w:r>
      <w:r w:rsidRPr="0048305B">
        <w:rPr>
          <w:rStyle w:val="ComputerCodeChar"/>
          <w:rFonts w:cs="Courier New"/>
          <w:sz w:val="20"/>
          <w:szCs w:val="20"/>
        </w:rPr>
        <w:t>SITE</w:t>
      </w:r>
      <w:r>
        <w:rPr>
          <w:b/>
          <w:i/>
        </w:rPr>
        <w:t>&gt;</w:t>
      </w:r>
      <w:r w:rsidRPr="0048305B">
        <w:rPr>
          <w:rStyle w:val="ComputerCodeChar"/>
          <w:rFonts w:cs="Courier New"/>
          <w:sz w:val="20"/>
          <w:szCs w:val="20"/>
        </w:rPr>
        <w:t>-flr</w:t>
      </w:r>
      <w:r>
        <w:t>&lt;</w:t>
      </w:r>
      <w:r w:rsidRPr="0048305B">
        <w:rPr>
          <w:rStyle w:val="ComputerCodeChar"/>
          <w:rFonts w:cs="Courier New"/>
          <w:sz w:val="20"/>
          <w:szCs w:val="20"/>
        </w:rPr>
        <w:t>GV</w:t>
      </w:r>
      <w:r>
        <w:rPr>
          <w:b/>
          <w:i/>
        </w:rPr>
        <w:t>&gt;</w:t>
      </w:r>
      <w:r w:rsidRPr="0048305B">
        <w:rPr>
          <w:rStyle w:val="ComputerCodeChar"/>
          <w:rFonts w:cs="Courier New"/>
          <w:sz w:val="20"/>
          <w:szCs w:val="20"/>
        </w:rPr>
        <w:t>.</w:t>
      </w:r>
      <w:r>
        <w:t>&lt;</w:t>
      </w:r>
      <w:r w:rsidRPr="0048305B">
        <w:rPr>
          <w:rStyle w:val="ComputerCodeChar"/>
          <w:rFonts w:cs="Courier New"/>
          <w:sz w:val="20"/>
          <w:szCs w:val="20"/>
        </w:rPr>
        <w:t>EXT</w:t>
      </w:r>
      <w:r>
        <w:t xml:space="preserve">&gt; where </w:t>
      </w:r>
    </w:p>
    <w:p w14:paraId="3772F079" w14:textId="77777777" w:rsidR="004C2C99" w:rsidRPr="00A05894" w:rsidRDefault="004C2C99" w:rsidP="004C2C99">
      <w:pPr>
        <w:pStyle w:val="ListBullet"/>
      </w:pPr>
      <w:r>
        <w:t>&lt;</w:t>
      </w:r>
      <w:r w:rsidRPr="0048305B">
        <w:rPr>
          <w:rStyle w:val="ComputerCodeChar"/>
          <w:rFonts w:cs="Courier New"/>
          <w:sz w:val="20"/>
          <w:szCs w:val="20"/>
        </w:rPr>
        <w:t>YYYYMMDDhhmmss</w:t>
      </w:r>
      <w:r>
        <w:rPr>
          <w:b/>
          <w:i/>
        </w:rPr>
        <w:t>&gt;</w:t>
      </w:r>
      <w:r>
        <w:t xml:space="preserve"> is the human readable version of the UTC time value of the last packet from the first flow record written to file.  </w:t>
      </w:r>
      <w:r w:rsidRPr="006904AA">
        <w:rPr>
          <w:b/>
        </w:rPr>
        <w:t>Note</w:t>
      </w:r>
      <w:r>
        <w:t xml:space="preserve">:  If the configuration file option, </w:t>
      </w:r>
      <w:r w:rsidRPr="00A775E5">
        <w:rPr>
          <w:rStyle w:val="ComputerCodeChar"/>
          <w:sz w:val="20"/>
          <w:szCs w:val="20"/>
        </w:rPr>
        <w:t>suppress-ipv4-output</w:t>
      </w:r>
      <w:r>
        <w:t>, is turned on, then the filename and the timestamp of the first record are not guaranteed to be the same.</w:t>
      </w:r>
    </w:p>
    <w:p w14:paraId="4F801218" w14:textId="77777777" w:rsidR="004C2C99" w:rsidRPr="00A05894" w:rsidRDefault="004C2C99" w:rsidP="004C2C99">
      <w:pPr>
        <w:pStyle w:val="ListBullet"/>
      </w:pPr>
      <w:r>
        <w:t>&lt;</w:t>
      </w:r>
      <w:r w:rsidRPr="0048305B">
        <w:rPr>
          <w:rStyle w:val="ComputerCodeChar"/>
          <w:rFonts w:cs="Courier New"/>
          <w:sz w:val="20"/>
          <w:szCs w:val="20"/>
        </w:rPr>
        <w:t>SITE</w:t>
      </w:r>
      <w:r>
        <w:rPr>
          <w:b/>
          <w:i/>
        </w:rPr>
        <w:t>&gt;</w:t>
      </w:r>
      <w:r>
        <w:t xml:space="preserve"> is a unique identifier of the data source</w:t>
      </w:r>
    </w:p>
    <w:p w14:paraId="7F430F23" w14:textId="77777777" w:rsidR="004C2C99" w:rsidRPr="00A05894" w:rsidRDefault="004C2C99" w:rsidP="004C2C99">
      <w:pPr>
        <w:pStyle w:val="ListBullet"/>
      </w:pPr>
      <w:r>
        <w:t>&lt;</w:t>
      </w:r>
      <w:r w:rsidRPr="0048305B">
        <w:rPr>
          <w:rStyle w:val="ComputerCodeChar"/>
          <w:rFonts w:cs="Courier New"/>
          <w:sz w:val="20"/>
          <w:szCs w:val="20"/>
        </w:rPr>
        <w:t>GV</w:t>
      </w:r>
      <w:r>
        <w:rPr>
          <w:b/>
          <w:i/>
        </w:rPr>
        <w:t>&gt;</w:t>
      </w:r>
      <w:r>
        <w:t xml:space="preserve"> is the version of the data guide to which the output corresponds (not the version of the software)</w:t>
      </w:r>
    </w:p>
    <w:p w14:paraId="4AA8AB8C" w14:textId="77777777" w:rsidR="004C2C99" w:rsidRPr="00A05894" w:rsidRDefault="004C2C99" w:rsidP="004C2C99">
      <w:pPr>
        <w:pStyle w:val="ListBullet"/>
      </w:pPr>
      <w:r>
        <w:t>&lt;</w:t>
      </w:r>
      <w:r w:rsidRPr="0048305B">
        <w:rPr>
          <w:rStyle w:val="ComputerCodeChar"/>
          <w:rFonts w:cs="Courier New"/>
          <w:sz w:val="20"/>
          <w:szCs w:val="20"/>
        </w:rPr>
        <w:t>EXT</w:t>
      </w:r>
      <w:r>
        <w:t xml:space="preserve">&gt; is the file extension (default value is </w:t>
      </w:r>
      <w:r w:rsidRPr="0048305B">
        <w:rPr>
          <w:rStyle w:val="ComputerCodeChar"/>
          <w:rFonts w:cs="Courier New"/>
          <w:sz w:val="20"/>
          <w:szCs w:val="20"/>
        </w:rPr>
        <w:t>dat</w:t>
      </w:r>
      <w:r>
        <w:t>).</w:t>
      </w:r>
    </w:p>
    <w:p w14:paraId="43CA0130" w14:textId="77777777" w:rsidR="004C2C99" w:rsidRDefault="004C2C99" w:rsidP="004C2C99">
      <w:pPr>
        <w:pStyle w:val="BodyText"/>
      </w:pPr>
      <w:r>
        <w:t xml:space="preserve">An example of an output filename for the pnnldev site at 5:24:30 pm on Sep. 24, 2008 is </w:t>
      </w:r>
      <w:r w:rsidRPr="0048305B">
        <w:rPr>
          <w:rStyle w:val="ComputerCodeChar"/>
          <w:rFonts w:cs="Courier New"/>
          <w:sz w:val="20"/>
          <w:szCs w:val="20"/>
        </w:rPr>
        <w:t>20080924172430-pnnldev-flr</w:t>
      </w:r>
      <w:r w:rsidRPr="00FB5F2B">
        <w:rPr>
          <w:rStyle w:val="ComputerCodeChar"/>
        </w:rPr>
        <w:fldChar w:fldCharType="begin"/>
      </w:r>
      <w:r w:rsidRPr="00FB5F2B">
        <w:rPr>
          <w:rStyle w:val="ComputerCodeChar"/>
        </w:rPr>
        <w:instrText xml:space="preserve"> DOCPROPERTY  DataGuideVersion  \* MERGEFORMAT </w:instrText>
      </w:r>
      <w:r w:rsidRPr="00FB5F2B">
        <w:rPr>
          <w:rStyle w:val="ComputerCodeChar"/>
        </w:rPr>
        <w:fldChar w:fldCharType="separate"/>
      </w:r>
      <w:r w:rsidR="00B22C5A" w:rsidRPr="00D059CD">
        <w:rPr>
          <w:rStyle w:val="ComputerCodeChar"/>
          <w:bCs/>
        </w:rPr>
        <w:t>06</w:t>
      </w:r>
      <w:r w:rsidRPr="00FB5F2B">
        <w:rPr>
          <w:rStyle w:val="ComputerCodeChar"/>
        </w:rPr>
        <w:fldChar w:fldCharType="end"/>
      </w:r>
      <w:r w:rsidRPr="0048305B">
        <w:rPr>
          <w:rStyle w:val="ComputerCodeChar"/>
          <w:rFonts w:cs="Courier New"/>
          <w:sz w:val="20"/>
          <w:szCs w:val="20"/>
        </w:rPr>
        <w:t>.dat</w:t>
      </w:r>
      <w:r>
        <w:t>.</w:t>
      </w:r>
    </w:p>
    <w:p w14:paraId="379C546C" w14:textId="77777777" w:rsidR="004C2C99" w:rsidRDefault="004C2C99" w:rsidP="004C2C99">
      <w:pPr>
        <w:pStyle w:val="Heading2"/>
        <w:numPr>
          <w:ilvl w:val="1"/>
          <w:numId w:val="3"/>
        </w:numPr>
      </w:pPr>
      <w:bookmarkStart w:id="58" w:name="_Toc128819750"/>
      <w:bookmarkStart w:id="59" w:name="_Toc93293295"/>
      <w:bookmarkStart w:id="60" w:name="_Toc93289853"/>
      <w:bookmarkStart w:id="61" w:name="_Toc216599356"/>
      <w:r>
        <w:br w:type="page"/>
      </w:r>
      <w:bookmarkStart w:id="62" w:name="_Toc485992625"/>
      <w:bookmarkStart w:id="63" w:name="_Toc486083609"/>
      <w:r>
        <w:lastRenderedPageBreak/>
        <w:t>Record Types</w:t>
      </w:r>
      <w:bookmarkEnd w:id="62"/>
      <w:bookmarkEnd w:id="63"/>
    </w:p>
    <w:p w14:paraId="035F7FBD" w14:textId="77777777" w:rsidR="004C2C99" w:rsidRDefault="004C2C99" w:rsidP="004C2C99">
      <w:pPr>
        <w:pStyle w:val="BodyText"/>
        <w:rPr>
          <w:lang w:val="en"/>
        </w:rPr>
      </w:pPr>
      <w:r>
        <w:rPr>
          <w:lang w:val="en"/>
        </w:rPr>
        <w:t>The FLOWER executable produces five record types.  Each record in the output file contains a record type number indicating what the record contains.  The record types are:</w:t>
      </w:r>
    </w:p>
    <w:p w14:paraId="01B43A99" w14:textId="77777777" w:rsidR="004C2C99" w:rsidRPr="00A445C0" w:rsidRDefault="004C2C99" w:rsidP="004C2C99">
      <w:pPr>
        <w:pStyle w:val="Caption-Tab"/>
        <w:jc w:val="center"/>
        <w:rPr>
          <w:b w:val="0"/>
        </w:rPr>
      </w:pPr>
      <w:bookmarkStart w:id="64" w:name="_Toc444248680"/>
      <w:r>
        <w:t xml:space="preserve">Table </w:t>
      </w:r>
      <w:r w:rsidR="0097758D">
        <w:fldChar w:fldCharType="begin"/>
      </w:r>
      <w:r w:rsidR="0097758D">
        <w:instrText xml:space="preserve"> STYLEREF 1 \s </w:instrText>
      </w:r>
      <w:r w:rsidR="0097758D">
        <w:fldChar w:fldCharType="separate"/>
      </w:r>
      <w:r w:rsidR="00B666E2">
        <w:rPr>
          <w:noProof/>
        </w:rPr>
        <w:t>2</w:t>
      </w:r>
      <w:r w:rsidR="0097758D">
        <w:rPr>
          <w:noProof/>
        </w:rPr>
        <w:fldChar w:fldCharType="end"/>
      </w:r>
      <w:r>
        <w:t>.</w:t>
      </w:r>
      <w:r w:rsidR="0097758D">
        <w:fldChar w:fldCharType="begin"/>
      </w:r>
      <w:r w:rsidR="0097758D">
        <w:instrText xml:space="preserve"> SEQ Table \* ARABIC \s 1 </w:instrText>
      </w:r>
      <w:r w:rsidR="0097758D">
        <w:fldChar w:fldCharType="separate"/>
      </w:r>
      <w:r w:rsidR="00B666E2">
        <w:rPr>
          <w:noProof/>
        </w:rPr>
        <w:t>1</w:t>
      </w:r>
      <w:r w:rsidR="0097758D">
        <w:rPr>
          <w:noProof/>
        </w:rPr>
        <w:fldChar w:fldCharType="end"/>
      </w:r>
      <w:r w:rsidRPr="00A445C0">
        <w:rPr>
          <w:b w:val="0"/>
        </w:rPr>
        <w:t>.  Record Type Details</w:t>
      </w:r>
      <w:bookmarkEnd w:id="64"/>
    </w:p>
    <w:tbl>
      <w:tblPr>
        <w:tblW w:w="9180" w:type="dxa"/>
        <w:tblInd w:w="475" w:type="dxa"/>
        <w:tblBorders>
          <w:top w:val="single" w:sz="8" w:space="0" w:color="auto"/>
          <w:bottom w:val="single" w:sz="8" w:space="0" w:color="auto"/>
        </w:tblBorders>
        <w:tblCellMar>
          <w:top w:w="58" w:type="dxa"/>
          <w:left w:w="115" w:type="dxa"/>
          <w:bottom w:w="58" w:type="dxa"/>
          <w:right w:w="115" w:type="dxa"/>
        </w:tblCellMar>
        <w:tblLook w:val="01E0" w:firstRow="1" w:lastRow="1" w:firstColumn="1" w:lastColumn="1" w:noHBand="0" w:noVBand="0"/>
      </w:tblPr>
      <w:tblGrid>
        <w:gridCol w:w="340"/>
        <w:gridCol w:w="2030"/>
        <w:gridCol w:w="1829"/>
        <w:gridCol w:w="4981"/>
      </w:tblGrid>
      <w:tr w:rsidR="004C2C99" w:rsidRPr="00174D37" w14:paraId="29F2E9CE" w14:textId="77777777" w:rsidTr="004C2C99">
        <w:trPr>
          <w:cantSplit/>
          <w:tblHeader/>
        </w:trPr>
        <w:tc>
          <w:tcPr>
            <w:tcW w:w="340" w:type="dxa"/>
            <w:tcBorders>
              <w:top w:val="single" w:sz="8" w:space="0" w:color="auto"/>
              <w:bottom w:val="single" w:sz="8" w:space="0" w:color="auto"/>
            </w:tcBorders>
            <w:shd w:val="clear" w:color="auto" w:fill="FFFFFF"/>
          </w:tcPr>
          <w:p w14:paraId="7A38B740" w14:textId="77777777" w:rsidR="004C2C99" w:rsidRPr="00174D37" w:rsidRDefault="004C2C99" w:rsidP="004C2C99">
            <w:pPr>
              <w:keepNext/>
              <w:spacing w:line="264" w:lineRule="auto"/>
              <w:rPr>
                <w:sz w:val="20"/>
                <w:szCs w:val="20"/>
              </w:rPr>
            </w:pPr>
            <w:r w:rsidRPr="00174D37">
              <w:rPr>
                <w:sz w:val="20"/>
                <w:szCs w:val="20"/>
              </w:rPr>
              <w:t>#</w:t>
            </w:r>
          </w:p>
        </w:tc>
        <w:tc>
          <w:tcPr>
            <w:tcW w:w="2030" w:type="dxa"/>
            <w:tcBorders>
              <w:top w:val="single" w:sz="8" w:space="0" w:color="auto"/>
              <w:bottom w:val="single" w:sz="8" w:space="0" w:color="auto"/>
            </w:tcBorders>
            <w:shd w:val="clear" w:color="auto" w:fill="FFFFFF"/>
          </w:tcPr>
          <w:p w14:paraId="6CDB10E1" w14:textId="77777777" w:rsidR="004C2C99" w:rsidRPr="00174D37" w:rsidRDefault="004C2C99" w:rsidP="004C2C99">
            <w:pPr>
              <w:rPr>
                <w:sz w:val="20"/>
                <w:szCs w:val="20"/>
              </w:rPr>
            </w:pPr>
            <w:r w:rsidRPr="00174D37">
              <w:rPr>
                <w:sz w:val="20"/>
                <w:szCs w:val="20"/>
              </w:rPr>
              <w:t>Record Type</w:t>
            </w:r>
          </w:p>
        </w:tc>
        <w:tc>
          <w:tcPr>
            <w:tcW w:w="1829" w:type="dxa"/>
            <w:tcBorders>
              <w:top w:val="single" w:sz="8" w:space="0" w:color="auto"/>
              <w:bottom w:val="single" w:sz="8" w:space="0" w:color="auto"/>
            </w:tcBorders>
            <w:shd w:val="clear" w:color="auto" w:fill="FFFFFF"/>
          </w:tcPr>
          <w:p w14:paraId="2B23779C" w14:textId="77777777" w:rsidR="004C2C99" w:rsidRPr="00174D37" w:rsidRDefault="004C2C99" w:rsidP="004C2C99">
            <w:pPr>
              <w:keepNext/>
              <w:spacing w:line="264" w:lineRule="auto"/>
              <w:rPr>
                <w:sz w:val="20"/>
                <w:szCs w:val="20"/>
              </w:rPr>
            </w:pPr>
            <w:r w:rsidRPr="00174D37">
              <w:rPr>
                <w:sz w:val="20"/>
                <w:szCs w:val="20"/>
              </w:rPr>
              <w:t>Primary Purpose</w:t>
            </w:r>
          </w:p>
        </w:tc>
        <w:tc>
          <w:tcPr>
            <w:tcW w:w="4981" w:type="dxa"/>
            <w:tcBorders>
              <w:top w:val="single" w:sz="8" w:space="0" w:color="auto"/>
              <w:bottom w:val="single" w:sz="8" w:space="0" w:color="auto"/>
            </w:tcBorders>
            <w:shd w:val="clear" w:color="auto" w:fill="FFFFFF"/>
          </w:tcPr>
          <w:p w14:paraId="0AB0567F" w14:textId="77777777" w:rsidR="004C2C99" w:rsidRPr="00174D37" w:rsidRDefault="004C2C99" w:rsidP="004C2C99">
            <w:pPr>
              <w:keepNext/>
              <w:spacing w:line="264" w:lineRule="auto"/>
              <w:rPr>
                <w:sz w:val="20"/>
                <w:szCs w:val="20"/>
              </w:rPr>
            </w:pPr>
            <w:r w:rsidRPr="00174D37">
              <w:rPr>
                <w:sz w:val="20"/>
                <w:szCs w:val="20"/>
              </w:rPr>
              <w:t>Explanation</w:t>
            </w:r>
          </w:p>
        </w:tc>
      </w:tr>
      <w:tr w:rsidR="004C2C99" w:rsidRPr="00864DC2" w14:paraId="7C093217" w14:textId="77777777" w:rsidTr="004C2C99">
        <w:trPr>
          <w:cantSplit/>
        </w:trPr>
        <w:tc>
          <w:tcPr>
            <w:tcW w:w="340" w:type="dxa"/>
            <w:tcBorders>
              <w:top w:val="single" w:sz="8" w:space="0" w:color="auto"/>
              <w:bottom w:val="single" w:sz="8" w:space="0" w:color="auto"/>
            </w:tcBorders>
            <w:shd w:val="clear" w:color="auto" w:fill="F2F2F2"/>
          </w:tcPr>
          <w:p w14:paraId="670048FE" w14:textId="77777777" w:rsidR="004C2C99" w:rsidRPr="002D5B0B" w:rsidRDefault="004C2C99" w:rsidP="004C2C99">
            <w:pPr>
              <w:keepNext/>
              <w:jc w:val="both"/>
            </w:pPr>
            <w:r>
              <w:t>0</w:t>
            </w:r>
          </w:p>
        </w:tc>
        <w:tc>
          <w:tcPr>
            <w:tcW w:w="2030" w:type="dxa"/>
            <w:tcBorders>
              <w:top w:val="single" w:sz="8" w:space="0" w:color="auto"/>
              <w:bottom w:val="single" w:sz="8" w:space="0" w:color="auto"/>
            </w:tcBorders>
            <w:shd w:val="clear" w:color="auto" w:fill="F2F2F2"/>
          </w:tcPr>
          <w:p w14:paraId="10FD2B37" w14:textId="77777777" w:rsidR="004C2C99" w:rsidRPr="00364A28" w:rsidRDefault="004C2C99" w:rsidP="004C2C99">
            <w:pPr>
              <w:rPr>
                <w:sz w:val="20"/>
                <w:szCs w:val="20"/>
              </w:rPr>
            </w:pPr>
            <w:r w:rsidRPr="00364A28">
              <w:rPr>
                <w:sz w:val="20"/>
                <w:szCs w:val="20"/>
              </w:rPr>
              <w:t>Session</w:t>
            </w:r>
          </w:p>
        </w:tc>
        <w:tc>
          <w:tcPr>
            <w:tcW w:w="1829" w:type="dxa"/>
            <w:tcBorders>
              <w:top w:val="single" w:sz="8" w:space="0" w:color="auto"/>
              <w:bottom w:val="single" w:sz="8" w:space="0" w:color="auto"/>
            </w:tcBorders>
            <w:shd w:val="clear" w:color="auto" w:fill="F2F2F2"/>
          </w:tcPr>
          <w:p w14:paraId="5B6FA8E2" w14:textId="77777777" w:rsidR="004C2C99" w:rsidRDefault="004C2C99" w:rsidP="004C2C99">
            <w:pPr>
              <w:keepNext/>
              <w:tabs>
                <w:tab w:val="center" w:pos="4320"/>
                <w:tab w:val="right" w:pos="8640"/>
              </w:tabs>
              <w:spacing w:line="264" w:lineRule="auto"/>
              <w:rPr>
                <w:sz w:val="20"/>
                <w:szCs w:val="20"/>
              </w:rPr>
            </w:pPr>
            <w:r>
              <w:rPr>
                <w:sz w:val="20"/>
                <w:szCs w:val="20"/>
              </w:rPr>
              <w:t>Data</w:t>
            </w:r>
          </w:p>
        </w:tc>
        <w:tc>
          <w:tcPr>
            <w:tcW w:w="4981" w:type="dxa"/>
            <w:tcBorders>
              <w:top w:val="single" w:sz="8" w:space="0" w:color="auto"/>
              <w:bottom w:val="single" w:sz="8" w:space="0" w:color="auto"/>
            </w:tcBorders>
            <w:shd w:val="clear" w:color="auto" w:fill="F2F2F2"/>
          </w:tcPr>
          <w:p w14:paraId="65AEC003" w14:textId="77777777" w:rsidR="004C2C99" w:rsidRDefault="004C2C99" w:rsidP="004C2C99">
            <w:pPr>
              <w:keepNext/>
              <w:tabs>
                <w:tab w:val="center" w:pos="4320"/>
                <w:tab w:val="right" w:pos="8640"/>
              </w:tabs>
              <w:spacing w:line="264" w:lineRule="auto"/>
              <w:rPr>
                <w:sz w:val="20"/>
                <w:szCs w:val="20"/>
              </w:rPr>
            </w:pPr>
            <w:r>
              <w:rPr>
                <w:sz w:val="20"/>
                <w:szCs w:val="20"/>
              </w:rPr>
              <w:t>Data was read from an active network interface.</w:t>
            </w:r>
          </w:p>
        </w:tc>
      </w:tr>
      <w:tr w:rsidR="004C2C99" w:rsidRPr="00864DC2" w14:paraId="5BB9F757" w14:textId="77777777" w:rsidTr="004C2C99">
        <w:trPr>
          <w:cantSplit/>
        </w:trPr>
        <w:tc>
          <w:tcPr>
            <w:tcW w:w="340" w:type="dxa"/>
            <w:tcBorders>
              <w:top w:val="single" w:sz="8" w:space="0" w:color="auto"/>
              <w:bottom w:val="single" w:sz="8" w:space="0" w:color="auto"/>
            </w:tcBorders>
            <w:shd w:val="clear" w:color="auto" w:fill="auto"/>
          </w:tcPr>
          <w:p w14:paraId="07D397FE" w14:textId="77777777" w:rsidR="004C2C99" w:rsidRPr="002D5B0B" w:rsidRDefault="004C2C99" w:rsidP="004C2C99">
            <w:pPr>
              <w:keepNext/>
              <w:jc w:val="both"/>
            </w:pPr>
            <w:r>
              <w:t>1</w:t>
            </w:r>
          </w:p>
        </w:tc>
        <w:tc>
          <w:tcPr>
            <w:tcW w:w="2030" w:type="dxa"/>
            <w:tcBorders>
              <w:top w:val="single" w:sz="8" w:space="0" w:color="auto"/>
              <w:bottom w:val="single" w:sz="8" w:space="0" w:color="auto"/>
            </w:tcBorders>
            <w:shd w:val="clear" w:color="auto" w:fill="auto"/>
          </w:tcPr>
          <w:p w14:paraId="5B7A93A9" w14:textId="77777777" w:rsidR="004C2C99" w:rsidRPr="00364A28" w:rsidRDefault="004C2C99" w:rsidP="004C2C99">
            <w:pPr>
              <w:rPr>
                <w:sz w:val="20"/>
                <w:szCs w:val="20"/>
              </w:rPr>
            </w:pPr>
            <w:r w:rsidRPr="00364A28">
              <w:rPr>
                <w:sz w:val="20"/>
                <w:szCs w:val="20"/>
              </w:rPr>
              <w:t>Session</w:t>
            </w:r>
          </w:p>
        </w:tc>
        <w:tc>
          <w:tcPr>
            <w:tcW w:w="1829" w:type="dxa"/>
            <w:tcBorders>
              <w:top w:val="single" w:sz="8" w:space="0" w:color="auto"/>
              <w:bottom w:val="single" w:sz="8" w:space="0" w:color="auto"/>
            </w:tcBorders>
            <w:shd w:val="clear" w:color="auto" w:fill="auto"/>
          </w:tcPr>
          <w:p w14:paraId="087F9091" w14:textId="77777777" w:rsidR="004C2C99" w:rsidRPr="00864DC2" w:rsidRDefault="004C2C99" w:rsidP="004C2C99">
            <w:pPr>
              <w:keepNext/>
              <w:tabs>
                <w:tab w:val="center" w:pos="4320"/>
                <w:tab w:val="right" w:pos="8640"/>
              </w:tabs>
              <w:spacing w:line="264" w:lineRule="auto"/>
              <w:rPr>
                <w:sz w:val="20"/>
                <w:szCs w:val="20"/>
              </w:rPr>
            </w:pPr>
            <w:r>
              <w:rPr>
                <w:sz w:val="20"/>
                <w:szCs w:val="20"/>
              </w:rPr>
              <w:t>Data</w:t>
            </w:r>
          </w:p>
        </w:tc>
        <w:tc>
          <w:tcPr>
            <w:tcW w:w="4981" w:type="dxa"/>
            <w:tcBorders>
              <w:top w:val="single" w:sz="8" w:space="0" w:color="auto"/>
              <w:bottom w:val="single" w:sz="8" w:space="0" w:color="auto"/>
            </w:tcBorders>
            <w:shd w:val="clear" w:color="auto" w:fill="auto"/>
          </w:tcPr>
          <w:p w14:paraId="20D9B9CF" w14:textId="77777777" w:rsidR="004C2C99" w:rsidRPr="00864DC2" w:rsidRDefault="004C2C99" w:rsidP="004C2C99">
            <w:pPr>
              <w:keepNext/>
              <w:tabs>
                <w:tab w:val="center" w:pos="4320"/>
                <w:tab w:val="right" w:pos="8640"/>
              </w:tabs>
              <w:spacing w:line="264" w:lineRule="auto"/>
              <w:rPr>
                <w:sz w:val="20"/>
                <w:szCs w:val="20"/>
              </w:rPr>
            </w:pPr>
            <w:r>
              <w:rPr>
                <w:sz w:val="20"/>
                <w:szCs w:val="20"/>
              </w:rPr>
              <w:t>Data was read from a PCAP file.</w:t>
            </w:r>
          </w:p>
        </w:tc>
      </w:tr>
      <w:tr w:rsidR="004C2C99" w:rsidRPr="00864DC2" w14:paraId="4725C118" w14:textId="77777777" w:rsidTr="004C2C99">
        <w:trPr>
          <w:cantSplit/>
        </w:trPr>
        <w:tc>
          <w:tcPr>
            <w:tcW w:w="340" w:type="dxa"/>
            <w:tcBorders>
              <w:top w:val="single" w:sz="8" w:space="0" w:color="auto"/>
              <w:bottom w:val="single" w:sz="8" w:space="0" w:color="auto"/>
            </w:tcBorders>
            <w:shd w:val="clear" w:color="auto" w:fill="F2F2F2"/>
          </w:tcPr>
          <w:p w14:paraId="0852A6D7" w14:textId="77777777" w:rsidR="004C2C99" w:rsidRDefault="004C2C99" w:rsidP="004C2C99">
            <w:pPr>
              <w:keepNext/>
              <w:jc w:val="both"/>
            </w:pPr>
            <w:r>
              <w:t>2</w:t>
            </w:r>
          </w:p>
        </w:tc>
        <w:tc>
          <w:tcPr>
            <w:tcW w:w="2030" w:type="dxa"/>
            <w:tcBorders>
              <w:top w:val="single" w:sz="8" w:space="0" w:color="auto"/>
              <w:bottom w:val="single" w:sz="8" w:space="0" w:color="auto"/>
            </w:tcBorders>
            <w:shd w:val="clear" w:color="auto" w:fill="F2F2F2"/>
          </w:tcPr>
          <w:p w14:paraId="65D73E99" w14:textId="77777777" w:rsidR="004C2C99" w:rsidRPr="00364A28" w:rsidRDefault="004C2C99" w:rsidP="004C2C99">
            <w:pPr>
              <w:rPr>
                <w:sz w:val="20"/>
                <w:szCs w:val="20"/>
              </w:rPr>
            </w:pPr>
            <w:r w:rsidRPr="00364A28">
              <w:rPr>
                <w:sz w:val="20"/>
                <w:szCs w:val="20"/>
              </w:rPr>
              <w:t>Heartbeat</w:t>
            </w:r>
          </w:p>
        </w:tc>
        <w:tc>
          <w:tcPr>
            <w:tcW w:w="1829" w:type="dxa"/>
            <w:tcBorders>
              <w:top w:val="single" w:sz="8" w:space="0" w:color="auto"/>
              <w:bottom w:val="single" w:sz="8" w:space="0" w:color="auto"/>
            </w:tcBorders>
            <w:shd w:val="clear" w:color="auto" w:fill="F2F2F2"/>
          </w:tcPr>
          <w:p w14:paraId="0D897224" w14:textId="77777777" w:rsidR="004C2C99" w:rsidRDefault="004C2C99" w:rsidP="004C2C99">
            <w:pPr>
              <w:keepNext/>
              <w:tabs>
                <w:tab w:val="center" w:pos="4320"/>
                <w:tab w:val="right" w:pos="8640"/>
              </w:tabs>
              <w:spacing w:line="264" w:lineRule="auto"/>
              <w:rPr>
                <w:sz w:val="20"/>
                <w:szCs w:val="20"/>
              </w:rPr>
            </w:pPr>
            <w:r>
              <w:rPr>
                <w:sz w:val="20"/>
                <w:szCs w:val="20"/>
              </w:rPr>
              <w:t>Operations</w:t>
            </w:r>
          </w:p>
        </w:tc>
        <w:tc>
          <w:tcPr>
            <w:tcW w:w="4981" w:type="dxa"/>
            <w:tcBorders>
              <w:top w:val="single" w:sz="8" w:space="0" w:color="auto"/>
              <w:bottom w:val="single" w:sz="8" w:space="0" w:color="auto"/>
            </w:tcBorders>
            <w:shd w:val="clear" w:color="auto" w:fill="F2F2F2"/>
          </w:tcPr>
          <w:p w14:paraId="6CEC7A89" w14:textId="77777777" w:rsidR="004C2C99" w:rsidRDefault="004C2C99" w:rsidP="004C2C99">
            <w:pPr>
              <w:keepNext/>
              <w:tabs>
                <w:tab w:val="center" w:pos="4320"/>
                <w:tab w:val="right" w:pos="8640"/>
              </w:tabs>
              <w:spacing w:line="264" w:lineRule="auto"/>
              <w:rPr>
                <w:sz w:val="20"/>
                <w:szCs w:val="20"/>
              </w:rPr>
            </w:pPr>
            <w:r>
              <w:rPr>
                <w:lang w:val="en"/>
              </w:rPr>
              <w:t>Indicates there was no data to read for SIT seconds.</w:t>
            </w:r>
          </w:p>
        </w:tc>
      </w:tr>
      <w:tr w:rsidR="004C2C99" w:rsidRPr="00864DC2" w14:paraId="09B9AEF5" w14:textId="77777777" w:rsidTr="004C2C99">
        <w:trPr>
          <w:cantSplit/>
        </w:trPr>
        <w:tc>
          <w:tcPr>
            <w:tcW w:w="340" w:type="dxa"/>
            <w:tcBorders>
              <w:top w:val="single" w:sz="8" w:space="0" w:color="auto"/>
              <w:bottom w:val="single" w:sz="8" w:space="0" w:color="auto"/>
            </w:tcBorders>
            <w:shd w:val="clear" w:color="auto" w:fill="auto"/>
          </w:tcPr>
          <w:p w14:paraId="0E6DA225" w14:textId="77777777" w:rsidR="004C2C99" w:rsidRDefault="004C2C99" w:rsidP="004C2C99">
            <w:pPr>
              <w:keepNext/>
              <w:jc w:val="both"/>
            </w:pPr>
            <w:r>
              <w:t>3</w:t>
            </w:r>
          </w:p>
        </w:tc>
        <w:tc>
          <w:tcPr>
            <w:tcW w:w="2030" w:type="dxa"/>
            <w:tcBorders>
              <w:top w:val="single" w:sz="8" w:space="0" w:color="auto"/>
              <w:bottom w:val="single" w:sz="8" w:space="0" w:color="auto"/>
            </w:tcBorders>
            <w:shd w:val="clear" w:color="auto" w:fill="auto"/>
          </w:tcPr>
          <w:p w14:paraId="1EF2128D" w14:textId="77777777" w:rsidR="004C2C99" w:rsidRPr="00364A28" w:rsidRDefault="004C2C99" w:rsidP="004C2C99">
            <w:pPr>
              <w:rPr>
                <w:sz w:val="20"/>
                <w:szCs w:val="20"/>
              </w:rPr>
            </w:pPr>
            <w:r w:rsidRPr="00364A28">
              <w:rPr>
                <w:sz w:val="20"/>
                <w:szCs w:val="20"/>
              </w:rPr>
              <w:t>Metric</w:t>
            </w:r>
          </w:p>
        </w:tc>
        <w:tc>
          <w:tcPr>
            <w:tcW w:w="1829" w:type="dxa"/>
            <w:tcBorders>
              <w:top w:val="single" w:sz="8" w:space="0" w:color="auto"/>
              <w:bottom w:val="single" w:sz="8" w:space="0" w:color="auto"/>
            </w:tcBorders>
            <w:shd w:val="clear" w:color="auto" w:fill="auto"/>
          </w:tcPr>
          <w:p w14:paraId="47BE6C09" w14:textId="77777777" w:rsidR="004C2C99" w:rsidRDefault="004C2C99" w:rsidP="004C2C99">
            <w:pPr>
              <w:keepNext/>
              <w:tabs>
                <w:tab w:val="center" w:pos="4320"/>
                <w:tab w:val="right" w:pos="8640"/>
              </w:tabs>
              <w:spacing w:line="264" w:lineRule="auto"/>
              <w:rPr>
                <w:sz w:val="20"/>
                <w:szCs w:val="20"/>
              </w:rPr>
            </w:pPr>
            <w:r>
              <w:rPr>
                <w:sz w:val="20"/>
                <w:szCs w:val="20"/>
              </w:rPr>
              <w:t>Data Quality</w:t>
            </w:r>
          </w:p>
        </w:tc>
        <w:tc>
          <w:tcPr>
            <w:tcW w:w="4981" w:type="dxa"/>
            <w:tcBorders>
              <w:top w:val="single" w:sz="8" w:space="0" w:color="auto"/>
              <w:bottom w:val="single" w:sz="8" w:space="0" w:color="auto"/>
            </w:tcBorders>
            <w:shd w:val="clear" w:color="auto" w:fill="auto"/>
          </w:tcPr>
          <w:p w14:paraId="6F4373AD" w14:textId="77777777" w:rsidR="004C2C99" w:rsidRDefault="004C2C99" w:rsidP="004C2C99">
            <w:pPr>
              <w:keepNext/>
              <w:tabs>
                <w:tab w:val="center" w:pos="4320"/>
                <w:tab w:val="right" w:pos="8640"/>
              </w:tabs>
              <w:spacing w:line="264" w:lineRule="auto"/>
              <w:rPr>
                <w:sz w:val="20"/>
                <w:szCs w:val="20"/>
              </w:rPr>
            </w:pPr>
            <w:r>
              <w:rPr>
                <w:lang w:val="en"/>
              </w:rPr>
              <w:t>Contains counters, statistics, and performance metrics.</w:t>
            </w:r>
          </w:p>
        </w:tc>
      </w:tr>
      <w:tr w:rsidR="004C2C99" w:rsidRPr="00864DC2" w14:paraId="37CE42C6" w14:textId="77777777" w:rsidTr="004C2C99">
        <w:trPr>
          <w:cantSplit/>
        </w:trPr>
        <w:tc>
          <w:tcPr>
            <w:tcW w:w="340" w:type="dxa"/>
            <w:tcBorders>
              <w:top w:val="single" w:sz="8" w:space="0" w:color="auto"/>
              <w:bottom w:val="single" w:sz="8" w:space="0" w:color="auto"/>
            </w:tcBorders>
            <w:shd w:val="clear" w:color="auto" w:fill="F2F2F2"/>
          </w:tcPr>
          <w:p w14:paraId="3379B144" w14:textId="77777777" w:rsidR="004C2C99" w:rsidRDefault="004C2C99" w:rsidP="004C2C99">
            <w:pPr>
              <w:keepNext/>
              <w:jc w:val="both"/>
            </w:pPr>
            <w:r>
              <w:t>4</w:t>
            </w:r>
          </w:p>
        </w:tc>
        <w:tc>
          <w:tcPr>
            <w:tcW w:w="2030" w:type="dxa"/>
            <w:tcBorders>
              <w:top w:val="single" w:sz="8" w:space="0" w:color="auto"/>
              <w:bottom w:val="single" w:sz="8" w:space="0" w:color="auto"/>
            </w:tcBorders>
            <w:shd w:val="clear" w:color="auto" w:fill="F2F2F2"/>
          </w:tcPr>
          <w:p w14:paraId="5E924363" w14:textId="77777777" w:rsidR="004C2C99" w:rsidRPr="00364A28" w:rsidRDefault="004C2C99" w:rsidP="004C2C99">
            <w:pPr>
              <w:rPr>
                <w:sz w:val="20"/>
                <w:szCs w:val="20"/>
              </w:rPr>
            </w:pPr>
            <w:r w:rsidRPr="00364A28">
              <w:rPr>
                <w:sz w:val="20"/>
                <w:szCs w:val="20"/>
              </w:rPr>
              <w:t>Version</w:t>
            </w:r>
          </w:p>
        </w:tc>
        <w:tc>
          <w:tcPr>
            <w:tcW w:w="1829" w:type="dxa"/>
            <w:tcBorders>
              <w:top w:val="single" w:sz="8" w:space="0" w:color="auto"/>
              <w:bottom w:val="single" w:sz="8" w:space="0" w:color="auto"/>
            </w:tcBorders>
            <w:shd w:val="clear" w:color="auto" w:fill="F2F2F2"/>
          </w:tcPr>
          <w:p w14:paraId="2C3003F5" w14:textId="77777777" w:rsidR="004C2C99" w:rsidRDefault="004C2C99" w:rsidP="004C2C99">
            <w:pPr>
              <w:keepNext/>
              <w:tabs>
                <w:tab w:val="center" w:pos="4320"/>
                <w:tab w:val="right" w:pos="8640"/>
              </w:tabs>
              <w:spacing w:line="264" w:lineRule="auto"/>
              <w:rPr>
                <w:sz w:val="20"/>
                <w:szCs w:val="20"/>
              </w:rPr>
            </w:pPr>
            <w:r>
              <w:rPr>
                <w:sz w:val="20"/>
                <w:szCs w:val="20"/>
              </w:rPr>
              <w:t>Data Quality</w:t>
            </w:r>
          </w:p>
        </w:tc>
        <w:tc>
          <w:tcPr>
            <w:tcW w:w="4981" w:type="dxa"/>
            <w:tcBorders>
              <w:top w:val="single" w:sz="8" w:space="0" w:color="auto"/>
              <w:bottom w:val="single" w:sz="8" w:space="0" w:color="auto"/>
            </w:tcBorders>
            <w:shd w:val="clear" w:color="auto" w:fill="F2F2F2"/>
          </w:tcPr>
          <w:p w14:paraId="4914A36C" w14:textId="77777777" w:rsidR="004C2C99" w:rsidRDefault="004C2C99" w:rsidP="004C2C99">
            <w:pPr>
              <w:keepNext/>
              <w:tabs>
                <w:tab w:val="center" w:pos="4320"/>
                <w:tab w:val="right" w:pos="8640"/>
              </w:tabs>
              <w:spacing w:line="264" w:lineRule="auto"/>
              <w:rPr>
                <w:sz w:val="20"/>
                <w:szCs w:val="20"/>
              </w:rPr>
            </w:pPr>
            <w:r>
              <w:rPr>
                <w:lang w:val="en"/>
              </w:rPr>
              <w:t xml:space="preserve">Contains the same version information that is displayed when typing </w:t>
            </w:r>
            <w:r>
              <w:rPr>
                <w:rStyle w:val="ComputerCode-smallChar"/>
              </w:rPr>
              <w:t>FLOWER</w:t>
            </w:r>
            <w:r w:rsidRPr="005435F2">
              <w:rPr>
                <w:rStyle w:val="ComputerCode-smallChar"/>
              </w:rPr>
              <w:t xml:space="preserve"> –v</w:t>
            </w:r>
            <w:r>
              <w:rPr>
                <w:lang w:val="en"/>
              </w:rPr>
              <w:t xml:space="preserve"> on the command line.</w:t>
            </w:r>
          </w:p>
        </w:tc>
      </w:tr>
      <w:tr w:rsidR="004C2C99" w:rsidRPr="00864DC2" w14:paraId="7AED0D1D" w14:textId="77777777" w:rsidTr="004C2C99">
        <w:trPr>
          <w:cantSplit/>
          <w:trHeight w:val="552"/>
        </w:trPr>
        <w:tc>
          <w:tcPr>
            <w:tcW w:w="340" w:type="dxa"/>
            <w:tcBorders>
              <w:top w:val="single" w:sz="8" w:space="0" w:color="auto"/>
              <w:bottom w:val="single" w:sz="8" w:space="0" w:color="auto"/>
            </w:tcBorders>
            <w:shd w:val="clear" w:color="auto" w:fill="auto"/>
          </w:tcPr>
          <w:p w14:paraId="7EE465EA" w14:textId="77777777" w:rsidR="004C2C99" w:rsidRPr="002D5B0B" w:rsidRDefault="004C2C99" w:rsidP="004C2C99">
            <w:pPr>
              <w:keepNext/>
              <w:jc w:val="both"/>
            </w:pPr>
            <w:r>
              <w:t>5</w:t>
            </w:r>
          </w:p>
        </w:tc>
        <w:tc>
          <w:tcPr>
            <w:tcW w:w="2030" w:type="dxa"/>
            <w:tcBorders>
              <w:top w:val="single" w:sz="8" w:space="0" w:color="auto"/>
              <w:bottom w:val="single" w:sz="8" w:space="0" w:color="auto"/>
            </w:tcBorders>
            <w:shd w:val="clear" w:color="auto" w:fill="auto"/>
          </w:tcPr>
          <w:p w14:paraId="1B26C6DC" w14:textId="77777777" w:rsidR="004C2C99" w:rsidRPr="00364A28" w:rsidRDefault="004C2C99" w:rsidP="004C2C99">
            <w:pPr>
              <w:rPr>
                <w:sz w:val="20"/>
                <w:szCs w:val="20"/>
              </w:rPr>
            </w:pPr>
            <w:r w:rsidRPr="00364A28">
              <w:rPr>
                <w:sz w:val="20"/>
                <w:szCs w:val="20"/>
              </w:rPr>
              <w:t>Error</w:t>
            </w:r>
          </w:p>
        </w:tc>
        <w:tc>
          <w:tcPr>
            <w:tcW w:w="1829" w:type="dxa"/>
            <w:tcBorders>
              <w:top w:val="single" w:sz="8" w:space="0" w:color="auto"/>
              <w:bottom w:val="single" w:sz="8" w:space="0" w:color="auto"/>
            </w:tcBorders>
            <w:shd w:val="clear" w:color="auto" w:fill="auto"/>
          </w:tcPr>
          <w:p w14:paraId="39A79B59" w14:textId="77777777" w:rsidR="004C2C99" w:rsidRPr="00864DC2" w:rsidRDefault="004C2C99" w:rsidP="004C2C99">
            <w:pPr>
              <w:keepNext/>
              <w:tabs>
                <w:tab w:val="center" w:pos="4320"/>
                <w:tab w:val="right" w:pos="8640"/>
              </w:tabs>
              <w:spacing w:line="264" w:lineRule="auto"/>
              <w:rPr>
                <w:sz w:val="20"/>
                <w:szCs w:val="20"/>
              </w:rPr>
            </w:pPr>
            <w:r>
              <w:rPr>
                <w:sz w:val="20"/>
                <w:szCs w:val="20"/>
              </w:rPr>
              <w:t>Troubleshooting</w:t>
            </w:r>
          </w:p>
        </w:tc>
        <w:tc>
          <w:tcPr>
            <w:tcW w:w="4981" w:type="dxa"/>
            <w:tcBorders>
              <w:top w:val="single" w:sz="8" w:space="0" w:color="auto"/>
              <w:bottom w:val="single" w:sz="8" w:space="0" w:color="auto"/>
            </w:tcBorders>
            <w:shd w:val="clear" w:color="auto" w:fill="auto"/>
          </w:tcPr>
          <w:p w14:paraId="6DFF6C5D" w14:textId="77777777" w:rsidR="004C2C99" w:rsidRPr="00864DC2" w:rsidRDefault="004C2C99" w:rsidP="004C2C99">
            <w:pPr>
              <w:keepNext/>
              <w:tabs>
                <w:tab w:val="center" w:pos="4320"/>
                <w:tab w:val="right" w:pos="8640"/>
              </w:tabs>
              <w:spacing w:line="264" w:lineRule="auto"/>
              <w:rPr>
                <w:sz w:val="20"/>
                <w:szCs w:val="20"/>
              </w:rPr>
            </w:pPr>
            <w:r>
              <w:rPr>
                <w:lang w:val="en"/>
              </w:rPr>
              <w:t>Shows a summary of the errors encountered while processing the records.</w:t>
            </w:r>
          </w:p>
        </w:tc>
      </w:tr>
    </w:tbl>
    <w:p w14:paraId="731D0FF0" w14:textId="77777777" w:rsidR="004C2C99" w:rsidRPr="00A445C0" w:rsidRDefault="004C2C99" w:rsidP="004C2C99"/>
    <w:p w14:paraId="3CF95483" w14:textId="77777777" w:rsidR="004C2C99" w:rsidRDefault="004C2C99" w:rsidP="004C2C99">
      <w:pPr>
        <w:pStyle w:val="Heading3"/>
      </w:pPr>
      <w:bookmarkStart w:id="65" w:name="_Toc485992626"/>
      <w:bookmarkStart w:id="66" w:name="_Toc486083610"/>
      <w:r>
        <w:t>Session Record Type</w:t>
      </w:r>
      <w:bookmarkEnd w:id="58"/>
      <w:bookmarkEnd w:id="59"/>
      <w:bookmarkEnd w:id="60"/>
      <w:bookmarkEnd w:id="61"/>
      <w:bookmarkEnd w:id="65"/>
      <w:bookmarkEnd w:id="66"/>
    </w:p>
    <w:p w14:paraId="442BF5D7" w14:textId="77777777" w:rsidR="004C2C99" w:rsidRDefault="004C2C99" w:rsidP="004C2C99">
      <w:pPr>
        <w:pStyle w:val="BodyText"/>
        <w:keepNext/>
      </w:pPr>
      <w:r>
        <w:t>The following examples show flow records for IPv4 and IPv6 protocols.  Note that the key difference between IPv4 and IPv6 is the length of the populated address field.  Higher level protocol fields are identical.</w:t>
      </w:r>
    </w:p>
    <w:p w14:paraId="6583012F" w14:textId="77777777" w:rsidR="004C2C99" w:rsidRPr="00FB2A8C" w:rsidRDefault="004C2C99" w:rsidP="004C2C99">
      <w:pPr>
        <w:pStyle w:val="BodyText"/>
        <w:keepNext/>
      </w:pPr>
      <w:r>
        <w:t>IPv6 ICMP flow:</w:t>
      </w:r>
    </w:p>
    <w:p w14:paraId="6DD15E3C" w14:textId="74DA1C72" w:rsidR="004C2C99" w:rsidRDefault="004C2C99" w:rsidP="004C2C99">
      <w:pPr>
        <w:keepNext/>
        <w:ind w:left="720"/>
        <w:rPr>
          <w:rFonts w:ascii="Courier New" w:hAnsi="Courier New" w:cs="Courier New"/>
          <w:sz w:val="18"/>
        </w:rPr>
      </w:pPr>
      <w:r w:rsidRPr="00482617">
        <w:rPr>
          <w:rFonts w:ascii="Courier New" w:hAnsi="Courier New" w:cs="Courier New"/>
          <w:sz w:val="18"/>
        </w:rPr>
        <w:t>1,pnl_dev,12271</w:t>
      </w:r>
      <w:r w:rsidR="00D059CD">
        <w:rPr>
          <w:rFonts w:ascii="Courier New" w:hAnsi="Courier New" w:cs="Courier New"/>
          <w:sz w:val="18"/>
        </w:rPr>
        <w:t>71519.699847,0.000000,,58,,,0:</w:t>
      </w:r>
      <w:r w:rsidRPr="00482617">
        <w:rPr>
          <w:rFonts w:ascii="Courier New" w:hAnsi="Courier New" w:cs="Courier New"/>
          <w:sz w:val="18"/>
        </w:rPr>
        <w:t>0</w:t>
      </w:r>
      <w:r w:rsidR="00D059CD">
        <w:rPr>
          <w:rFonts w:ascii="Courier New" w:hAnsi="Courier New" w:cs="Courier New"/>
          <w:sz w:val="18"/>
        </w:rPr>
        <w:t>:</w:t>
      </w:r>
      <w:r w:rsidRPr="00482617">
        <w:rPr>
          <w:rFonts w:ascii="Courier New" w:hAnsi="Courier New" w:cs="Courier New"/>
          <w:sz w:val="18"/>
        </w:rPr>
        <w:t>0</w:t>
      </w:r>
      <w:r w:rsidR="00D059CD">
        <w:rPr>
          <w:rFonts w:ascii="Courier New" w:hAnsi="Courier New" w:cs="Courier New"/>
          <w:sz w:val="18"/>
        </w:rPr>
        <w:t>:</w:t>
      </w:r>
      <w:r w:rsidRPr="00482617">
        <w:rPr>
          <w:rFonts w:ascii="Courier New" w:hAnsi="Courier New" w:cs="Courier New"/>
          <w:sz w:val="18"/>
        </w:rPr>
        <w:t>0</w:t>
      </w:r>
      <w:r w:rsidR="00D059CD">
        <w:rPr>
          <w:rFonts w:ascii="Courier New" w:hAnsi="Courier New" w:cs="Courier New"/>
          <w:sz w:val="18"/>
        </w:rPr>
        <w:t>:</w:t>
      </w:r>
      <w:r w:rsidRPr="00482617">
        <w:rPr>
          <w:rFonts w:ascii="Courier New" w:hAnsi="Courier New" w:cs="Courier New"/>
          <w:sz w:val="18"/>
        </w:rPr>
        <w:t>0</w:t>
      </w:r>
      <w:r w:rsidR="00D059CD">
        <w:rPr>
          <w:rFonts w:ascii="Courier New" w:hAnsi="Courier New" w:cs="Courier New"/>
          <w:sz w:val="18"/>
        </w:rPr>
        <w:t>:</w:t>
      </w:r>
      <w:r w:rsidRPr="00482617">
        <w:rPr>
          <w:rFonts w:ascii="Courier New" w:hAnsi="Courier New" w:cs="Courier New"/>
          <w:sz w:val="18"/>
        </w:rPr>
        <w:t>0</w:t>
      </w:r>
      <w:r w:rsidR="00D059CD">
        <w:rPr>
          <w:rFonts w:ascii="Courier New" w:hAnsi="Courier New" w:cs="Courier New"/>
          <w:sz w:val="18"/>
        </w:rPr>
        <w:t>:</w:t>
      </w:r>
      <w:r w:rsidRPr="00482617">
        <w:rPr>
          <w:rFonts w:ascii="Courier New" w:hAnsi="Courier New" w:cs="Courier New"/>
          <w:sz w:val="18"/>
        </w:rPr>
        <w:t>0</w:t>
      </w:r>
      <w:r w:rsidR="00D059CD">
        <w:rPr>
          <w:rFonts w:ascii="Courier New" w:hAnsi="Courier New" w:cs="Courier New"/>
          <w:sz w:val="18"/>
        </w:rPr>
        <w:t>:250,</w:t>
      </w:r>
      <w:r w:rsidRPr="00482617">
        <w:rPr>
          <w:rFonts w:ascii="Courier New" w:hAnsi="Courier New" w:cs="Courier New"/>
          <w:sz w:val="18"/>
        </w:rPr>
        <w:t>0</w:t>
      </w:r>
      <w:r w:rsidR="00D059CD">
        <w:rPr>
          <w:rFonts w:ascii="Courier New" w:hAnsi="Courier New" w:cs="Courier New"/>
          <w:sz w:val="18"/>
        </w:rPr>
        <w:t>:</w:t>
      </w:r>
      <w:r>
        <w:rPr>
          <w:rFonts w:ascii="Courier New" w:hAnsi="Courier New" w:cs="Courier New"/>
          <w:sz w:val="18"/>
        </w:rPr>
        <w:t>0</w:t>
      </w:r>
      <w:r w:rsidR="00D059CD">
        <w:rPr>
          <w:rFonts w:ascii="Courier New" w:hAnsi="Courier New" w:cs="Courier New"/>
          <w:sz w:val="18"/>
        </w:rPr>
        <w:t>:</w:t>
      </w:r>
      <w:r>
        <w:rPr>
          <w:rFonts w:ascii="Courier New" w:hAnsi="Courier New" w:cs="Courier New"/>
          <w:sz w:val="18"/>
        </w:rPr>
        <w:t>0</w:t>
      </w:r>
      <w:r w:rsidR="00D059CD">
        <w:rPr>
          <w:rFonts w:ascii="Courier New" w:hAnsi="Courier New" w:cs="Courier New"/>
          <w:sz w:val="18"/>
        </w:rPr>
        <w:t>:</w:t>
      </w:r>
      <w:r>
        <w:rPr>
          <w:rFonts w:ascii="Courier New" w:hAnsi="Courier New" w:cs="Courier New"/>
          <w:sz w:val="18"/>
        </w:rPr>
        <w:t>0</w:t>
      </w:r>
      <w:r w:rsidR="00D059CD">
        <w:rPr>
          <w:rFonts w:ascii="Courier New" w:hAnsi="Courier New" w:cs="Courier New"/>
          <w:sz w:val="18"/>
        </w:rPr>
        <w:t>:</w:t>
      </w:r>
      <w:r>
        <w:rPr>
          <w:rFonts w:ascii="Courier New" w:hAnsi="Courier New" w:cs="Courier New"/>
          <w:sz w:val="18"/>
        </w:rPr>
        <w:t>0</w:t>
      </w:r>
      <w:r w:rsidR="00D059CD">
        <w:rPr>
          <w:rFonts w:ascii="Courier New" w:hAnsi="Courier New" w:cs="Courier New"/>
          <w:sz w:val="18"/>
        </w:rPr>
        <w:t>:</w:t>
      </w:r>
      <w:r>
        <w:rPr>
          <w:rFonts w:ascii="Courier New" w:hAnsi="Courier New" w:cs="Courier New"/>
          <w:sz w:val="18"/>
        </w:rPr>
        <w:t>0</w:t>
      </w:r>
      <w:r w:rsidR="00D059CD">
        <w:rPr>
          <w:rFonts w:ascii="Courier New" w:hAnsi="Courier New" w:cs="Courier New"/>
          <w:sz w:val="18"/>
        </w:rPr>
        <w:t>:</w:t>
      </w:r>
      <w:r>
        <w:rPr>
          <w:rFonts w:ascii="Courier New" w:hAnsi="Courier New" w:cs="Courier New"/>
          <w:sz w:val="18"/>
        </w:rPr>
        <w:t>0</w:t>
      </w:r>
      <w:r w:rsidR="00D059CD">
        <w:rPr>
          <w:rFonts w:ascii="Courier New" w:hAnsi="Courier New" w:cs="Courier New"/>
          <w:sz w:val="18"/>
        </w:rPr>
        <w:t>:</w:t>
      </w:r>
      <w:r>
        <w:rPr>
          <w:rFonts w:ascii="Courier New" w:hAnsi="Courier New" w:cs="Courier New"/>
          <w:sz w:val="18"/>
        </w:rPr>
        <w:t>2,157,,211,,1,,,,,</w:t>
      </w:r>
      <w:r w:rsidRPr="00482617">
        <w:rPr>
          <w:rFonts w:ascii="Courier New" w:hAnsi="Courier New" w:cs="Courier New"/>
          <w:sz w:val="18"/>
        </w:rPr>
        <w:t>,010</w:t>
      </w:r>
      <w:r>
        <w:rPr>
          <w:rFonts w:ascii="Courier New" w:hAnsi="Courier New" w:cs="Courier New"/>
          <w:sz w:val="18"/>
        </w:rPr>
        <w:t>4,,+0104,,,,,,,,,,,,,,,,,,A,,</w:t>
      </w:r>
    </w:p>
    <w:p w14:paraId="14190ECC" w14:textId="77777777" w:rsidR="004C2C99" w:rsidRPr="00FB2A8C" w:rsidRDefault="004C2C99" w:rsidP="004C2C99">
      <w:pPr>
        <w:pStyle w:val="BodyText"/>
      </w:pPr>
      <w:r>
        <w:t>IPv4 TCP flow:</w:t>
      </w:r>
    </w:p>
    <w:p w14:paraId="20596A46" w14:textId="747256E5" w:rsidR="004C2C99" w:rsidRDefault="004C2C99" w:rsidP="004C2C99">
      <w:pPr>
        <w:ind w:left="720"/>
        <w:rPr>
          <w:rFonts w:ascii="Courier New" w:hAnsi="Courier New" w:cs="Courier New"/>
          <w:sz w:val="18"/>
        </w:rPr>
      </w:pPr>
      <w:r w:rsidRPr="002F1DC6">
        <w:rPr>
          <w:rFonts w:ascii="Courier New" w:hAnsi="Courier New" w:cs="Courier New"/>
          <w:sz w:val="18"/>
        </w:rPr>
        <w:t>1,pnl_dev,1226731486.835646,0.000000,</w:t>
      </w:r>
      <w:r>
        <w:rPr>
          <w:rFonts w:ascii="Courier New" w:hAnsi="Courier New" w:cs="Courier New"/>
          <w:sz w:val="18"/>
        </w:rPr>
        <w:t>,6,122</w:t>
      </w:r>
      <w:r w:rsidR="00D059CD">
        <w:rPr>
          <w:rFonts w:ascii="Courier New" w:hAnsi="Courier New" w:cs="Courier New"/>
          <w:sz w:val="18"/>
        </w:rPr>
        <w:t>.</w:t>
      </w:r>
      <w:r>
        <w:rPr>
          <w:rFonts w:ascii="Courier New" w:hAnsi="Courier New" w:cs="Courier New"/>
          <w:sz w:val="18"/>
        </w:rPr>
        <w:t>169</w:t>
      </w:r>
      <w:r w:rsidR="00D059CD">
        <w:rPr>
          <w:rFonts w:ascii="Courier New" w:hAnsi="Courier New" w:cs="Courier New"/>
          <w:sz w:val="18"/>
        </w:rPr>
        <w:t>.</w:t>
      </w:r>
      <w:r>
        <w:rPr>
          <w:rFonts w:ascii="Courier New" w:hAnsi="Courier New" w:cs="Courier New"/>
          <w:sz w:val="18"/>
        </w:rPr>
        <w:t>107</w:t>
      </w:r>
      <w:r w:rsidR="00D059CD">
        <w:rPr>
          <w:rFonts w:ascii="Courier New" w:hAnsi="Courier New" w:cs="Courier New"/>
          <w:sz w:val="18"/>
        </w:rPr>
        <w:t>.</w:t>
      </w:r>
      <w:r>
        <w:rPr>
          <w:rFonts w:ascii="Courier New" w:hAnsi="Courier New" w:cs="Courier New"/>
          <w:sz w:val="18"/>
        </w:rPr>
        <w:t>137,140</w:t>
      </w:r>
      <w:r w:rsidR="00D059CD">
        <w:rPr>
          <w:rFonts w:ascii="Courier New" w:hAnsi="Courier New" w:cs="Courier New"/>
          <w:sz w:val="18"/>
        </w:rPr>
        <w:t>.</w:t>
      </w:r>
      <w:r>
        <w:rPr>
          <w:rFonts w:ascii="Courier New" w:hAnsi="Courier New" w:cs="Courier New"/>
          <w:sz w:val="18"/>
        </w:rPr>
        <w:t>221</w:t>
      </w:r>
      <w:r w:rsidR="00D059CD">
        <w:rPr>
          <w:rFonts w:ascii="Courier New" w:hAnsi="Courier New" w:cs="Courier New"/>
          <w:sz w:val="18"/>
        </w:rPr>
        <w:t>.</w:t>
      </w:r>
      <w:r>
        <w:rPr>
          <w:rFonts w:ascii="Courier New" w:hAnsi="Courier New" w:cs="Courier New"/>
          <w:sz w:val="18"/>
        </w:rPr>
        <w:t>166</w:t>
      </w:r>
      <w:r w:rsidR="00D059CD">
        <w:rPr>
          <w:rFonts w:ascii="Courier New" w:hAnsi="Courier New" w:cs="Courier New"/>
          <w:sz w:val="18"/>
        </w:rPr>
        <w:t>.</w:t>
      </w:r>
      <w:r>
        <w:rPr>
          <w:rFonts w:ascii="Courier New" w:hAnsi="Courier New" w:cs="Courier New"/>
          <w:sz w:val="18"/>
        </w:rPr>
        <w:t>35,,,,,62,,1,,</w:t>
      </w:r>
      <w:r w:rsidRPr="002F1DC6">
        <w:rPr>
          <w:rFonts w:ascii="Courier New" w:hAnsi="Courier New" w:cs="Courier New"/>
          <w:sz w:val="18"/>
        </w:rPr>
        <w:t>,</w:t>
      </w:r>
      <w:r>
        <w:rPr>
          <w:rFonts w:ascii="Courier New" w:hAnsi="Courier New" w:cs="Courier New"/>
          <w:sz w:val="18"/>
        </w:rPr>
        <w:t>,2971,445,,,,1,,02,</w:t>
      </w:r>
      <w:r w:rsidRPr="002F1DC6">
        <w:rPr>
          <w:rFonts w:ascii="Courier New" w:hAnsi="Courier New" w:cs="Courier New"/>
          <w:sz w:val="18"/>
        </w:rPr>
        <w:t>,+02,10</w:t>
      </w:r>
      <w:r>
        <w:rPr>
          <w:rFonts w:ascii="Courier New" w:hAnsi="Courier New" w:cs="Courier New"/>
          <w:sz w:val="18"/>
        </w:rPr>
        <w:t>88212673,,1088212673,,,,,,,,,,A,,</w:t>
      </w:r>
    </w:p>
    <w:p w14:paraId="214EC1D1" w14:textId="77777777" w:rsidR="004C2C99" w:rsidRPr="00FB2A8C" w:rsidRDefault="004C2C99" w:rsidP="004C2C99">
      <w:pPr>
        <w:pStyle w:val="BodyText"/>
        <w:keepNext/>
      </w:pPr>
      <w:r>
        <w:t>IPv4 UDP flow:</w:t>
      </w:r>
    </w:p>
    <w:p w14:paraId="656E4637" w14:textId="47F05234" w:rsidR="004C2C99" w:rsidRDefault="004C2C99" w:rsidP="004C2C99">
      <w:pPr>
        <w:keepNext/>
        <w:ind w:left="720"/>
        <w:rPr>
          <w:rFonts w:ascii="Courier New" w:hAnsi="Courier New" w:cs="Courier New"/>
          <w:sz w:val="18"/>
        </w:rPr>
      </w:pPr>
      <w:r w:rsidRPr="002F1DC6">
        <w:rPr>
          <w:rFonts w:ascii="Courier New" w:hAnsi="Courier New" w:cs="Courier New"/>
          <w:sz w:val="18"/>
        </w:rPr>
        <w:t>1,pnl_dev,1226731486.917566,0.001797,,17,218</w:t>
      </w:r>
      <w:r w:rsidR="00D059CD">
        <w:rPr>
          <w:rFonts w:ascii="Courier New" w:hAnsi="Courier New" w:cs="Courier New"/>
          <w:sz w:val="18"/>
        </w:rPr>
        <w:t>.</w:t>
      </w:r>
      <w:r w:rsidRPr="002F1DC6">
        <w:rPr>
          <w:rFonts w:ascii="Courier New" w:hAnsi="Courier New" w:cs="Courier New"/>
          <w:sz w:val="18"/>
        </w:rPr>
        <w:t>247</w:t>
      </w:r>
      <w:r w:rsidR="00D059CD">
        <w:rPr>
          <w:rFonts w:ascii="Courier New" w:hAnsi="Courier New" w:cs="Courier New"/>
          <w:sz w:val="18"/>
        </w:rPr>
        <w:t>.</w:t>
      </w:r>
      <w:r w:rsidRPr="002F1DC6">
        <w:rPr>
          <w:rFonts w:ascii="Courier New" w:hAnsi="Courier New" w:cs="Courier New"/>
          <w:sz w:val="18"/>
        </w:rPr>
        <w:t>41</w:t>
      </w:r>
      <w:r w:rsidR="00D059CD">
        <w:rPr>
          <w:rFonts w:ascii="Courier New" w:hAnsi="Courier New" w:cs="Courier New"/>
          <w:sz w:val="18"/>
        </w:rPr>
        <w:t>.</w:t>
      </w:r>
      <w:r w:rsidRPr="002F1DC6">
        <w:rPr>
          <w:rFonts w:ascii="Courier New" w:hAnsi="Courier New" w:cs="Courier New"/>
          <w:sz w:val="18"/>
        </w:rPr>
        <w:t>254,140</w:t>
      </w:r>
      <w:r w:rsidR="00D059CD">
        <w:rPr>
          <w:rFonts w:ascii="Courier New" w:hAnsi="Courier New" w:cs="Courier New"/>
          <w:sz w:val="18"/>
        </w:rPr>
        <w:t>.</w:t>
      </w:r>
      <w:r w:rsidRPr="002F1DC6">
        <w:rPr>
          <w:rFonts w:ascii="Courier New" w:hAnsi="Courier New" w:cs="Courier New"/>
          <w:sz w:val="18"/>
        </w:rPr>
        <w:t>2</w:t>
      </w:r>
      <w:r>
        <w:rPr>
          <w:rFonts w:ascii="Courier New" w:hAnsi="Courier New" w:cs="Courier New"/>
          <w:sz w:val="18"/>
        </w:rPr>
        <w:t>21</w:t>
      </w:r>
      <w:r w:rsidR="00D059CD">
        <w:rPr>
          <w:rFonts w:ascii="Courier New" w:hAnsi="Courier New" w:cs="Courier New"/>
          <w:sz w:val="18"/>
        </w:rPr>
        <w:t>.</w:t>
      </w:r>
      <w:r>
        <w:rPr>
          <w:rFonts w:ascii="Courier New" w:hAnsi="Courier New" w:cs="Courier New"/>
          <w:sz w:val="18"/>
        </w:rPr>
        <w:t>227</w:t>
      </w:r>
      <w:r w:rsidR="00D059CD">
        <w:rPr>
          <w:rFonts w:ascii="Courier New" w:hAnsi="Courier New" w:cs="Courier New"/>
          <w:sz w:val="18"/>
        </w:rPr>
        <w:t>.</w:t>
      </w:r>
      <w:r>
        <w:rPr>
          <w:rFonts w:ascii="Courier New" w:hAnsi="Courier New" w:cs="Courier New"/>
          <w:sz w:val="18"/>
        </w:rPr>
        <w:t>213,,,33,427,75,469,1,1,,</w:t>
      </w:r>
      <w:r w:rsidRPr="002F1DC6">
        <w:rPr>
          <w:rFonts w:ascii="Courier New" w:hAnsi="Courier New" w:cs="Courier New"/>
          <w:sz w:val="18"/>
        </w:rPr>
        <w:t>,5</w:t>
      </w:r>
      <w:r>
        <w:rPr>
          <w:rFonts w:ascii="Courier New" w:hAnsi="Courier New" w:cs="Courier New"/>
          <w:sz w:val="18"/>
        </w:rPr>
        <w:t>6672,2649,,,,,,,,,,,,,,,,,,,,,A,,</w:t>
      </w:r>
    </w:p>
    <w:p w14:paraId="52889D45" w14:textId="77777777" w:rsidR="004C2C99" w:rsidRPr="00FB2A8C" w:rsidRDefault="004C2C99" w:rsidP="004C2C99">
      <w:pPr>
        <w:pStyle w:val="BodyText"/>
      </w:pPr>
      <w:r>
        <w:t>IPv4 ICMP flow:</w:t>
      </w:r>
    </w:p>
    <w:p w14:paraId="5E06527B" w14:textId="08C76611" w:rsidR="004C2C99" w:rsidRDefault="004C2C99" w:rsidP="004C2C99">
      <w:pPr>
        <w:ind w:left="720"/>
        <w:rPr>
          <w:rFonts w:ascii="Courier New" w:hAnsi="Courier New" w:cs="Courier New"/>
          <w:sz w:val="18"/>
        </w:rPr>
      </w:pPr>
      <w:r w:rsidRPr="00482617">
        <w:rPr>
          <w:rFonts w:ascii="Courier New" w:hAnsi="Courier New" w:cs="Courier New"/>
          <w:sz w:val="18"/>
        </w:rPr>
        <w:t>1,pnl_dev,1226731488.986121,0.000000,,1,140</w:t>
      </w:r>
      <w:r w:rsidR="00D059CD">
        <w:rPr>
          <w:rFonts w:ascii="Courier New" w:hAnsi="Courier New" w:cs="Courier New"/>
          <w:sz w:val="18"/>
        </w:rPr>
        <w:t>.</w:t>
      </w:r>
      <w:r w:rsidRPr="00482617">
        <w:rPr>
          <w:rFonts w:ascii="Courier New" w:hAnsi="Courier New" w:cs="Courier New"/>
          <w:sz w:val="18"/>
        </w:rPr>
        <w:t>221</w:t>
      </w:r>
      <w:r w:rsidR="00D059CD">
        <w:rPr>
          <w:rFonts w:ascii="Courier New" w:hAnsi="Courier New" w:cs="Courier New"/>
          <w:sz w:val="18"/>
        </w:rPr>
        <w:t>.</w:t>
      </w:r>
      <w:r w:rsidRPr="00482617">
        <w:rPr>
          <w:rFonts w:ascii="Courier New" w:hAnsi="Courier New" w:cs="Courier New"/>
          <w:sz w:val="18"/>
        </w:rPr>
        <w:t>251</w:t>
      </w:r>
      <w:r w:rsidR="00D059CD">
        <w:rPr>
          <w:rFonts w:ascii="Courier New" w:hAnsi="Courier New" w:cs="Courier New"/>
          <w:sz w:val="18"/>
        </w:rPr>
        <w:t>.</w:t>
      </w:r>
      <w:r w:rsidRPr="00482617">
        <w:rPr>
          <w:rFonts w:ascii="Courier New" w:hAnsi="Courier New" w:cs="Courier New"/>
          <w:sz w:val="18"/>
        </w:rPr>
        <w:t>90,200</w:t>
      </w:r>
      <w:r w:rsidR="00D059CD">
        <w:rPr>
          <w:rFonts w:ascii="Courier New" w:hAnsi="Courier New" w:cs="Courier New"/>
          <w:sz w:val="18"/>
        </w:rPr>
        <w:t>.</w:t>
      </w:r>
      <w:r w:rsidRPr="00482617">
        <w:rPr>
          <w:rFonts w:ascii="Courier New" w:hAnsi="Courier New" w:cs="Courier New"/>
          <w:sz w:val="18"/>
        </w:rPr>
        <w:t>1</w:t>
      </w:r>
      <w:r>
        <w:rPr>
          <w:rFonts w:ascii="Courier New" w:hAnsi="Courier New" w:cs="Courier New"/>
          <w:sz w:val="18"/>
        </w:rPr>
        <w:t>50</w:t>
      </w:r>
      <w:r w:rsidR="00D059CD">
        <w:rPr>
          <w:rFonts w:ascii="Courier New" w:hAnsi="Courier New" w:cs="Courier New"/>
          <w:sz w:val="18"/>
        </w:rPr>
        <w:t>.</w:t>
      </w:r>
      <w:r>
        <w:rPr>
          <w:rFonts w:ascii="Courier New" w:hAnsi="Courier New" w:cs="Courier New"/>
          <w:sz w:val="18"/>
        </w:rPr>
        <w:t>188</w:t>
      </w:r>
      <w:r w:rsidR="00D059CD">
        <w:rPr>
          <w:rFonts w:ascii="Courier New" w:hAnsi="Courier New" w:cs="Courier New"/>
          <w:sz w:val="18"/>
        </w:rPr>
        <w:t>.</w:t>
      </w:r>
      <w:r>
        <w:rPr>
          <w:rFonts w:ascii="Courier New" w:hAnsi="Courier New" w:cs="Courier New"/>
          <w:sz w:val="18"/>
        </w:rPr>
        <w:t>147,,,28,,70,,1,,,,,</w:t>
      </w:r>
      <w:r w:rsidRPr="00482617">
        <w:rPr>
          <w:rFonts w:ascii="Courier New" w:hAnsi="Courier New" w:cs="Courier New"/>
          <w:sz w:val="18"/>
        </w:rPr>
        <w:t>,030</w:t>
      </w:r>
      <w:r>
        <w:rPr>
          <w:rFonts w:ascii="Courier New" w:hAnsi="Courier New" w:cs="Courier New"/>
          <w:sz w:val="18"/>
        </w:rPr>
        <w:t>1,0000,+0301,,,,,,,,,,,,,,,,,,A,,</w:t>
      </w:r>
    </w:p>
    <w:p w14:paraId="33972089" w14:textId="77777777" w:rsidR="004C2C99" w:rsidRPr="00D158F8" w:rsidRDefault="004C2C99" w:rsidP="004C2C99">
      <w:pPr>
        <w:pStyle w:val="BodyText"/>
      </w:pPr>
      <w:r>
        <w:t>IPv6 ICMPv6 flow Tunneled in IPv4 flow:</w:t>
      </w:r>
    </w:p>
    <w:p w14:paraId="47C7F82B" w14:textId="3636004B" w:rsidR="004C2C99" w:rsidRPr="00FB2A8C" w:rsidRDefault="004C2C99" w:rsidP="004C2C99">
      <w:pPr>
        <w:ind w:left="720"/>
        <w:rPr>
          <w:rFonts w:ascii="Courier New" w:hAnsi="Courier New" w:cs="Courier New"/>
          <w:sz w:val="18"/>
        </w:rPr>
      </w:pPr>
      <w:r w:rsidRPr="00FB2A8C">
        <w:rPr>
          <w:rFonts w:ascii="Courier New" w:hAnsi="Courier New" w:cs="Courier New"/>
          <w:sz w:val="18"/>
        </w:rPr>
        <w:t>1,pnnl_dev,1226731132.190268,41.450664,,58,,,FE80</w:t>
      </w:r>
      <w:r w:rsidR="00D059CD">
        <w:rPr>
          <w:rFonts w:ascii="Courier New" w:hAnsi="Courier New" w:cs="Courier New"/>
          <w:sz w:val="18"/>
        </w:rPr>
        <w:t>:</w:t>
      </w:r>
      <w:r w:rsidRPr="00FB2A8C">
        <w:rPr>
          <w:rFonts w:ascii="Courier New" w:hAnsi="Courier New" w:cs="Courier New"/>
          <w:sz w:val="18"/>
        </w:rPr>
        <w:t>0</w:t>
      </w:r>
      <w:r w:rsidR="00D059CD">
        <w:rPr>
          <w:rFonts w:ascii="Courier New" w:hAnsi="Courier New" w:cs="Courier New"/>
          <w:sz w:val="18"/>
        </w:rPr>
        <w:t>:0:0:</w:t>
      </w:r>
      <w:r w:rsidRPr="00FB2A8C">
        <w:rPr>
          <w:rFonts w:ascii="Courier New" w:hAnsi="Courier New" w:cs="Courier New"/>
          <w:sz w:val="18"/>
        </w:rPr>
        <w:t>200</w:t>
      </w:r>
      <w:r w:rsidR="00D059CD">
        <w:rPr>
          <w:rFonts w:ascii="Courier New" w:hAnsi="Courier New" w:cs="Courier New"/>
          <w:sz w:val="18"/>
        </w:rPr>
        <w:t>:</w:t>
      </w:r>
      <w:r w:rsidRPr="00FB2A8C">
        <w:rPr>
          <w:rFonts w:ascii="Courier New" w:hAnsi="Courier New" w:cs="Courier New"/>
          <w:sz w:val="18"/>
        </w:rPr>
        <w:t>5EFE</w:t>
      </w:r>
      <w:r w:rsidR="00D059CD">
        <w:rPr>
          <w:rFonts w:ascii="Courier New" w:hAnsi="Courier New" w:cs="Courier New"/>
          <w:sz w:val="18"/>
        </w:rPr>
        <w:t>:</w:t>
      </w:r>
      <w:r w:rsidRPr="00FB2A8C">
        <w:rPr>
          <w:rFonts w:ascii="Courier New" w:hAnsi="Courier New" w:cs="Courier New"/>
          <w:sz w:val="18"/>
        </w:rPr>
        <w:t>8CDD</w:t>
      </w:r>
      <w:r w:rsidR="00D059CD">
        <w:rPr>
          <w:rFonts w:ascii="Courier New" w:hAnsi="Courier New" w:cs="Courier New"/>
          <w:sz w:val="18"/>
        </w:rPr>
        <w:t>:</w:t>
      </w:r>
      <w:r w:rsidRPr="00FB2A8C">
        <w:rPr>
          <w:rFonts w:ascii="Courier New" w:hAnsi="Courier New" w:cs="Courier New"/>
          <w:sz w:val="18"/>
        </w:rPr>
        <w:t>EEFD,FE80</w:t>
      </w:r>
      <w:r w:rsidR="00D059CD">
        <w:rPr>
          <w:rFonts w:ascii="Courier New" w:hAnsi="Courier New" w:cs="Courier New"/>
          <w:sz w:val="18"/>
        </w:rPr>
        <w:t>:</w:t>
      </w:r>
      <w:r>
        <w:rPr>
          <w:rFonts w:ascii="Courier New" w:hAnsi="Courier New" w:cs="Courier New"/>
          <w:sz w:val="18"/>
        </w:rPr>
        <w:t>0</w:t>
      </w:r>
      <w:r w:rsidR="00D059CD">
        <w:rPr>
          <w:rFonts w:ascii="Courier New" w:hAnsi="Courier New" w:cs="Courier New"/>
          <w:sz w:val="18"/>
        </w:rPr>
        <w:t>:</w:t>
      </w:r>
      <w:r>
        <w:rPr>
          <w:rFonts w:ascii="Courier New" w:hAnsi="Courier New" w:cs="Courier New"/>
          <w:sz w:val="18"/>
        </w:rPr>
        <w:t>0</w:t>
      </w:r>
      <w:r w:rsidR="00D059CD">
        <w:rPr>
          <w:rFonts w:ascii="Courier New" w:hAnsi="Courier New" w:cs="Courier New"/>
          <w:sz w:val="18"/>
        </w:rPr>
        <w:t>:</w:t>
      </w:r>
      <w:r>
        <w:rPr>
          <w:rFonts w:ascii="Courier New" w:hAnsi="Courier New" w:cs="Courier New"/>
          <w:sz w:val="18"/>
        </w:rPr>
        <w:t>0</w:t>
      </w:r>
      <w:r w:rsidR="00D059CD">
        <w:rPr>
          <w:rFonts w:ascii="Courier New" w:hAnsi="Courier New" w:cs="Courier New"/>
          <w:sz w:val="18"/>
        </w:rPr>
        <w:t>:</w:t>
      </w:r>
      <w:r>
        <w:rPr>
          <w:rFonts w:ascii="Courier New" w:hAnsi="Courier New" w:cs="Courier New"/>
          <w:sz w:val="18"/>
        </w:rPr>
        <w:t>0</w:t>
      </w:r>
      <w:r w:rsidR="00D059CD">
        <w:rPr>
          <w:rFonts w:ascii="Courier New" w:hAnsi="Courier New" w:cs="Courier New"/>
          <w:sz w:val="18"/>
        </w:rPr>
        <w:t>:</w:t>
      </w:r>
      <w:r>
        <w:rPr>
          <w:rFonts w:ascii="Courier New" w:hAnsi="Courier New" w:cs="Courier New"/>
          <w:sz w:val="18"/>
        </w:rPr>
        <w:t>5EFE</w:t>
      </w:r>
      <w:r w:rsidR="00D059CD">
        <w:rPr>
          <w:rFonts w:ascii="Courier New" w:hAnsi="Courier New" w:cs="Courier New"/>
          <w:sz w:val="18"/>
        </w:rPr>
        <w:t>:</w:t>
      </w:r>
      <w:r>
        <w:rPr>
          <w:rFonts w:ascii="Courier New" w:hAnsi="Courier New" w:cs="Courier New"/>
          <w:sz w:val="18"/>
        </w:rPr>
        <w:t>D043</w:t>
      </w:r>
      <w:r w:rsidR="00D059CD">
        <w:rPr>
          <w:rFonts w:ascii="Courier New" w:hAnsi="Courier New" w:cs="Courier New"/>
          <w:sz w:val="18"/>
        </w:rPr>
        <w:t>:</w:t>
      </w:r>
      <w:r>
        <w:rPr>
          <w:rFonts w:ascii="Courier New" w:hAnsi="Courier New" w:cs="Courier New"/>
          <w:sz w:val="18"/>
        </w:rPr>
        <w:t>DB84,,,82,,1</w:t>
      </w:r>
      <w:r w:rsidRPr="00FB2A8C">
        <w:rPr>
          <w:rFonts w:ascii="Courier New" w:hAnsi="Courier New" w:cs="Courier New"/>
          <w:sz w:val="18"/>
        </w:rPr>
        <w:t>,,,,,,8500,,+8500,,,,,,,,,,1,140</w:t>
      </w:r>
      <w:r w:rsidR="009D492E">
        <w:rPr>
          <w:rFonts w:ascii="Courier New" w:hAnsi="Courier New" w:cs="Courier New"/>
          <w:sz w:val="18"/>
        </w:rPr>
        <w:t>.</w:t>
      </w:r>
      <w:r w:rsidRPr="00FB2A8C">
        <w:rPr>
          <w:rFonts w:ascii="Courier New" w:hAnsi="Courier New" w:cs="Courier New"/>
          <w:sz w:val="18"/>
        </w:rPr>
        <w:t>221</w:t>
      </w:r>
      <w:r w:rsidR="009D492E">
        <w:rPr>
          <w:rFonts w:ascii="Courier New" w:hAnsi="Courier New" w:cs="Courier New"/>
          <w:sz w:val="18"/>
        </w:rPr>
        <w:t>.</w:t>
      </w:r>
      <w:r w:rsidRPr="00FB2A8C">
        <w:rPr>
          <w:rFonts w:ascii="Courier New" w:hAnsi="Courier New" w:cs="Courier New"/>
          <w:sz w:val="18"/>
        </w:rPr>
        <w:t>238</w:t>
      </w:r>
      <w:r w:rsidR="009D492E">
        <w:rPr>
          <w:rFonts w:ascii="Courier New" w:hAnsi="Courier New" w:cs="Courier New"/>
          <w:sz w:val="18"/>
        </w:rPr>
        <w:t>.</w:t>
      </w:r>
      <w:r w:rsidRPr="00FB2A8C">
        <w:rPr>
          <w:rFonts w:ascii="Courier New" w:hAnsi="Courier New" w:cs="Courier New"/>
          <w:sz w:val="18"/>
        </w:rPr>
        <w:t>253,208</w:t>
      </w:r>
      <w:r w:rsidR="009D492E">
        <w:rPr>
          <w:rFonts w:ascii="Courier New" w:hAnsi="Courier New" w:cs="Courier New"/>
          <w:sz w:val="18"/>
        </w:rPr>
        <w:t>.</w:t>
      </w:r>
      <w:r w:rsidRPr="00FB2A8C">
        <w:rPr>
          <w:rFonts w:ascii="Courier New" w:hAnsi="Courier New" w:cs="Courier New"/>
          <w:sz w:val="18"/>
        </w:rPr>
        <w:t>67</w:t>
      </w:r>
      <w:r w:rsidR="009D492E">
        <w:rPr>
          <w:rFonts w:ascii="Courier New" w:hAnsi="Courier New" w:cs="Courier New"/>
          <w:sz w:val="18"/>
        </w:rPr>
        <w:t>.</w:t>
      </w:r>
      <w:r w:rsidRPr="00FB2A8C">
        <w:rPr>
          <w:rFonts w:ascii="Courier New" w:hAnsi="Courier New" w:cs="Courier New"/>
          <w:sz w:val="18"/>
        </w:rPr>
        <w:t>219</w:t>
      </w:r>
      <w:r w:rsidR="009D492E">
        <w:rPr>
          <w:rFonts w:ascii="Courier New" w:hAnsi="Courier New" w:cs="Courier New"/>
          <w:sz w:val="18"/>
        </w:rPr>
        <w:t>.</w:t>
      </w:r>
      <w:r w:rsidRPr="00FB2A8C">
        <w:rPr>
          <w:rFonts w:ascii="Courier New" w:hAnsi="Courier New" w:cs="Courier New"/>
          <w:sz w:val="18"/>
        </w:rPr>
        <w:t>132,,,41,,,A,,</w:t>
      </w:r>
    </w:p>
    <w:p w14:paraId="5D885FA3" w14:textId="77777777" w:rsidR="004C2C99" w:rsidRDefault="004C2C99" w:rsidP="004C2C99">
      <w:pPr>
        <w:pStyle w:val="BodyText"/>
      </w:pPr>
      <w:r>
        <w:lastRenderedPageBreak/>
        <w:t xml:space="preserve">The following diagram is a simplistic flow chart that shows how each packet is parsed. </w:t>
      </w:r>
    </w:p>
    <w:p w14:paraId="53C9DE22" w14:textId="77777777" w:rsidR="004C2C99" w:rsidRDefault="004C2C99" w:rsidP="004C2C99">
      <w:pPr>
        <w:pStyle w:val="Figure"/>
      </w:pPr>
      <w:r>
        <w:rPr>
          <w:noProof/>
        </w:rPr>
        <w:drawing>
          <wp:inline distT="0" distB="0" distL="0" distR="0" wp14:anchorId="7941EA60" wp14:editId="70C95CFB">
            <wp:extent cx="5943600" cy="3746500"/>
            <wp:effectExtent l="0" t="0" r="0" b="12700"/>
            <wp:docPr id="2" name="Picture 2" descr="PacketParserState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ketParserStateMach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025BAA1A" w14:textId="77777777" w:rsidR="004C2C99" w:rsidRPr="00A445C0" w:rsidRDefault="004C2C99" w:rsidP="004C2C99">
      <w:pPr>
        <w:pStyle w:val="Caption-Fig"/>
        <w:jc w:val="center"/>
        <w:rPr>
          <w:b w:val="0"/>
          <w:sz w:val="32"/>
          <w:szCs w:val="32"/>
        </w:rPr>
      </w:pPr>
      <w:bookmarkStart w:id="67" w:name="_Toc251571616"/>
      <w:bookmarkStart w:id="68" w:name="_Toc485992631"/>
      <w:r>
        <w:t xml:space="preserve">Figure </w:t>
      </w:r>
      <w:r w:rsidR="0097758D">
        <w:fldChar w:fldCharType="begin"/>
      </w:r>
      <w:r w:rsidR="0097758D">
        <w:instrText xml:space="preserve"> STYLEREF 1 \s </w:instrText>
      </w:r>
      <w:r w:rsidR="0097758D">
        <w:fldChar w:fldCharType="separate"/>
      </w:r>
      <w:r w:rsidR="00B666E2">
        <w:rPr>
          <w:noProof/>
        </w:rPr>
        <w:t>2</w:t>
      </w:r>
      <w:r w:rsidR="0097758D">
        <w:rPr>
          <w:noProof/>
        </w:rPr>
        <w:fldChar w:fldCharType="end"/>
      </w:r>
      <w:r>
        <w:t>.</w:t>
      </w:r>
      <w:r w:rsidR="0097758D">
        <w:fldChar w:fldCharType="begin"/>
      </w:r>
      <w:r w:rsidR="0097758D">
        <w:instrText xml:space="preserve"> SEQ Figure \* ARABIC \s 1 </w:instrText>
      </w:r>
      <w:r w:rsidR="0097758D">
        <w:fldChar w:fldCharType="separate"/>
      </w:r>
      <w:r w:rsidR="00B666E2">
        <w:rPr>
          <w:noProof/>
        </w:rPr>
        <w:t>1</w:t>
      </w:r>
      <w:r w:rsidR="0097758D">
        <w:rPr>
          <w:noProof/>
        </w:rPr>
        <w:fldChar w:fldCharType="end"/>
      </w:r>
      <w:r w:rsidRPr="00A445C0">
        <w:rPr>
          <w:b w:val="0"/>
        </w:rPr>
        <w:t xml:space="preserve">. </w:t>
      </w:r>
      <w:bookmarkEnd w:id="67"/>
      <w:r w:rsidRPr="00A445C0">
        <w:rPr>
          <w:b w:val="0"/>
        </w:rPr>
        <w:t xml:space="preserve"> Simple </w:t>
      </w:r>
      <w:r>
        <w:rPr>
          <w:b w:val="0"/>
        </w:rPr>
        <w:t>F</w:t>
      </w:r>
      <w:r w:rsidRPr="00A445C0">
        <w:rPr>
          <w:b w:val="0"/>
        </w:rPr>
        <w:t xml:space="preserve">low </w:t>
      </w:r>
      <w:r>
        <w:rPr>
          <w:b w:val="0"/>
        </w:rPr>
        <w:t>C</w:t>
      </w:r>
      <w:r w:rsidRPr="00A445C0">
        <w:rPr>
          <w:b w:val="0"/>
        </w:rPr>
        <w:t xml:space="preserve">hart of </w:t>
      </w:r>
      <w:r>
        <w:rPr>
          <w:b w:val="0"/>
        </w:rPr>
        <w:t>H</w:t>
      </w:r>
      <w:r w:rsidRPr="00A445C0">
        <w:rPr>
          <w:b w:val="0"/>
        </w:rPr>
        <w:t xml:space="preserve">ow a </w:t>
      </w:r>
      <w:r>
        <w:rPr>
          <w:b w:val="0"/>
        </w:rPr>
        <w:t>P</w:t>
      </w:r>
      <w:r w:rsidRPr="00A445C0">
        <w:rPr>
          <w:b w:val="0"/>
        </w:rPr>
        <w:t xml:space="preserve">acket is </w:t>
      </w:r>
      <w:r>
        <w:rPr>
          <w:b w:val="0"/>
        </w:rPr>
        <w:t>P</w:t>
      </w:r>
      <w:r w:rsidRPr="00A445C0">
        <w:rPr>
          <w:b w:val="0"/>
        </w:rPr>
        <w:t>arsed</w:t>
      </w:r>
      <w:bookmarkEnd w:id="68"/>
    </w:p>
    <w:p w14:paraId="11996291" w14:textId="77777777" w:rsidR="004C2C99" w:rsidRDefault="004C2C99" w:rsidP="004C2C99">
      <w:pPr>
        <w:pStyle w:val="BodyText"/>
      </w:pPr>
      <w:r>
        <w:t>Table 2.2</w:t>
      </w:r>
      <w:r w:rsidRPr="00D158F8">
        <w:t xml:space="preserve"> lists the fields in the order they will appear in the output from </w:t>
      </w:r>
      <w:r>
        <w:t>FLOWER</w:t>
      </w:r>
      <w:r w:rsidRPr="00D158F8">
        <w:t xml:space="preserve"> along</w:t>
      </w:r>
      <w:r>
        <w:t xml:space="preserve"> with a brief explanation.</w:t>
      </w:r>
    </w:p>
    <w:p w14:paraId="44671438" w14:textId="77777777" w:rsidR="004C2C99" w:rsidRDefault="004C2C99" w:rsidP="004C2C99">
      <w:pPr>
        <w:pStyle w:val="BodyText"/>
      </w:pPr>
      <w:r>
        <w:t xml:space="preserve">The </w:t>
      </w:r>
      <w:r w:rsidRPr="0048305B">
        <w:rPr>
          <w:rStyle w:val="ComputerCodeChar"/>
          <w:rFonts w:cs="Courier New"/>
          <w:sz w:val="20"/>
          <w:szCs w:val="20"/>
        </w:rPr>
        <w:t>Name</w:t>
      </w:r>
      <w:r>
        <w:t xml:space="preserve"> column holds a symbolic name for the field and the attributes of the data for that field.  The field attributes include:</w:t>
      </w:r>
    </w:p>
    <w:p w14:paraId="417F7406" w14:textId="77777777" w:rsidR="004C2C99" w:rsidRDefault="004C2C99" w:rsidP="004C2C99">
      <w:pPr>
        <w:pStyle w:val="ListBullet"/>
      </w:pPr>
      <w:r w:rsidRPr="0048305B">
        <w:rPr>
          <w:rStyle w:val="ComputerCodeChar"/>
          <w:rFonts w:cs="Courier New"/>
          <w:sz w:val="20"/>
          <w:szCs w:val="20"/>
        </w:rPr>
        <w:t>ValueType</w:t>
      </w:r>
      <w:r>
        <w:t xml:space="preserve"> attribute adds more context to the </w:t>
      </w:r>
      <w:r w:rsidRPr="0048305B">
        <w:rPr>
          <w:rStyle w:val="ComputerCodeChar"/>
          <w:rFonts w:cs="Courier New"/>
          <w:sz w:val="20"/>
          <w:szCs w:val="20"/>
        </w:rPr>
        <w:t>DataType</w:t>
      </w:r>
      <w:r>
        <w:t xml:space="preserve">. </w:t>
      </w:r>
      <w:r w:rsidRPr="0048305B">
        <w:rPr>
          <w:rStyle w:val="ComputerCodeChar"/>
          <w:rFonts w:cs="Courier New"/>
          <w:sz w:val="20"/>
          <w:szCs w:val="20"/>
        </w:rPr>
        <w:t>ValueType</w:t>
      </w:r>
      <w:r>
        <w:t xml:space="preserve"> will be:</w:t>
      </w:r>
    </w:p>
    <w:p w14:paraId="5192CF30" w14:textId="77777777" w:rsidR="004C2C99" w:rsidRDefault="004C2C99" w:rsidP="004C2C99">
      <w:pPr>
        <w:pStyle w:val="ListBullet2"/>
      </w:pPr>
      <w:r w:rsidRPr="0048305B">
        <w:rPr>
          <w:rStyle w:val="ComputerCodeChar"/>
          <w:rFonts w:cs="Courier New"/>
          <w:sz w:val="20"/>
          <w:szCs w:val="20"/>
        </w:rPr>
        <w:t>CONSTANT</w:t>
      </w:r>
      <w:r>
        <w:t xml:space="preserve"> if the data never changes.</w:t>
      </w:r>
    </w:p>
    <w:p w14:paraId="08234972" w14:textId="77777777" w:rsidR="004C2C99" w:rsidRDefault="004C2C99" w:rsidP="004C2C99">
      <w:pPr>
        <w:pStyle w:val="ListBullet2"/>
      </w:pPr>
      <w:r w:rsidRPr="0048305B">
        <w:rPr>
          <w:rStyle w:val="ComputerCodeChar"/>
          <w:rFonts w:cs="Courier New"/>
          <w:sz w:val="20"/>
          <w:szCs w:val="20"/>
        </w:rPr>
        <w:t>TIME</w:t>
      </w:r>
      <w:r>
        <w:t xml:space="preserve"> for time values, </w:t>
      </w:r>
      <w:r w:rsidRPr="0048305B">
        <w:rPr>
          <w:rStyle w:val="ComputerCodeChar"/>
          <w:rFonts w:cs="Courier New"/>
          <w:sz w:val="20"/>
          <w:szCs w:val="20"/>
        </w:rPr>
        <w:t>COUNTER</w:t>
      </w:r>
      <w:r>
        <w:t xml:space="preserve"> if the field represents a count.</w:t>
      </w:r>
    </w:p>
    <w:p w14:paraId="4CC54832" w14:textId="77777777" w:rsidR="004C2C99" w:rsidRDefault="004C2C99" w:rsidP="004C2C99">
      <w:pPr>
        <w:pStyle w:val="ListBullet2"/>
      </w:pPr>
      <w:r w:rsidRPr="0048305B">
        <w:rPr>
          <w:rStyle w:val="ComputerCodeChar"/>
          <w:rFonts w:cs="Courier New"/>
          <w:sz w:val="20"/>
          <w:szCs w:val="20"/>
        </w:rPr>
        <w:t>ENUM</w:t>
      </w:r>
      <w:r>
        <w:t xml:space="preserve"> if the field has an enumeration representing a range of numbers or letters.</w:t>
      </w:r>
    </w:p>
    <w:p w14:paraId="476F7F54" w14:textId="77777777" w:rsidR="004C2C99" w:rsidRDefault="004C2C99" w:rsidP="004C2C99">
      <w:pPr>
        <w:pStyle w:val="ListBullet2"/>
      </w:pPr>
      <w:r w:rsidRPr="0048305B">
        <w:rPr>
          <w:rStyle w:val="ComputerCodeChar"/>
          <w:rFonts w:cs="Courier New"/>
          <w:sz w:val="20"/>
          <w:szCs w:val="20"/>
        </w:rPr>
        <w:t>ADDRESS</w:t>
      </w:r>
      <w:r>
        <w:t xml:space="preserve"> for IPv4 or IPv6 addresses.</w:t>
      </w:r>
    </w:p>
    <w:p w14:paraId="1B749934" w14:textId="77777777" w:rsidR="004C2C99" w:rsidRDefault="004C2C99" w:rsidP="004C2C99">
      <w:pPr>
        <w:pStyle w:val="ListBullet2"/>
      </w:pPr>
      <w:r>
        <w:rPr>
          <w:rStyle w:val="ComputerCodeChar"/>
          <w:rFonts w:cs="Courier New"/>
          <w:sz w:val="20"/>
          <w:szCs w:val="20"/>
        </w:rPr>
        <w:t>BIT</w:t>
      </w:r>
      <w:r w:rsidRPr="0048305B">
        <w:rPr>
          <w:rStyle w:val="ComputerCodeChar"/>
          <w:rFonts w:cs="Courier New"/>
          <w:sz w:val="20"/>
          <w:szCs w:val="20"/>
        </w:rPr>
        <w:t>SUM</w:t>
      </w:r>
      <w:r>
        <w:t xml:space="preserve"> for bitwise sums.</w:t>
      </w:r>
    </w:p>
    <w:p w14:paraId="632611A4" w14:textId="77777777" w:rsidR="004C2C99" w:rsidRDefault="004C2C99" w:rsidP="004C2C99">
      <w:pPr>
        <w:pStyle w:val="ListBullet2"/>
      </w:pPr>
      <w:r w:rsidRPr="0048305B">
        <w:rPr>
          <w:rStyle w:val="ComputerCodeChar"/>
          <w:rFonts w:cs="Courier New"/>
          <w:sz w:val="20"/>
          <w:szCs w:val="20"/>
        </w:rPr>
        <w:t>FLAGSEQ</w:t>
      </w:r>
      <w:r>
        <w:t xml:space="preserve"> for protocol flag sequences.</w:t>
      </w:r>
    </w:p>
    <w:p w14:paraId="467FB1CB" w14:textId="77777777" w:rsidR="004C2C99" w:rsidRDefault="004C2C99" w:rsidP="004C2C99">
      <w:pPr>
        <w:pStyle w:val="BodyText"/>
        <w:tabs>
          <w:tab w:val="clear" w:pos="360"/>
          <w:tab w:val="clear" w:pos="1080"/>
        </w:tabs>
        <w:ind w:left="720" w:hanging="360"/>
      </w:pPr>
      <w:r>
        <w:tab/>
        <w:t xml:space="preserve">The </w:t>
      </w:r>
      <w:r w:rsidRPr="0048305B">
        <w:rPr>
          <w:rStyle w:val="ComputerCodeChar"/>
          <w:rFonts w:cs="Courier New"/>
          <w:sz w:val="20"/>
          <w:szCs w:val="20"/>
        </w:rPr>
        <w:t>ValueType</w:t>
      </w:r>
      <w:r>
        <w:t xml:space="preserve"> is useful because all fields with the same </w:t>
      </w:r>
      <w:r w:rsidRPr="0048305B">
        <w:rPr>
          <w:rStyle w:val="ComputerCodeChar"/>
          <w:rFonts w:cs="Courier New"/>
          <w:sz w:val="20"/>
          <w:szCs w:val="20"/>
        </w:rPr>
        <w:t>ValueType</w:t>
      </w:r>
      <w:r>
        <w:t xml:space="preserve"> are treated the same.  For example, fields that have a </w:t>
      </w:r>
      <w:r w:rsidRPr="0048305B">
        <w:rPr>
          <w:rStyle w:val="ComputerCodeChar"/>
          <w:rFonts w:cs="Courier New"/>
          <w:sz w:val="20"/>
          <w:szCs w:val="20"/>
        </w:rPr>
        <w:t>ValueType</w:t>
      </w:r>
      <w:r>
        <w:t xml:space="preserve"> of </w:t>
      </w:r>
      <w:r w:rsidRPr="0048305B">
        <w:rPr>
          <w:rStyle w:val="ComputerCodeChar"/>
          <w:rFonts w:cs="Courier New"/>
          <w:sz w:val="20"/>
          <w:szCs w:val="20"/>
        </w:rPr>
        <w:t>COUNTER</w:t>
      </w:r>
      <w:r>
        <w:t xml:space="preserve"> will be null unless the value is greater than zero.  Some fields with an attribute of </w:t>
      </w:r>
      <w:r w:rsidRPr="0048305B">
        <w:rPr>
          <w:rStyle w:val="ComputerCodeChar"/>
          <w:rFonts w:cs="Courier New"/>
          <w:sz w:val="20"/>
          <w:szCs w:val="20"/>
        </w:rPr>
        <w:t>ENUM</w:t>
      </w:r>
      <w:r>
        <w:t xml:space="preserve"> will only have a few possible values, while others will have a large range of values.</w:t>
      </w:r>
    </w:p>
    <w:p w14:paraId="2BD4A432" w14:textId="77777777" w:rsidR="004C2C99" w:rsidRDefault="004C2C99" w:rsidP="004C2C99">
      <w:pPr>
        <w:pStyle w:val="ListBullet"/>
      </w:pPr>
      <w:r w:rsidRPr="0048305B">
        <w:rPr>
          <w:rStyle w:val="ComputerCodeChar"/>
          <w:rFonts w:cs="Courier New"/>
          <w:sz w:val="20"/>
          <w:szCs w:val="20"/>
        </w:rPr>
        <w:t>Default</w:t>
      </w:r>
      <w:r>
        <w:t xml:space="preserve"> attribute will be used unless data from a flow overwrites the value.</w:t>
      </w:r>
    </w:p>
    <w:p w14:paraId="17ABD7C6" w14:textId="77777777" w:rsidR="004C2C99" w:rsidRDefault="004C2C99" w:rsidP="004C2C99">
      <w:pPr>
        <w:pStyle w:val="ListBullet"/>
      </w:pPr>
      <w:r w:rsidRPr="0048305B">
        <w:rPr>
          <w:rStyle w:val="ComputerCodeChar"/>
          <w:rFonts w:cs="Courier New"/>
          <w:sz w:val="20"/>
          <w:szCs w:val="20"/>
        </w:rPr>
        <w:lastRenderedPageBreak/>
        <w:t>Min</w:t>
      </w:r>
      <w:r>
        <w:t xml:space="preserve"> attribute will be the minimum non-null value for the field.</w:t>
      </w:r>
    </w:p>
    <w:p w14:paraId="368196F4" w14:textId="77777777" w:rsidR="004C2C99" w:rsidRDefault="004C2C99" w:rsidP="004C2C99">
      <w:pPr>
        <w:pStyle w:val="ListBullet"/>
      </w:pPr>
      <w:r w:rsidRPr="0048305B">
        <w:rPr>
          <w:rStyle w:val="ComputerCodeChar"/>
          <w:rFonts w:cs="Courier New"/>
          <w:sz w:val="20"/>
          <w:szCs w:val="20"/>
        </w:rPr>
        <w:t>Max</w:t>
      </w:r>
      <w:r>
        <w:t xml:space="preserve"> attribute will be the maximum value for the field.</w:t>
      </w:r>
    </w:p>
    <w:p w14:paraId="2488E82F" w14:textId="77777777" w:rsidR="004C2C99" w:rsidRDefault="004C2C99" w:rsidP="004C2C99">
      <w:pPr>
        <w:pStyle w:val="ListBullet"/>
      </w:pPr>
      <w:r w:rsidRPr="0048305B">
        <w:rPr>
          <w:rStyle w:val="ComputerCodeChar"/>
          <w:rFonts w:cs="Courier New"/>
          <w:sz w:val="20"/>
          <w:szCs w:val="20"/>
        </w:rPr>
        <w:t>Null</w:t>
      </w:r>
      <w:r>
        <w:t xml:space="preserve"> attribute will indicate the circumstances when the field can be null.</w:t>
      </w:r>
    </w:p>
    <w:p w14:paraId="334008E0" w14:textId="77777777" w:rsidR="004C2C99" w:rsidRDefault="004C2C99" w:rsidP="004C2C99">
      <w:pPr>
        <w:pStyle w:val="ListBullet"/>
      </w:pPr>
      <w:r w:rsidRPr="0048305B">
        <w:rPr>
          <w:rStyle w:val="ComputerCodeChar"/>
          <w:rFonts w:cs="Courier New"/>
          <w:sz w:val="20"/>
          <w:szCs w:val="20"/>
        </w:rPr>
        <w:t>Width</w:t>
      </w:r>
      <w:r>
        <w:t xml:space="preserve"> attribute indicates the range of characters needed to represent the field value.</w:t>
      </w:r>
    </w:p>
    <w:p w14:paraId="3AA13CE3" w14:textId="77777777" w:rsidR="004C2C99" w:rsidRDefault="004C2C99" w:rsidP="004C2C99">
      <w:pPr>
        <w:pStyle w:val="BodyText"/>
      </w:pPr>
      <w:r>
        <w:t xml:space="preserve">The </w:t>
      </w:r>
      <w:r w:rsidRPr="0048305B">
        <w:rPr>
          <w:rStyle w:val="ComputerCodeChar"/>
          <w:rFonts w:cs="Courier New"/>
          <w:sz w:val="20"/>
          <w:szCs w:val="20"/>
        </w:rPr>
        <w:t>Layer</w:t>
      </w:r>
      <w:r>
        <w:t xml:space="preserve"> column will</w:t>
      </w:r>
      <w:r w:rsidRPr="00D158F8">
        <w:t xml:space="preserve"> have values of </w:t>
      </w:r>
      <w:r w:rsidRPr="0048305B">
        <w:rPr>
          <w:rStyle w:val="ComputerCodeChar"/>
          <w:rFonts w:cs="Courier New"/>
          <w:sz w:val="20"/>
          <w:szCs w:val="20"/>
        </w:rPr>
        <w:t>2</w:t>
      </w:r>
      <w:r w:rsidRPr="00D158F8">
        <w:t xml:space="preserve">, </w:t>
      </w:r>
      <w:r w:rsidRPr="0048305B">
        <w:rPr>
          <w:rStyle w:val="ComputerCodeChar"/>
          <w:rFonts w:cs="Courier New"/>
          <w:sz w:val="20"/>
          <w:szCs w:val="20"/>
        </w:rPr>
        <w:t>3</w:t>
      </w:r>
      <w:r w:rsidRPr="00D158F8">
        <w:t xml:space="preserve">, </w:t>
      </w:r>
      <w:r w:rsidRPr="0048305B">
        <w:rPr>
          <w:rStyle w:val="ComputerCodeChar"/>
          <w:rFonts w:cs="Courier New"/>
          <w:sz w:val="20"/>
          <w:szCs w:val="20"/>
        </w:rPr>
        <w:t>4</w:t>
      </w:r>
      <w:r w:rsidRPr="00D158F8">
        <w:t xml:space="preserve">, </w:t>
      </w:r>
      <w:r w:rsidRPr="0048305B">
        <w:rPr>
          <w:rStyle w:val="ComputerCodeChar"/>
          <w:rFonts w:cs="Courier New"/>
          <w:sz w:val="20"/>
          <w:szCs w:val="20"/>
        </w:rPr>
        <w:t>C</w:t>
      </w:r>
      <w:r w:rsidRPr="00D158F8">
        <w:t xml:space="preserve">, or </w:t>
      </w:r>
      <w:r w:rsidRPr="0048305B">
        <w:rPr>
          <w:rStyle w:val="ComputerCodeChar"/>
          <w:rFonts w:cs="Courier New"/>
          <w:sz w:val="20"/>
          <w:szCs w:val="20"/>
        </w:rPr>
        <w:t>D</w:t>
      </w:r>
      <w:r>
        <w:t>, which indicates</w:t>
      </w:r>
      <w:r w:rsidRPr="00D158F8">
        <w:t xml:space="preserve"> </w:t>
      </w:r>
      <w:r>
        <w:t xml:space="preserve">origin of the field value.  The value </w:t>
      </w:r>
      <w:r w:rsidRPr="0048305B">
        <w:rPr>
          <w:rStyle w:val="ComputerCodeChar"/>
          <w:rFonts w:cs="Courier New"/>
          <w:sz w:val="20"/>
          <w:szCs w:val="20"/>
        </w:rPr>
        <w:t>2</w:t>
      </w:r>
      <w:r>
        <w:t xml:space="preserve"> represents the Ethernet layer.  The value </w:t>
      </w:r>
      <w:r w:rsidRPr="0048305B">
        <w:rPr>
          <w:rStyle w:val="ComputerCodeChar"/>
          <w:rFonts w:cs="Courier New"/>
          <w:sz w:val="20"/>
          <w:szCs w:val="20"/>
        </w:rPr>
        <w:t>3</w:t>
      </w:r>
      <w:r>
        <w:t xml:space="preserve"> represents the IP layer.  The value </w:t>
      </w:r>
      <w:r w:rsidRPr="0048305B">
        <w:rPr>
          <w:rStyle w:val="ComputerCodeChar"/>
          <w:rFonts w:cs="Courier New"/>
          <w:sz w:val="20"/>
          <w:szCs w:val="20"/>
        </w:rPr>
        <w:t>4</w:t>
      </w:r>
      <w:r>
        <w:t xml:space="preserve"> represents the Protocol layer (e.g., ICMP, TCP, UDP, etc).  If the value is </w:t>
      </w:r>
      <w:r w:rsidRPr="0048305B">
        <w:rPr>
          <w:rStyle w:val="ComputerCodeChar"/>
          <w:rFonts w:cs="Courier New"/>
          <w:sz w:val="20"/>
          <w:szCs w:val="20"/>
        </w:rPr>
        <w:t>2</w:t>
      </w:r>
      <w:r>
        <w:t xml:space="preserve">, </w:t>
      </w:r>
      <w:r w:rsidRPr="0048305B">
        <w:rPr>
          <w:rStyle w:val="ComputerCodeChar"/>
          <w:rFonts w:cs="Courier New"/>
          <w:sz w:val="20"/>
          <w:szCs w:val="20"/>
        </w:rPr>
        <w:t>3</w:t>
      </w:r>
      <w:r>
        <w:t xml:space="preserve">, or </w:t>
      </w:r>
      <w:r w:rsidRPr="0048305B">
        <w:rPr>
          <w:rStyle w:val="ComputerCodeChar"/>
          <w:rFonts w:cs="Courier New"/>
          <w:sz w:val="20"/>
          <w:szCs w:val="20"/>
        </w:rPr>
        <w:t>4</w:t>
      </w:r>
      <w:r>
        <w:t xml:space="preserve">, </w:t>
      </w:r>
      <w:r w:rsidRPr="00D158F8">
        <w:t>the</w:t>
      </w:r>
      <w:r>
        <w:t xml:space="preserve"> field value comes from or is derived from that networking layer.  I</w:t>
      </w:r>
      <w:r w:rsidRPr="00D158F8">
        <w:t xml:space="preserve">f the value is </w:t>
      </w:r>
      <w:r w:rsidRPr="0048305B">
        <w:rPr>
          <w:rStyle w:val="ComputerCodeChar"/>
          <w:rFonts w:cs="Courier New"/>
          <w:sz w:val="20"/>
          <w:szCs w:val="20"/>
        </w:rPr>
        <w:t>C</w:t>
      </w:r>
      <w:r>
        <w:t xml:space="preserve">, the field value comes directly </w:t>
      </w:r>
      <w:r w:rsidRPr="00D158F8">
        <w:t xml:space="preserve">from the </w:t>
      </w:r>
      <w:r>
        <w:t>FLOWER</w:t>
      </w:r>
      <w:r w:rsidRPr="00D158F8">
        <w:t xml:space="preserve"> config</w:t>
      </w:r>
      <w:r>
        <w:t>uration</w:t>
      </w:r>
      <w:r w:rsidRPr="00D158F8">
        <w:t xml:space="preserve"> file</w:t>
      </w:r>
      <w:r>
        <w:t xml:space="preserve"> or command line.  I</w:t>
      </w:r>
      <w:r w:rsidRPr="00D158F8">
        <w:t xml:space="preserve">f the value is </w:t>
      </w:r>
      <w:r w:rsidRPr="0048305B">
        <w:rPr>
          <w:rStyle w:val="ComputerCodeChar"/>
          <w:rFonts w:cs="Courier New"/>
          <w:sz w:val="20"/>
          <w:szCs w:val="20"/>
        </w:rPr>
        <w:t>D</w:t>
      </w:r>
      <w:r>
        <w:t>, the field value is</w:t>
      </w:r>
      <w:r w:rsidRPr="00D158F8">
        <w:t xml:space="preserve"> derived by some o</w:t>
      </w:r>
      <w:r>
        <w:t>ther means (e.g., pcap struct, formula, or algorithm).</w:t>
      </w:r>
    </w:p>
    <w:p w14:paraId="56A99D31" w14:textId="77777777" w:rsidR="004C2C99" w:rsidRPr="00A445C0" w:rsidRDefault="004C2C99" w:rsidP="004C2C99">
      <w:pPr>
        <w:pStyle w:val="Caption-Tab"/>
        <w:jc w:val="center"/>
        <w:rPr>
          <w:b w:val="0"/>
        </w:rPr>
      </w:pPr>
      <w:bookmarkStart w:id="69" w:name="_Toc444248681"/>
      <w:r>
        <w:t xml:space="preserve">Table </w:t>
      </w:r>
      <w:r w:rsidR="0097758D">
        <w:fldChar w:fldCharType="begin"/>
      </w:r>
      <w:r w:rsidR="0097758D">
        <w:instrText xml:space="preserve"> STYLEREF 1 \s </w:instrText>
      </w:r>
      <w:r w:rsidR="0097758D">
        <w:fldChar w:fldCharType="separate"/>
      </w:r>
      <w:r w:rsidR="00B666E2">
        <w:rPr>
          <w:noProof/>
        </w:rPr>
        <w:t>2</w:t>
      </w:r>
      <w:r w:rsidR="0097758D">
        <w:rPr>
          <w:noProof/>
        </w:rPr>
        <w:fldChar w:fldCharType="end"/>
      </w:r>
      <w:r>
        <w:t>.</w:t>
      </w:r>
      <w:r w:rsidR="0097758D">
        <w:fldChar w:fldCharType="begin"/>
      </w:r>
      <w:r w:rsidR="0097758D">
        <w:instrText xml:space="preserve"> SEQ Table \* ARABIC \s 1 </w:instrText>
      </w:r>
      <w:r w:rsidR="0097758D">
        <w:fldChar w:fldCharType="separate"/>
      </w:r>
      <w:r w:rsidR="00B666E2">
        <w:rPr>
          <w:noProof/>
        </w:rPr>
        <w:t>2</w:t>
      </w:r>
      <w:r w:rsidR="0097758D">
        <w:rPr>
          <w:noProof/>
        </w:rPr>
        <w:fldChar w:fldCharType="end"/>
      </w:r>
      <w:r w:rsidRPr="00A445C0">
        <w:rPr>
          <w:b w:val="0"/>
        </w:rPr>
        <w:t>.  Field Order and Field Details</w:t>
      </w:r>
      <w:bookmarkEnd w:id="69"/>
    </w:p>
    <w:tbl>
      <w:tblPr>
        <w:tblW w:w="5000" w:type="pct"/>
        <w:jc w:val="center"/>
        <w:tblBorders>
          <w:top w:val="single" w:sz="8" w:space="0" w:color="auto"/>
          <w:bottom w:val="single" w:sz="8" w:space="0" w:color="auto"/>
        </w:tblBorders>
        <w:tblLayout w:type="fixed"/>
        <w:tblCellMar>
          <w:top w:w="58" w:type="dxa"/>
          <w:left w:w="115" w:type="dxa"/>
          <w:bottom w:w="58" w:type="dxa"/>
          <w:right w:w="115" w:type="dxa"/>
        </w:tblCellMar>
        <w:tblLook w:val="01E0" w:firstRow="1" w:lastRow="1" w:firstColumn="1" w:lastColumn="1" w:noHBand="0" w:noVBand="0"/>
      </w:tblPr>
      <w:tblGrid>
        <w:gridCol w:w="525"/>
        <w:gridCol w:w="18"/>
        <w:gridCol w:w="2472"/>
        <w:gridCol w:w="1490"/>
        <w:gridCol w:w="1229"/>
        <w:gridCol w:w="727"/>
        <w:gridCol w:w="20"/>
        <w:gridCol w:w="2879"/>
      </w:tblGrid>
      <w:tr w:rsidR="004C2C99" w:rsidRPr="00A445C0" w14:paraId="26B20243" w14:textId="77777777" w:rsidTr="00EC238A">
        <w:trPr>
          <w:cantSplit/>
          <w:tblHeader/>
          <w:jc w:val="center"/>
        </w:trPr>
        <w:tc>
          <w:tcPr>
            <w:tcW w:w="543" w:type="dxa"/>
            <w:gridSpan w:val="2"/>
            <w:tcBorders>
              <w:top w:val="single" w:sz="8" w:space="0" w:color="auto"/>
              <w:bottom w:val="single" w:sz="8" w:space="0" w:color="auto"/>
            </w:tcBorders>
            <w:shd w:val="clear" w:color="auto" w:fill="FFFFFF"/>
          </w:tcPr>
          <w:p w14:paraId="44003AA4" w14:textId="77777777" w:rsidR="004C2C99" w:rsidRPr="00A445C0" w:rsidRDefault="004C2C99" w:rsidP="004C2C99">
            <w:pPr>
              <w:keepNext/>
              <w:spacing w:line="264" w:lineRule="auto"/>
              <w:rPr>
                <w:sz w:val="20"/>
                <w:szCs w:val="20"/>
              </w:rPr>
            </w:pPr>
            <w:r w:rsidRPr="00A445C0">
              <w:rPr>
                <w:sz w:val="20"/>
                <w:szCs w:val="20"/>
              </w:rPr>
              <w:t>#</w:t>
            </w:r>
          </w:p>
        </w:tc>
        <w:tc>
          <w:tcPr>
            <w:tcW w:w="2472" w:type="dxa"/>
            <w:tcBorders>
              <w:top w:val="single" w:sz="8" w:space="0" w:color="auto"/>
              <w:bottom w:val="single" w:sz="8" w:space="0" w:color="auto"/>
            </w:tcBorders>
            <w:shd w:val="clear" w:color="auto" w:fill="FFFFFF"/>
          </w:tcPr>
          <w:p w14:paraId="57D67740" w14:textId="77777777" w:rsidR="004C2C99" w:rsidRPr="00A445C0" w:rsidRDefault="004C2C99" w:rsidP="004C2C99">
            <w:pPr>
              <w:keepNext/>
              <w:spacing w:line="264" w:lineRule="auto"/>
              <w:rPr>
                <w:sz w:val="20"/>
                <w:szCs w:val="20"/>
              </w:rPr>
            </w:pPr>
            <w:r w:rsidRPr="00A445C0">
              <w:rPr>
                <w:sz w:val="20"/>
                <w:szCs w:val="20"/>
              </w:rPr>
              <w:t>Name</w:t>
            </w:r>
          </w:p>
        </w:tc>
        <w:tc>
          <w:tcPr>
            <w:tcW w:w="1490" w:type="dxa"/>
            <w:tcBorders>
              <w:top w:val="single" w:sz="8" w:space="0" w:color="auto"/>
              <w:bottom w:val="single" w:sz="8" w:space="0" w:color="auto"/>
            </w:tcBorders>
            <w:shd w:val="clear" w:color="auto" w:fill="FFFFFF"/>
          </w:tcPr>
          <w:p w14:paraId="59A9ABA3" w14:textId="77777777" w:rsidR="004C2C99" w:rsidRPr="00A445C0" w:rsidRDefault="004C2C99" w:rsidP="004C2C99">
            <w:pPr>
              <w:keepNext/>
              <w:spacing w:line="264" w:lineRule="auto"/>
              <w:rPr>
                <w:sz w:val="20"/>
                <w:szCs w:val="20"/>
              </w:rPr>
            </w:pPr>
            <w:r w:rsidRPr="00A445C0">
              <w:rPr>
                <w:sz w:val="20"/>
                <w:szCs w:val="20"/>
              </w:rPr>
              <w:t>Description</w:t>
            </w:r>
          </w:p>
        </w:tc>
        <w:tc>
          <w:tcPr>
            <w:tcW w:w="1229" w:type="dxa"/>
            <w:tcBorders>
              <w:top w:val="single" w:sz="8" w:space="0" w:color="auto"/>
              <w:bottom w:val="single" w:sz="8" w:space="0" w:color="auto"/>
            </w:tcBorders>
            <w:shd w:val="clear" w:color="auto" w:fill="FFFFFF"/>
          </w:tcPr>
          <w:p w14:paraId="5D2A80CD" w14:textId="77777777" w:rsidR="004C2C99" w:rsidRPr="00A445C0" w:rsidRDefault="004C2C99" w:rsidP="004C2C99">
            <w:pPr>
              <w:keepNext/>
              <w:spacing w:line="264" w:lineRule="auto"/>
              <w:rPr>
                <w:sz w:val="20"/>
                <w:szCs w:val="20"/>
              </w:rPr>
            </w:pPr>
            <w:r w:rsidRPr="00A445C0">
              <w:rPr>
                <w:sz w:val="20"/>
                <w:szCs w:val="20"/>
              </w:rPr>
              <w:t>Data Type</w:t>
            </w:r>
          </w:p>
        </w:tc>
        <w:tc>
          <w:tcPr>
            <w:tcW w:w="727" w:type="dxa"/>
            <w:tcBorders>
              <w:top w:val="single" w:sz="8" w:space="0" w:color="auto"/>
              <w:bottom w:val="single" w:sz="8" w:space="0" w:color="auto"/>
            </w:tcBorders>
            <w:shd w:val="clear" w:color="auto" w:fill="FFFFFF"/>
          </w:tcPr>
          <w:p w14:paraId="429C2A97" w14:textId="77777777" w:rsidR="004C2C99" w:rsidRPr="00A445C0" w:rsidRDefault="004C2C99" w:rsidP="004C2C99">
            <w:pPr>
              <w:keepNext/>
              <w:spacing w:line="264" w:lineRule="auto"/>
              <w:rPr>
                <w:sz w:val="20"/>
                <w:szCs w:val="20"/>
              </w:rPr>
            </w:pPr>
            <w:r w:rsidRPr="00A445C0">
              <w:rPr>
                <w:sz w:val="20"/>
                <w:szCs w:val="20"/>
              </w:rPr>
              <w:t>Layer</w:t>
            </w:r>
          </w:p>
        </w:tc>
        <w:tc>
          <w:tcPr>
            <w:tcW w:w="2899" w:type="dxa"/>
            <w:gridSpan w:val="2"/>
            <w:tcBorders>
              <w:top w:val="single" w:sz="8" w:space="0" w:color="auto"/>
              <w:bottom w:val="single" w:sz="8" w:space="0" w:color="auto"/>
            </w:tcBorders>
            <w:shd w:val="clear" w:color="auto" w:fill="FFFFFF"/>
          </w:tcPr>
          <w:p w14:paraId="7C1AAED4" w14:textId="77777777" w:rsidR="004C2C99" w:rsidRPr="00A445C0" w:rsidRDefault="004C2C99" w:rsidP="004C2C99">
            <w:pPr>
              <w:keepNext/>
              <w:spacing w:line="264" w:lineRule="auto"/>
              <w:rPr>
                <w:sz w:val="20"/>
                <w:szCs w:val="20"/>
              </w:rPr>
            </w:pPr>
            <w:r w:rsidRPr="00A445C0">
              <w:rPr>
                <w:sz w:val="20"/>
                <w:szCs w:val="20"/>
              </w:rPr>
              <w:t>Explanation</w:t>
            </w:r>
          </w:p>
        </w:tc>
      </w:tr>
      <w:tr w:rsidR="004C2C99" w:rsidRPr="00864DC2" w14:paraId="0C156F2D" w14:textId="77777777" w:rsidTr="00EC238A">
        <w:trPr>
          <w:cantSplit/>
          <w:jc w:val="center"/>
        </w:trPr>
        <w:tc>
          <w:tcPr>
            <w:tcW w:w="543" w:type="dxa"/>
            <w:gridSpan w:val="2"/>
            <w:tcBorders>
              <w:top w:val="single" w:sz="8" w:space="0" w:color="auto"/>
            </w:tcBorders>
            <w:shd w:val="clear" w:color="auto" w:fill="F2F2F2"/>
          </w:tcPr>
          <w:p w14:paraId="160D98F0" w14:textId="77777777" w:rsidR="004C2C99" w:rsidRPr="002D5B0B" w:rsidRDefault="004C2C99" w:rsidP="004C2C99">
            <w:pPr>
              <w:keepNext/>
              <w:numPr>
                <w:ilvl w:val="0"/>
                <w:numId w:val="1"/>
              </w:numPr>
              <w:ind w:left="0" w:firstLine="0"/>
              <w:jc w:val="both"/>
            </w:pPr>
          </w:p>
        </w:tc>
        <w:tc>
          <w:tcPr>
            <w:tcW w:w="2472" w:type="dxa"/>
            <w:tcBorders>
              <w:top w:val="single" w:sz="8" w:space="0" w:color="auto"/>
            </w:tcBorders>
            <w:shd w:val="clear" w:color="auto" w:fill="F2F2F2"/>
          </w:tcPr>
          <w:p w14:paraId="22B0E570" w14:textId="77777777" w:rsidR="004C2C99" w:rsidRPr="00EF41CC" w:rsidRDefault="004C2C99" w:rsidP="004C2C99">
            <w:pPr>
              <w:rPr>
                <w:sz w:val="20"/>
                <w:szCs w:val="20"/>
              </w:rPr>
            </w:pPr>
            <w:r w:rsidRPr="00EF41CC">
              <w:rPr>
                <w:sz w:val="20"/>
                <w:szCs w:val="20"/>
              </w:rPr>
              <w:t>SOURCE</w:t>
            </w:r>
          </w:p>
          <w:p w14:paraId="775EC0A4" w14:textId="77777777" w:rsidR="004C2C99" w:rsidRPr="00EF41CC" w:rsidRDefault="004C2C99" w:rsidP="004C2C99">
            <w:pPr>
              <w:rPr>
                <w:sz w:val="20"/>
                <w:szCs w:val="20"/>
              </w:rPr>
            </w:pPr>
            <w:r w:rsidRPr="00EF41CC">
              <w:rPr>
                <w:sz w:val="20"/>
                <w:szCs w:val="20"/>
              </w:rPr>
              <w:t xml:space="preserve">  ValueType: ENUM</w:t>
            </w:r>
          </w:p>
          <w:p w14:paraId="0911544F" w14:textId="77777777" w:rsidR="004C2C99" w:rsidRPr="00EF41CC" w:rsidRDefault="004C2C99" w:rsidP="004C2C99">
            <w:pPr>
              <w:rPr>
                <w:sz w:val="20"/>
                <w:szCs w:val="20"/>
              </w:rPr>
            </w:pPr>
            <w:r w:rsidRPr="00EF41CC">
              <w:rPr>
                <w:sz w:val="20"/>
                <w:szCs w:val="20"/>
              </w:rPr>
              <w:t xml:space="preserve">  Default: N/A</w:t>
            </w:r>
          </w:p>
          <w:p w14:paraId="78DC1092" w14:textId="77777777" w:rsidR="004C2C99" w:rsidRPr="00EF41CC" w:rsidRDefault="004C2C99" w:rsidP="004C2C99">
            <w:pPr>
              <w:rPr>
                <w:sz w:val="20"/>
                <w:szCs w:val="20"/>
              </w:rPr>
            </w:pPr>
            <w:r w:rsidRPr="00EF41CC">
              <w:rPr>
                <w:sz w:val="20"/>
                <w:szCs w:val="20"/>
              </w:rPr>
              <w:t xml:space="preserve">  Min: 0</w:t>
            </w:r>
          </w:p>
          <w:p w14:paraId="2D74A1E2" w14:textId="77777777" w:rsidR="004C2C99" w:rsidRPr="00EF41CC" w:rsidRDefault="004C2C99" w:rsidP="004C2C99">
            <w:pPr>
              <w:rPr>
                <w:sz w:val="20"/>
                <w:szCs w:val="20"/>
              </w:rPr>
            </w:pPr>
            <w:r w:rsidRPr="00EF41CC">
              <w:rPr>
                <w:sz w:val="20"/>
                <w:szCs w:val="20"/>
              </w:rPr>
              <w:t xml:space="preserve">  Max: </w:t>
            </w:r>
            <w:r>
              <w:rPr>
                <w:sz w:val="20"/>
                <w:szCs w:val="20"/>
              </w:rPr>
              <w:t>5</w:t>
            </w:r>
          </w:p>
          <w:p w14:paraId="6E7323DB" w14:textId="77777777" w:rsidR="004C2C99" w:rsidRPr="00EF41CC" w:rsidRDefault="004C2C99" w:rsidP="004C2C99">
            <w:pPr>
              <w:rPr>
                <w:sz w:val="20"/>
                <w:szCs w:val="20"/>
              </w:rPr>
            </w:pPr>
            <w:r w:rsidRPr="00EF41CC">
              <w:rPr>
                <w:sz w:val="20"/>
                <w:szCs w:val="20"/>
              </w:rPr>
              <w:t xml:space="preserve">  Null: Never</w:t>
            </w:r>
          </w:p>
          <w:p w14:paraId="523370B5" w14:textId="77777777" w:rsidR="004C2C99" w:rsidRPr="00EF41CC" w:rsidRDefault="004C2C99" w:rsidP="004C2C99">
            <w:pPr>
              <w:rPr>
                <w:rStyle w:val="Heading4Char"/>
                <w:rFonts w:ascii="Times New Roman" w:hAnsi="Times New Roman"/>
                <w:b w:val="0"/>
                <w:sz w:val="20"/>
                <w:szCs w:val="20"/>
              </w:rPr>
            </w:pPr>
            <w:r w:rsidRPr="00EF41CC">
              <w:rPr>
                <w:sz w:val="20"/>
                <w:szCs w:val="20"/>
              </w:rPr>
              <w:t xml:space="preserve">  Width: 1</w:t>
            </w:r>
          </w:p>
        </w:tc>
        <w:tc>
          <w:tcPr>
            <w:tcW w:w="1490" w:type="dxa"/>
            <w:tcBorders>
              <w:top w:val="single" w:sz="8" w:space="0" w:color="auto"/>
            </w:tcBorders>
            <w:shd w:val="clear" w:color="auto" w:fill="F2F2F2"/>
          </w:tcPr>
          <w:p w14:paraId="1A77BC2E" w14:textId="77777777" w:rsidR="004C2C99" w:rsidRPr="00864DC2" w:rsidRDefault="004C2C99" w:rsidP="004C2C99">
            <w:pPr>
              <w:keepNext/>
              <w:tabs>
                <w:tab w:val="center" w:pos="4320"/>
                <w:tab w:val="right" w:pos="8640"/>
              </w:tabs>
              <w:spacing w:line="264" w:lineRule="auto"/>
              <w:rPr>
                <w:sz w:val="20"/>
                <w:szCs w:val="20"/>
              </w:rPr>
            </w:pPr>
            <w:r w:rsidRPr="00864DC2">
              <w:rPr>
                <w:sz w:val="20"/>
                <w:szCs w:val="20"/>
              </w:rPr>
              <w:t>Source Flag</w:t>
            </w:r>
          </w:p>
        </w:tc>
        <w:tc>
          <w:tcPr>
            <w:tcW w:w="1229" w:type="dxa"/>
            <w:tcBorders>
              <w:top w:val="single" w:sz="8" w:space="0" w:color="auto"/>
            </w:tcBorders>
            <w:shd w:val="clear" w:color="auto" w:fill="F2F2F2"/>
          </w:tcPr>
          <w:p w14:paraId="7E7ADDD0" w14:textId="77777777" w:rsidR="004C2C99" w:rsidRPr="00864DC2" w:rsidRDefault="004C2C99" w:rsidP="004C2C99">
            <w:pPr>
              <w:keepNext/>
              <w:tabs>
                <w:tab w:val="center" w:pos="4320"/>
                <w:tab w:val="right" w:pos="8640"/>
              </w:tabs>
              <w:spacing w:line="264" w:lineRule="auto"/>
              <w:rPr>
                <w:sz w:val="20"/>
                <w:szCs w:val="20"/>
              </w:rPr>
            </w:pPr>
            <w:r w:rsidRPr="00864DC2">
              <w:rPr>
                <w:sz w:val="20"/>
                <w:szCs w:val="20"/>
              </w:rPr>
              <w:t>int</w:t>
            </w:r>
          </w:p>
        </w:tc>
        <w:tc>
          <w:tcPr>
            <w:tcW w:w="727" w:type="dxa"/>
            <w:tcBorders>
              <w:top w:val="single" w:sz="8" w:space="0" w:color="auto"/>
            </w:tcBorders>
            <w:shd w:val="clear" w:color="auto" w:fill="F2F2F2"/>
          </w:tcPr>
          <w:p w14:paraId="4A9C821A" w14:textId="77777777" w:rsidR="004C2C99" w:rsidRPr="00864DC2" w:rsidRDefault="004C2C99" w:rsidP="004C2C99">
            <w:pPr>
              <w:pStyle w:val="ComputerCode-small"/>
              <w:jc w:val="center"/>
            </w:pPr>
            <w:r>
              <w:t>D</w:t>
            </w:r>
          </w:p>
        </w:tc>
        <w:tc>
          <w:tcPr>
            <w:tcW w:w="2899" w:type="dxa"/>
            <w:gridSpan w:val="2"/>
            <w:tcBorders>
              <w:top w:val="single" w:sz="8" w:space="0" w:color="auto"/>
            </w:tcBorders>
            <w:shd w:val="clear" w:color="auto" w:fill="F2F2F2"/>
          </w:tcPr>
          <w:p w14:paraId="7137FDED" w14:textId="77777777" w:rsidR="004C2C99" w:rsidRPr="00864DC2" w:rsidRDefault="004C2C99" w:rsidP="004C2C99">
            <w:pPr>
              <w:keepNext/>
              <w:tabs>
                <w:tab w:val="center" w:pos="4320"/>
                <w:tab w:val="right" w:pos="8640"/>
              </w:tabs>
              <w:spacing w:line="264" w:lineRule="auto"/>
              <w:rPr>
                <w:sz w:val="20"/>
                <w:szCs w:val="20"/>
              </w:rPr>
            </w:pPr>
            <w:r w:rsidRPr="00864DC2">
              <w:rPr>
                <w:sz w:val="20"/>
                <w:szCs w:val="20"/>
              </w:rPr>
              <w:t xml:space="preserve">This field indicates if the flows were created by reading packets from a network interface or from a file. </w:t>
            </w:r>
            <w:r>
              <w:rPr>
                <w:sz w:val="20"/>
                <w:szCs w:val="20"/>
              </w:rPr>
              <w:t xml:space="preserve"> </w:t>
            </w:r>
            <w:r w:rsidRPr="00864DC2">
              <w:rPr>
                <w:sz w:val="20"/>
                <w:szCs w:val="20"/>
              </w:rPr>
              <w:t xml:space="preserve">The value will be a </w:t>
            </w:r>
            <w:r w:rsidRPr="00B267F4">
              <w:rPr>
                <w:rStyle w:val="ComputerCode-smallChar"/>
              </w:rPr>
              <w:t>0</w:t>
            </w:r>
            <w:r w:rsidRPr="00864DC2">
              <w:rPr>
                <w:sz w:val="20"/>
                <w:szCs w:val="20"/>
              </w:rPr>
              <w:t xml:space="preserve"> if it is read from a network interface and </w:t>
            </w:r>
            <w:r w:rsidRPr="00B267F4">
              <w:rPr>
                <w:rStyle w:val="ComputerCode-smallChar"/>
              </w:rPr>
              <w:t>1</w:t>
            </w:r>
            <w:r w:rsidRPr="00864DC2">
              <w:rPr>
                <w:sz w:val="20"/>
                <w:szCs w:val="20"/>
              </w:rPr>
              <w:t xml:space="preserve"> if it was read from a file.</w:t>
            </w:r>
            <w:r>
              <w:rPr>
                <w:sz w:val="20"/>
                <w:szCs w:val="20"/>
              </w:rPr>
              <w:t xml:space="preserve"> Any value greater than </w:t>
            </w:r>
            <w:r w:rsidRPr="008E664B">
              <w:rPr>
                <w:rStyle w:val="ComputerCodeChar"/>
                <w:sz w:val="18"/>
                <w:szCs w:val="18"/>
              </w:rPr>
              <w:t>1</w:t>
            </w:r>
            <w:r>
              <w:rPr>
                <w:sz w:val="20"/>
                <w:szCs w:val="20"/>
              </w:rPr>
              <w:t xml:space="preserve"> is used for meta data and should not be processed as data.  A value of </w:t>
            </w:r>
            <w:r w:rsidRPr="008E664B">
              <w:rPr>
                <w:rStyle w:val="ComputerCodeChar"/>
                <w:sz w:val="18"/>
                <w:szCs w:val="18"/>
              </w:rPr>
              <w:t>2</w:t>
            </w:r>
            <w:r>
              <w:rPr>
                <w:sz w:val="20"/>
                <w:szCs w:val="20"/>
              </w:rPr>
              <w:t xml:space="preserve"> indicates that no packets were seen for SIT seconds.  A value of </w:t>
            </w:r>
            <w:r w:rsidRPr="008E664B">
              <w:rPr>
                <w:rStyle w:val="ComputerCodeChar"/>
                <w:sz w:val="18"/>
                <w:szCs w:val="18"/>
              </w:rPr>
              <w:t>3</w:t>
            </w:r>
            <w:r>
              <w:rPr>
                <w:sz w:val="20"/>
                <w:szCs w:val="20"/>
              </w:rPr>
              <w:t xml:space="preserve"> indicates the record is statistics. A value greater than </w:t>
            </w:r>
            <w:r w:rsidRPr="008E664B">
              <w:rPr>
                <w:rStyle w:val="ComputerCodeChar"/>
                <w:sz w:val="18"/>
                <w:szCs w:val="18"/>
              </w:rPr>
              <w:t>1</w:t>
            </w:r>
            <w:r>
              <w:rPr>
                <w:sz w:val="20"/>
                <w:szCs w:val="20"/>
              </w:rPr>
              <w:t xml:space="preserve"> indicates that this record is used for Health and Status metadata for operations staff and should not be used for data quality purposes.</w:t>
            </w:r>
          </w:p>
        </w:tc>
      </w:tr>
      <w:tr w:rsidR="004C2C99" w:rsidRPr="00864DC2" w14:paraId="052D7E6E" w14:textId="77777777" w:rsidTr="00EC238A">
        <w:trPr>
          <w:cantSplit/>
          <w:jc w:val="center"/>
        </w:trPr>
        <w:tc>
          <w:tcPr>
            <w:tcW w:w="543" w:type="dxa"/>
            <w:gridSpan w:val="2"/>
            <w:shd w:val="clear" w:color="auto" w:fill="auto"/>
          </w:tcPr>
          <w:p w14:paraId="2D56D16A" w14:textId="77777777" w:rsidR="004C2C99" w:rsidRPr="00BA65E6" w:rsidRDefault="004C2C99" w:rsidP="004C2C99">
            <w:pPr>
              <w:numPr>
                <w:ilvl w:val="0"/>
                <w:numId w:val="1"/>
              </w:numPr>
              <w:ind w:left="0" w:firstLine="0"/>
              <w:jc w:val="both"/>
            </w:pPr>
          </w:p>
        </w:tc>
        <w:tc>
          <w:tcPr>
            <w:tcW w:w="2472" w:type="dxa"/>
            <w:shd w:val="clear" w:color="auto" w:fill="auto"/>
          </w:tcPr>
          <w:p w14:paraId="76AC8E9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SITE</w:t>
            </w:r>
          </w:p>
          <w:p w14:paraId="54E75B2C" w14:textId="77777777" w:rsidR="004C2C99" w:rsidRPr="00EF41CC" w:rsidRDefault="004C2C99" w:rsidP="004C2C99">
            <w:pPr>
              <w:rPr>
                <w:sz w:val="20"/>
                <w:szCs w:val="20"/>
              </w:rPr>
            </w:pPr>
            <w:r w:rsidRPr="00EF41CC">
              <w:rPr>
                <w:sz w:val="20"/>
                <w:szCs w:val="20"/>
              </w:rPr>
              <w:t xml:space="preserve">  ValueType: CONSTANT</w:t>
            </w:r>
          </w:p>
          <w:p w14:paraId="4AA18DDC" w14:textId="77777777" w:rsidR="004C2C99" w:rsidRPr="00EF41CC" w:rsidRDefault="004C2C99" w:rsidP="004C2C99">
            <w:pPr>
              <w:rPr>
                <w:sz w:val="20"/>
                <w:szCs w:val="20"/>
              </w:rPr>
            </w:pPr>
            <w:r w:rsidRPr="00EF41CC">
              <w:rPr>
                <w:sz w:val="20"/>
                <w:szCs w:val="20"/>
              </w:rPr>
              <w:t xml:space="preserve">  Default: N/A</w:t>
            </w:r>
          </w:p>
          <w:p w14:paraId="32CC19D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2 characters</w:t>
            </w:r>
          </w:p>
          <w:p w14:paraId="5B077284" w14:textId="75303232" w:rsidR="004C2C99" w:rsidRPr="00EF41CC" w:rsidRDefault="009D492E" w:rsidP="004C2C99">
            <w:pPr>
              <w:tabs>
                <w:tab w:val="center" w:pos="4320"/>
                <w:tab w:val="right" w:pos="8640"/>
              </w:tabs>
              <w:spacing w:line="264" w:lineRule="auto"/>
              <w:rPr>
                <w:sz w:val="20"/>
                <w:szCs w:val="20"/>
              </w:rPr>
            </w:pPr>
            <w:r>
              <w:rPr>
                <w:sz w:val="20"/>
                <w:szCs w:val="20"/>
              </w:rPr>
              <w:t xml:space="preserve">  Max: 20</w:t>
            </w:r>
            <w:r w:rsidR="004C2C99" w:rsidRPr="00EF41CC">
              <w:rPr>
                <w:sz w:val="20"/>
                <w:szCs w:val="20"/>
              </w:rPr>
              <w:t xml:space="preserve"> characters</w:t>
            </w:r>
          </w:p>
          <w:p w14:paraId="47C11B0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Never</w:t>
            </w:r>
          </w:p>
          <w:p w14:paraId="5635C22A" w14:textId="5FCE893E"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Range: 2-</w:t>
            </w:r>
            <w:r w:rsidR="009D492E">
              <w:rPr>
                <w:sz w:val="20"/>
                <w:szCs w:val="20"/>
              </w:rPr>
              <w:t>20</w:t>
            </w:r>
          </w:p>
        </w:tc>
        <w:tc>
          <w:tcPr>
            <w:tcW w:w="1490" w:type="dxa"/>
            <w:shd w:val="clear" w:color="auto" w:fill="auto"/>
          </w:tcPr>
          <w:p w14:paraId="6766A610" w14:textId="77777777" w:rsidR="004C2C99" w:rsidRPr="00864DC2" w:rsidRDefault="004C2C99" w:rsidP="004C2C99">
            <w:pPr>
              <w:tabs>
                <w:tab w:val="center" w:pos="4320"/>
                <w:tab w:val="right" w:pos="8640"/>
              </w:tabs>
              <w:spacing w:line="264" w:lineRule="auto"/>
              <w:rPr>
                <w:sz w:val="20"/>
                <w:szCs w:val="20"/>
                <w:lang w:val="es-ES_tradnl"/>
              </w:rPr>
            </w:pPr>
            <w:r w:rsidRPr="00864DC2">
              <w:rPr>
                <w:sz w:val="20"/>
                <w:szCs w:val="20"/>
                <w:lang w:val="es-ES_tradnl"/>
              </w:rPr>
              <w:t>Site ID</w:t>
            </w:r>
          </w:p>
        </w:tc>
        <w:tc>
          <w:tcPr>
            <w:tcW w:w="1229" w:type="dxa"/>
            <w:shd w:val="clear" w:color="auto" w:fill="auto"/>
          </w:tcPr>
          <w:p w14:paraId="67FDA7B9" w14:textId="77777777" w:rsidR="004C2C99" w:rsidRPr="00864DC2" w:rsidRDefault="004C2C99" w:rsidP="004C2C99">
            <w:pPr>
              <w:tabs>
                <w:tab w:val="center" w:pos="4320"/>
                <w:tab w:val="right" w:pos="8640"/>
              </w:tabs>
              <w:spacing w:line="264" w:lineRule="auto"/>
              <w:rPr>
                <w:sz w:val="20"/>
                <w:szCs w:val="20"/>
                <w:lang w:val="es-ES_tradnl"/>
              </w:rPr>
            </w:pPr>
            <w:r w:rsidRPr="00864DC2">
              <w:rPr>
                <w:sz w:val="20"/>
                <w:szCs w:val="20"/>
              </w:rPr>
              <w:t>string</w:t>
            </w:r>
          </w:p>
        </w:tc>
        <w:tc>
          <w:tcPr>
            <w:tcW w:w="727" w:type="dxa"/>
            <w:shd w:val="clear" w:color="auto" w:fill="auto"/>
          </w:tcPr>
          <w:p w14:paraId="09186457" w14:textId="77777777" w:rsidR="004C2C99" w:rsidRPr="0048305B" w:rsidRDefault="004C2C99" w:rsidP="004C2C99">
            <w:pPr>
              <w:pStyle w:val="ComputerCode"/>
              <w:rPr>
                <w:rFonts w:cs="Courier New"/>
                <w:lang w:val="es-ES_tradnl"/>
              </w:rPr>
            </w:pPr>
            <w:r w:rsidRPr="0048305B">
              <w:rPr>
                <w:rFonts w:cs="Courier New"/>
              </w:rPr>
              <w:t>C</w:t>
            </w:r>
          </w:p>
        </w:tc>
        <w:tc>
          <w:tcPr>
            <w:tcW w:w="2899" w:type="dxa"/>
            <w:gridSpan w:val="2"/>
            <w:shd w:val="clear" w:color="auto" w:fill="auto"/>
          </w:tcPr>
          <w:p w14:paraId="07CE01F3"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A text string that uniquely identifies the source of the data stream. </w:t>
            </w:r>
            <w:r>
              <w:rPr>
                <w:sz w:val="20"/>
                <w:szCs w:val="20"/>
              </w:rPr>
              <w:t xml:space="preserve"> </w:t>
            </w:r>
            <w:r w:rsidRPr="00864DC2">
              <w:rPr>
                <w:sz w:val="20"/>
                <w:szCs w:val="20"/>
              </w:rPr>
              <w:t>The value must start with a letter and be alphanumeric (</w:t>
            </w:r>
            <w:r w:rsidRPr="00B267F4">
              <w:rPr>
                <w:rStyle w:val="ComputerCode-smallChar"/>
              </w:rPr>
              <w:t>a</w:t>
            </w:r>
            <w:r>
              <w:rPr>
                <w:rStyle w:val="ComputerCode-smallChar"/>
              </w:rPr>
              <w:noBreakHyphen/>
            </w:r>
            <w:r w:rsidRPr="00B267F4">
              <w:rPr>
                <w:rStyle w:val="ComputerCode-smallChar"/>
              </w:rPr>
              <w:t>zA-Z_0-9</w:t>
            </w:r>
            <w:r w:rsidRPr="00864DC2">
              <w:rPr>
                <w:sz w:val="20"/>
                <w:szCs w:val="20"/>
              </w:rPr>
              <w:t>)</w:t>
            </w:r>
          </w:p>
        </w:tc>
      </w:tr>
      <w:tr w:rsidR="004C2C99" w:rsidRPr="00864DC2" w14:paraId="6CA7202A" w14:textId="77777777" w:rsidTr="00EC238A">
        <w:trPr>
          <w:cantSplit/>
          <w:jc w:val="center"/>
        </w:trPr>
        <w:tc>
          <w:tcPr>
            <w:tcW w:w="543" w:type="dxa"/>
            <w:gridSpan w:val="2"/>
            <w:shd w:val="clear" w:color="auto" w:fill="F2F2F2"/>
          </w:tcPr>
          <w:p w14:paraId="3D57E973" w14:textId="77777777" w:rsidR="004C2C99" w:rsidRPr="002D5B0B" w:rsidRDefault="004C2C99" w:rsidP="004C2C99">
            <w:pPr>
              <w:numPr>
                <w:ilvl w:val="0"/>
                <w:numId w:val="1"/>
              </w:numPr>
              <w:ind w:left="0" w:firstLine="0"/>
              <w:jc w:val="both"/>
            </w:pPr>
            <w:bookmarkStart w:id="70" w:name="_Toc93289858" w:colFirst="2" w:colLast="3"/>
          </w:p>
        </w:tc>
        <w:tc>
          <w:tcPr>
            <w:tcW w:w="2472" w:type="dxa"/>
            <w:shd w:val="clear" w:color="auto" w:fill="F2F2F2"/>
          </w:tcPr>
          <w:p w14:paraId="70A3B00D" w14:textId="77777777" w:rsidR="004C2C99" w:rsidRPr="00364A28" w:rsidRDefault="004C2C99" w:rsidP="004C2C99">
            <w:pPr>
              <w:rPr>
                <w:sz w:val="20"/>
                <w:szCs w:val="20"/>
              </w:rPr>
            </w:pPr>
            <w:bookmarkStart w:id="71" w:name="_Toc93289854" w:colFirst="2" w:colLast="3"/>
            <w:r w:rsidRPr="00364A28">
              <w:rPr>
                <w:sz w:val="20"/>
                <w:szCs w:val="20"/>
              </w:rPr>
              <w:t>TIMET</w:t>
            </w:r>
          </w:p>
          <w:p w14:paraId="52A5C34E" w14:textId="77777777" w:rsidR="004C2C99" w:rsidRPr="00364A28" w:rsidRDefault="004C2C99" w:rsidP="004C2C99">
            <w:pPr>
              <w:rPr>
                <w:sz w:val="20"/>
                <w:szCs w:val="20"/>
              </w:rPr>
            </w:pPr>
            <w:r w:rsidRPr="00364A28">
              <w:rPr>
                <w:sz w:val="20"/>
                <w:szCs w:val="20"/>
              </w:rPr>
              <w:t xml:space="preserve">  ValueType: TIME</w:t>
            </w:r>
          </w:p>
          <w:p w14:paraId="3C42666C" w14:textId="77777777" w:rsidR="004C2C99" w:rsidRPr="00364A28" w:rsidRDefault="004C2C99" w:rsidP="004C2C99">
            <w:pPr>
              <w:rPr>
                <w:sz w:val="20"/>
                <w:szCs w:val="20"/>
              </w:rPr>
            </w:pPr>
            <w:r w:rsidRPr="00364A28">
              <w:rPr>
                <w:sz w:val="20"/>
                <w:szCs w:val="20"/>
              </w:rPr>
              <w:t xml:space="preserve">  Default: N/A</w:t>
            </w:r>
          </w:p>
          <w:p w14:paraId="5A6003F7" w14:textId="77777777" w:rsidR="004C2C99" w:rsidRPr="00364A28" w:rsidRDefault="004C2C99" w:rsidP="004C2C99">
            <w:pPr>
              <w:rPr>
                <w:sz w:val="20"/>
                <w:szCs w:val="20"/>
              </w:rPr>
            </w:pPr>
            <w:r w:rsidRPr="00364A28">
              <w:rPr>
                <w:sz w:val="20"/>
                <w:szCs w:val="20"/>
              </w:rPr>
              <w:t xml:space="preserve">  Min: N/A</w:t>
            </w:r>
          </w:p>
          <w:p w14:paraId="3085068E" w14:textId="77777777" w:rsidR="004C2C99" w:rsidRPr="00364A28" w:rsidRDefault="004C2C99" w:rsidP="004C2C99">
            <w:pPr>
              <w:rPr>
                <w:sz w:val="20"/>
                <w:szCs w:val="20"/>
              </w:rPr>
            </w:pPr>
            <w:r w:rsidRPr="00364A28">
              <w:rPr>
                <w:sz w:val="20"/>
                <w:szCs w:val="20"/>
              </w:rPr>
              <w:t xml:space="preserve">  Max: N/A</w:t>
            </w:r>
          </w:p>
          <w:p w14:paraId="7A5937AB" w14:textId="77777777" w:rsidR="004C2C99" w:rsidRPr="00364A28" w:rsidRDefault="004C2C99" w:rsidP="004C2C99">
            <w:pPr>
              <w:rPr>
                <w:sz w:val="20"/>
                <w:szCs w:val="20"/>
              </w:rPr>
            </w:pPr>
            <w:r w:rsidRPr="00364A28">
              <w:rPr>
                <w:sz w:val="20"/>
                <w:szCs w:val="20"/>
              </w:rPr>
              <w:t xml:space="preserve">  Null: Never</w:t>
            </w:r>
          </w:p>
          <w:p w14:paraId="4BB9A344" w14:textId="77777777" w:rsidR="004C2C99" w:rsidRPr="00EF41CC" w:rsidRDefault="004C2C99" w:rsidP="004C2C99">
            <w:pPr>
              <w:rPr>
                <w:rStyle w:val="Heading4Char"/>
                <w:rFonts w:ascii="Times New Roman" w:hAnsi="Times New Roman"/>
                <w:b w:val="0"/>
                <w:sz w:val="20"/>
                <w:szCs w:val="20"/>
              </w:rPr>
            </w:pPr>
            <w:r w:rsidRPr="00364A28">
              <w:rPr>
                <w:sz w:val="20"/>
                <w:szCs w:val="20"/>
              </w:rPr>
              <w:t xml:space="preserve">  Width: 17-27</w:t>
            </w:r>
          </w:p>
        </w:tc>
        <w:tc>
          <w:tcPr>
            <w:tcW w:w="1490" w:type="dxa"/>
            <w:shd w:val="clear" w:color="auto" w:fill="F2F2F2"/>
          </w:tcPr>
          <w:p w14:paraId="2BB94331"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UNIX epoch format in seconds + microseconds</w:t>
            </w:r>
          </w:p>
        </w:tc>
        <w:tc>
          <w:tcPr>
            <w:tcW w:w="1229" w:type="dxa"/>
            <w:shd w:val="clear" w:color="auto" w:fill="F2F2F2"/>
          </w:tcPr>
          <w:p w14:paraId="7D538052"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float</w:t>
            </w:r>
          </w:p>
        </w:tc>
        <w:tc>
          <w:tcPr>
            <w:tcW w:w="727" w:type="dxa"/>
            <w:shd w:val="clear" w:color="auto" w:fill="F2F2F2"/>
          </w:tcPr>
          <w:p w14:paraId="076EBB9C" w14:textId="77777777" w:rsidR="004C2C99" w:rsidRPr="0048305B" w:rsidRDefault="004C2C99" w:rsidP="004C2C99">
            <w:pPr>
              <w:pStyle w:val="ComputerCode"/>
              <w:rPr>
                <w:rFonts w:cs="Courier New"/>
              </w:rPr>
            </w:pPr>
            <w:r w:rsidRPr="0048305B">
              <w:rPr>
                <w:rFonts w:cs="Courier New"/>
              </w:rPr>
              <w:t>D</w:t>
            </w:r>
          </w:p>
        </w:tc>
        <w:tc>
          <w:tcPr>
            <w:tcW w:w="2899" w:type="dxa"/>
            <w:gridSpan w:val="2"/>
            <w:shd w:val="clear" w:color="auto" w:fill="F2F2F2"/>
          </w:tcPr>
          <w:p w14:paraId="3E1FFFDA"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Standard UNIX time value (</w:t>
            </w:r>
            <w:r w:rsidRPr="008E664B">
              <w:rPr>
                <w:rStyle w:val="ComputerCodeChar"/>
                <w:sz w:val="18"/>
                <w:szCs w:val="18"/>
              </w:rPr>
              <w:t>seconds elapsed since 00:00:00 UTC on January 1st, 1970</w:t>
            </w:r>
            <w:r w:rsidRPr="00864DC2">
              <w:rPr>
                <w:sz w:val="20"/>
                <w:szCs w:val="20"/>
              </w:rPr>
              <w:t xml:space="preserve">) but including microseconds. </w:t>
            </w:r>
            <w:r>
              <w:rPr>
                <w:sz w:val="20"/>
                <w:szCs w:val="20"/>
              </w:rPr>
              <w:t xml:space="preserve"> </w:t>
            </w:r>
            <w:r w:rsidRPr="00864DC2">
              <w:rPr>
                <w:sz w:val="20"/>
                <w:szCs w:val="20"/>
              </w:rPr>
              <w:t xml:space="preserve">The time specified is the time of the </w:t>
            </w:r>
            <w:r w:rsidRPr="00864DC2">
              <w:rPr>
                <w:b/>
                <w:bCs/>
                <w:sz w:val="20"/>
                <w:szCs w:val="20"/>
              </w:rPr>
              <w:t>last</w:t>
            </w:r>
            <w:r w:rsidRPr="00864DC2">
              <w:rPr>
                <w:b/>
                <w:sz w:val="20"/>
                <w:szCs w:val="20"/>
              </w:rPr>
              <w:t xml:space="preserve"> packet</w:t>
            </w:r>
            <w:r w:rsidRPr="00864DC2">
              <w:rPr>
                <w:sz w:val="20"/>
                <w:szCs w:val="20"/>
              </w:rPr>
              <w:t xml:space="preserve"> to enter this flow.</w:t>
            </w:r>
            <w:r>
              <w:rPr>
                <w:sz w:val="20"/>
                <w:szCs w:val="20"/>
              </w:rPr>
              <w:t xml:space="preserve"> </w:t>
            </w:r>
            <w:r w:rsidRPr="00864DC2">
              <w:rPr>
                <w:sz w:val="20"/>
                <w:szCs w:val="20"/>
              </w:rPr>
              <w:t xml:space="preserve"> The start time of the flow can be derived by subtracting the </w:t>
            </w:r>
            <w:r w:rsidRPr="00894207">
              <w:rPr>
                <w:rStyle w:val="ComputerCode-smallChar"/>
              </w:rPr>
              <w:t>DURATION</w:t>
            </w:r>
            <w:r w:rsidRPr="00864DC2">
              <w:rPr>
                <w:sz w:val="20"/>
                <w:szCs w:val="20"/>
              </w:rPr>
              <w:t xml:space="preserve"> from </w:t>
            </w:r>
            <w:r w:rsidRPr="00894207">
              <w:rPr>
                <w:rStyle w:val="ComputerCode-smallChar"/>
              </w:rPr>
              <w:t>TIMET</w:t>
            </w:r>
            <w:r w:rsidRPr="00864DC2">
              <w:rPr>
                <w:sz w:val="20"/>
                <w:szCs w:val="20"/>
              </w:rPr>
              <w:t>.</w:t>
            </w:r>
          </w:p>
        </w:tc>
      </w:tr>
      <w:tr w:rsidR="004C2C99" w:rsidRPr="00864DC2" w14:paraId="776C6EE9" w14:textId="77777777" w:rsidTr="00EC238A">
        <w:trPr>
          <w:cantSplit/>
          <w:jc w:val="center"/>
        </w:trPr>
        <w:tc>
          <w:tcPr>
            <w:tcW w:w="543" w:type="dxa"/>
            <w:gridSpan w:val="2"/>
            <w:shd w:val="clear" w:color="auto" w:fill="auto"/>
          </w:tcPr>
          <w:p w14:paraId="6289E085" w14:textId="77777777" w:rsidR="004C2C99" w:rsidRPr="002D5B0B" w:rsidRDefault="004C2C99" w:rsidP="004C2C99">
            <w:pPr>
              <w:numPr>
                <w:ilvl w:val="0"/>
                <w:numId w:val="1"/>
              </w:numPr>
              <w:ind w:left="0" w:firstLine="0"/>
              <w:jc w:val="both"/>
            </w:pPr>
            <w:bookmarkStart w:id="72" w:name="_Toc93289855" w:colFirst="2" w:colLast="3"/>
          </w:p>
        </w:tc>
        <w:bookmarkEnd w:id="72"/>
        <w:tc>
          <w:tcPr>
            <w:tcW w:w="2472" w:type="dxa"/>
            <w:shd w:val="clear" w:color="auto" w:fill="auto"/>
          </w:tcPr>
          <w:p w14:paraId="5E77327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DURATION</w:t>
            </w:r>
          </w:p>
          <w:p w14:paraId="1DD9065C" w14:textId="77777777" w:rsidR="004C2C99" w:rsidRPr="00EF41CC" w:rsidRDefault="004C2C99" w:rsidP="004C2C99">
            <w:pPr>
              <w:rPr>
                <w:sz w:val="20"/>
                <w:szCs w:val="20"/>
              </w:rPr>
            </w:pPr>
            <w:r w:rsidRPr="00EF41CC">
              <w:rPr>
                <w:sz w:val="20"/>
                <w:szCs w:val="20"/>
              </w:rPr>
              <w:t xml:space="preserve">  ValueType: TIME</w:t>
            </w:r>
          </w:p>
          <w:p w14:paraId="29D5B131" w14:textId="77777777" w:rsidR="004C2C99" w:rsidRPr="00EF41CC" w:rsidRDefault="004C2C99" w:rsidP="004C2C99">
            <w:pPr>
              <w:rPr>
                <w:sz w:val="20"/>
                <w:szCs w:val="20"/>
              </w:rPr>
            </w:pPr>
            <w:r w:rsidRPr="00EF41CC">
              <w:rPr>
                <w:sz w:val="20"/>
                <w:szCs w:val="20"/>
              </w:rPr>
              <w:t xml:space="preserve">  Default: N/A</w:t>
            </w:r>
          </w:p>
          <w:p w14:paraId="05FB805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0.000000</w:t>
            </w:r>
          </w:p>
          <w:p w14:paraId="1C784847"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SFO + SIT</w:t>
            </w:r>
            <w:r w:rsidRPr="00EF41CC">
              <w:rPr>
                <w:rStyle w:val="FootnoteReference"/>
                <w:sz w:val="20"/>
                <w:szCs w:val="20"/>
                <w:lang w:val="es-ES_tradnl"/>
              </w:rPr>
              <w:footnoteReference w:id="4"/>
            </w:r>
            <w:r w:rsidRPr="00EF41CC">
              <w:rPr>
                <w:sz w:val="20"/>
                <w:szCs w:val="20"/>
              </w:rPr>
              <w:t>.000000</w:t>
            </w:r>
          </w:p>
          <w:p w14:paraId="4D79932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Never</w:t>
            </w:r>
          </w:p>
          <w:p w14:paraId="4C0E0977"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SFO</w:t>
            </w:r>
            <w:r w:rsidRPr="00EF41CC">
              <w:rPr>
                <w:sz w:val="20"/>
                <w:szCs w:val="20"/>
                <w:vertAlign w:val="superscript"/>
              </w:rPr>
              <w:t>1</w:t>
            </w:r>
            <w:r w:rsidRPr="00EF41CC">
              <w:rPr>
                <w:sz w:val="20"/>
                <w:szCs w:val="20"/>
              </w:rPr>
              <w:t xml:space="preserve">+7 </w:t>
            </w:r>
          </w:p>
        </w:tc>
        <w:tc>
          <w:tcPr>
            <w:tcW w:w="1490" w:type="dxa"/>
            <w:shd w:val="clear" w:color="auto" w:fill="auto"/>
          </w:tcPr>
          <w:p w14:paraId="518E0813"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Duration</w:t>
            </w:r>
          </w:p>
        </w:tc>
        <w:tc>
          <w:tcPr>
            <w:tcW w:w="1229" w:type="dxa"/>
            <w:shd w:val="clear" w:color="auto" w:fill="auto"/>
          </w:tcPr>
          <w:p w14:paraId="50D8A5AE"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float</w:t>
            </w:r>
          </w:p>
        </w:tc>
        <w:tc>
          <w:tcPr>
            <w:tcW w:w="727" w:type="dxa"/>
            <w:shd w:val="clear" w:color="auto" w:fill="auto"/>
          </w:tcPr>
          <w:p w14:paraId="2258E9D1" w14:textId="77777777" w:rsidR="004C2C99" w:rsidRPr="0048305B" w:rsidRDefault="004C2C99" w:rsidP="004C2C99">
            <w:pPr>
              <w:pStyle w:val="ComputerCode"/>
              <w:rPr>
                <w:rFonts w:cs="Courier New"/>
              </w:rPr>
            </w:pPr>
            <w:r w:rsidRPr="0048305B">
              <w:rPr>
                <w:rFonts w:cs="Courier New"/>
              </w:rPr>
              <w:t>D</w:t>
            </w:r>
          </w:p>
        </w:tc>
        <w:tc>
          <w:tcPr>
            <w:tcW w:w="2899" w:type="dxa"/>
            <w:gridSpan w:val="2"/>
            <w:shd w:val="clear" w:color="auto" w:fill="auto"/>
          </w:tcPr>
          <w:p w14:paraId="480EB617"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Session duration specified in seconds and microseconds. </w:t>
            </w:r>
            <w:r>
              <w:rPr>
                <w:sz w:val="20"/>
                <w:szCs w:val="20"/>
              </w:rPr>
              <w:t xml:space="preserve"> </w:t>
            </w:r>
            <w:r w:rsidRPr="00864DC2">
              <w:rPr>
                <w:sz w:val="20"/>
                <w:szCs w:val="20"/>
              </w:rPr>
              <w:t xml:space="preserve">The value specified indicates the time span from the first seen packet to the last packet included in the flow. </w:t>
            </w:r>
            <w:r>
              <w:rPr>
                <w:sz w:val="20"/>
                <w:szCs w:val="20"/>
              </w:rPr>
              <w:t xml:space="preserve"> </w:t>
            </w:r>
            <w:r w:rsidRPr="00864DC2">
              <w:rPr>
                <w:sz w:val="20"/>
                <w:szCs w:val="20"/>
              </w:rPr>
              <w:t>The format is &lt;</w:t>
            </w:r>
            <w:r w:rsidRPr="00894207">
              <w:rPr>
                <w:rStyle w:val="ComputerCode-smallChar"/>
              </w:rPr>
              <w:t>s.uuuuuu</w:t>
            </w:r>
            <w:r w:rsidRPr="00864DC2">
              <w:rPr>
                <w:sz w:val="20"/>
                <w:szCs w:val="20"/>
              </w:rPr>
              <w:t xml:space="preserve">&gt;, where </w:t>
            </w:r>
            <w:r w:rsidRPr="00894207">
              <w:rPr>
                <w:rStyle w:val="ComputerCode-smallChar"/>
              </w:rPr>
              <w:t>s</w:t>
            </w:r>
            <w:r w:rsidRPr="00864DC2">
              <w:rPr>
                <w:sz w:val="20"/>
                <w:szCs w:val="20"/>
              </w:rPr>
              <w:t xml:space="preserve"> is seconds and </w:t>
            </w:r>
            <w:r w:rsidRPr="00894207">
              <w:rPr>
                <w:rStyle w:val="ComputerCode-smallChar"/>
              </w:rPr>
              <w:t>uuuuuu</w:t>
            </w:r>
            <w:r w:rsidRPr="00864DC2">
              <w:rPr>
                <w:sz w:val="20"/>
                <w:szCs w:val="20"/>
              </w:rPr>
              <w:t xml:space="preserve"> is microseconds.</w:t>
            </w:r>
          </w:p>
        </w:tc>
      </w:tr>
      <w:tr w:rsidR="004C2C99" w:rsidRPr="00864DC2" w14:paraId="1B9938DB" w14:textId="77777777" w:rsidTr="00EC238A">
        <w:trPr>
          <w:cantSplit/>
          <w:jc w:val="center"/>
        </w:trPr>
        <w:tc>
          <w:tcPr>
            <w:tcW w:w="525" w:type="dxa"/>
            <w:shd w:val="clear" w:color="auto" w:fill="F2F2F2"/>
          </w:tcPr>
          <w:p w14:paraId="15E7E9B1" w14:textId="77777777" w:rsidR="004C2C99" w:rsidRPr="002D5B0B" w:rsidRDefault="004C2C99" w:rsidP="004C2C99">
            <w:pPr>
              <w:numPr>
                <w:ilvl w:val="0"/>
                <w:numId w:val="1"/>
              </w:numPr>
              <w:ind w:left="0" w:firstLine="0"/>
              <w:jc w:val="both"/>
            </w:pPr>
            <w:bookmarkStart w:id="73" w:name="_Toc93289856" w:colFirst="2" w:colLast="3"/>
            <w:bookmarkEnd w:id="71"/>
          </w:p>
        </w:tc>
        <w:tc>
          <w:tcPr>
            <w:tcW w:w="2490" w:type="dxa"/>
            <w:gridSpan w:val="2"/>
            <w:shd w:val="clear" w:color="auto" w:fill="F2F2F2"/>
          </w:tcPr>
          <w:p w14:paraId="7CFCE75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VLAN_ID</w:t>
            </w:r>
          </w:p>
          <w:p w14:paraId="0D42FB3A" w14:textId="77777777" w:rsidR="004C2C99" w:rsidRPr="00EF41CC" w:rsidRDefault="004C2C99" w:rsidP="004C2C99">
            <w:pPr>
              <w:rPr>
                <w:sz w:val="20"/>
                <w:szCs w:val="20"/>
              </w:rPr>
            </w:pPr>
            <w:r w:rsidRPr="00EF41CC">
              <w:rPr>
                <w:sz w:val="20"/>
                <w:szCs w:val="20"/>
              </w:rPr>
              <w:t xml:space="preserve">  ValueType: ENUM</w:t>
            </w:r>
          </w:p>
          <w:p w14:paraId="5DAC89A7" w14:textId="77777777" w:rsidR="004C2C99" w:rsidRPr="00EF41CC" w:rsidRDefault="004C2C99" w:rsidP="004C2C99">
            <w:pPr>
              <w:rPr>
                <w:sz w:val="20"/>
                <w:szCs w:val="20"/>
              </w:rPr>
            </w:pPr>
            <w:r w:rsidRPr="00EF41CC">
              <w:rPr>
                <w:sz w:val="20"/>
                <w:szCs w:val="20"/>
              </w:rPr>
              <w:t xml:space="preserve">  Default: Null</w:t>
            </w:r>
          </w:p>
          <w:p w14:paraId="3F29C49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4068283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4095</w:t>
            </w:r>
          </w:p>
          <w:p w14:paraId="76DC229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no VLAN ID</w:t>
            </w:r>
          </w:p>
          <w:p w14:paraId="76270B4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0-4</w:t>
            </w:r>
          </w:p>
        </w:tc>
        <w:tc>
          <w:tcPr>
            <w:tcW w:w="1490" w:type="dxa"/>
            <w:shd w:val="clear" w:color="auto" w:fill="F2F2F2"/>
          </w:tcPr>
          <w:p w14:paraId="52E8DE0A"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VLAN ID</w:t>
            </w:r>
          </w:p>
        </w:tc>
        <w:tc>
          <w:tcPr>
            <w:tcW w:w="1229" w:type="dxa"/>
            <w:shd w:val="clear" w:color="auto" w:fill="F2F2F2"/>
          </w:tcPr>
          <w:p w14:paraId="4A9AFC79"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shd w:val="clear" w:color="auto" w:fill="F2F2F2"/>
          </w:tcPr>
          <w:p w14:paraId="36D49BCE" w14:textId="77777777" w:rsidR="004C2C99" w:rsidRPr="0048305B" w:rsidRDefault="004C2C99" w:rsidP="004C2C99">
            <w:pPr>
              <w:pStyle w:val="ComputerCode"/>
              <w:rPr>
                <w:rFonts w:cs="Courier New"/>
              </w:rPr>
            </w:pPr>
            <w:r w:rsidRPr="0048305B">
              <w:rPr>
                <w:rFonts w:cs="Courier New"/>
              </w:rPr>
              <w:t>2</w:t>
            </w:r>
          </w:p>
        </w:tc>
        <w:tc>
          <w:tcPr>
            <w:tcW w:w="2879" w:type="dxa"/>
            <w:shd w:val="clear" w:color="auto" w:fill="F2F2F2"/>
          </w:tcPr>
          <w:p w14:paraId="1569EC41"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The VLAN Identifier. </w:t>
            </w:r>
            <w:r>
              <w:rPr>
                <w:sz w:val="20"/>
                <w:szCs w:val="20"/>
              </w:rPr>
              <w:t xml:space="preserve"> </w:t>
            </w:r>
            <w:r w:rsidRPr="00864DC2">
              <w:rPr>
                <w:sz w:val="20"/>
                <w:szCs w:val="20"/>
              </w:rPr>
              <w:t>The value in the MAC Frame if it is tagged with an IEEE 802.1Q VLAN Identifier.</w:t>
            </w:r>
            <w:r>
              <w:rPr>
                <w:rStyle w:val="FootnoteReference"/>
                <w:szCs w:val="20"/>
              </w:rPr>
              <w:footnoteReference w:id="5"/>
            </w:r>
            <w:r w:rsidRPr="00864DC2">
              <w:rPr>
                <w:sz w:val="20"/>
                <w:szCs w:val="20"/>
              </w:rPr>
              <w:t xml:space="preserve"> </w:t>
            </w:r>
            <w:r>
              <w:rPr>
                <w:sz w:val="20"/>
                <w:szCs w:val="20"/>
              </w:rPr>
              <w:t xml:space="preserve"> The value will be the last VLAN Identifier if there are nested VLANs.</w:t>
            </w:r>
          </w:p>
        </w:tc>
      </w:tr>
      <w:bookmarkEnd w:id="73"/>
      <w:tr w:rsidR="004C2C99" w:rsidRPr="00864DC2" w14:paraId="187F1D2B" w14:textId="77777777" w:rsidTr="00EC238A">
        <w:trPr>
          <w:cantSplit/>
          <w:jc w:val="center"/>
        </w:trPr>
        <w:tc>
          <w:tcPr>
            <w:tcW w:w="525" w:type="dxa"/>
            <w:shd w:val="clear" w:color="auto" w:fill="auto"/>
          </w:tcPr>
          <w:p w14:paraId="6026E8B9" w14:textId="77777777" w:rsidR="004C2C99" w:rsidRPr="002D5B0B" w:rsidRDefault="004C2C99" w:rsidP="004C2C99">
            <w:pPr>
              <w:numPr>
                <w:ilvl w:val="0"/>
                <w:numId w:val="1"/>
              </w:numPr>
              <w:ind w:left="0" w:firstLine="0"/>
              <w:jc w:val="both"/>
            </w:pPr>
          </w:p>
        </w:tc>
        <w:tc>
          <w:tcPr>
            <w:tcW w:w="2490" w:type="dxa"/>
            <w:gridSpan w:val="2"/>
            <w:shd w:val="clear" w:color="auto" w:fill="auto"/>
          </w:tcPr>
          <w:p w14:paraId="4FBADFC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PROTO</w:t>
            </w:r>
          </w:p>
          <w:p w14:paraId="4F2744E2" w14:textId="77777777" w:rsidR="004C2C99" w:rsidRPr="00EF41CC" w:rsidRDefault="004C2C99" w:rsidP="004C2C99">
            <w:pPr>
              <w:rPr>
                <w:sz w:val="20"/>
                <w:szCs w:val="20"/>
              </w:rPr>
            </w:pPr>
            <w:r w:rsidRPr="00EF41CC">
              <w:rPr>
                <w:sz w:val="20"/>
                <w:szCs w:val="20"/>
              </w:rPr>
              <w:t xml:space="preserve">  ValueType: ENUM</w:t>
            </w:r>
          </w:p>
          <w:p w14:paraId="308A7469" w14:textId="77777777" w:rsidR="004C2C99" w:rsidRPr="00EF41CC" w:rsidRDefault="004C2C99" w:rsidP="004C2C99">
            <w:pPr>
              <w:rPr>
                <w:sz w:val="20"/>
                <w:szCs w:val="20"/>
              </w:rPr>
            </w:pPr>
            <w:r w:rsidRPr="00EF41CC">
              <w:rPr>
                <w:sz w:val="20"/>
                <w:szCs w:val="20"/>
              </w:rPr>
              <w:t xml:space="preserve">  Default: Null</w:t>
            </w:r>
          </w:p>
          <w:p w14:paraId="4AA09F9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0F17F7B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255</w:t>
            </w:r>
          </w:p>
          <w:p w14:paraId="2588063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Never</w:t>
            </w:r>
          </w:p>
          <w:p w14:paraId="6E63762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0-3</w:t>
            </w:r>
          </w:p>
        </w:tc>
        <w:tc>
          <w:tcPr>
            <w:tcW w:w="1490" w:type="dxa"/>
            <w:shd w:val="clear" w:color="auto" w:fill="auto"/>
          </w:tcPr>
          <w:p w14:paraId="78B8678B"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IP Layer Protocol ID</w:t>
            </w:r>
          </w:p>
        </w:tc>
        <w:tc>
          <w:tcPr>
            <w:tcW w:w="1229" w:type="dxa"/>
            <w:shd w:val="clear" w:color="auto" w:fill="auto"/>
          </w:tcPr>
          <w:p w14:paraId="5569344F"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shd w:val="clear" w:color="auto" w:fill="auto"/>
          </w:tcPr>
          <w:p w14:paraId="40089B6F"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auto"/>
          </w:tcPr>
          <w:p w14:paraId="253FB7E9"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The IP number (</w:t>
            </w:r>
            <w:r w:rsidRPr="00894207">
              <w:rPr>
                <w:rStyle w:val="ComputerCode-smallChar"/>
              </w:rPr>
              <w:t>1= ICMPv4, 6=TCP, 17=UDP, 58=ICMPv6</w:t>
            </w:r>
            <w:r w:rsidRPr="00864DC2">
              <w:rPr>
                <w:sz w:val="20"/>
                <w:szCs w:val="20"/>
              </w:rPr>
              <w:t>, etc</w:t>
            </w:r>
            <w:r w:rsidRPr="000256DC">
              <w:rPr>
                <w:sz w:val="20"/>
                <w:szCs w:val="20"/>
              </w:rPr>
              <w:t>.)</w:t>
            </w:r>
            <w:r>
              <w:rPr>
                <w:sz w:val="20"/>
                <w:szCs w:val="20"/>
              </w:rPr>
              <w:t>.</w:t>
            </w:r>
            <w:r w:rsidRPr="000256DC">
              <w:rPr>
                <w:rStyle w:val="FootnoteReference"/>
                <w:sz w:val="20"/>
                <w:szCs w:val="20"/>
              </w:rPr>
              <w:footnoteReference w:id="6"/>
            </w:r>
            <w:r w:rsidRPr="000256DC">
              <w:rPr>
                <w:sz w:val="20"/>
                <w:szCs w:val="20"/>
              </w:rPr>
              <w:t xml:space="preserve"> </w:t>
            </w:r>
            <w:r>
              <w:rPr>
                <w:sz w:val="20"/>
                <w:szCs w:val="20"/>
              </w:rPr>
              <w:t xml:space="preserve"> </w:t>
            </w:r>
            <w:r w:rsidRPr="000256DC">
              <w:rPr>
                <w:sz w:val="20"/>
                <w:szCs w:val="20"/>
              </w:rPr>
              <w:t>Valid</w:t>
            </w:r>
            <w:r w:rsidRPr="00864DC2">
              <w:rPr>
                <w:sz w:val="20"/>
                <w:szCs w:val="20"/>
              </w:rPr>
              <w:t xml:space="preserve"> protocol values include </w:t>
            </w:r>
            <w:r w:rsidRPr="00894207">
              <w:rPr>
                <w:rStyle w:val="ComputerCode-smallChar"/>
              </w:rPr>
              <w:t>0</w:t>
            </w:r>
            <w:r w:rsidRPr="00864DC2">
              <w:rPr>
                <w:sz w:val="20"/>
                <w:szCs w:val="20"/>
              </w:rPr>
              <w:t xml:space="preserve"> – </w:t>
            </w:r>
            <w:r w:rsidRPr="00894207">
              <w:rPr>
                <w:rStyle w:val="ComputerCode-smallChar"/>
              </w:rPr>
              <w:t>255</w:t>
            </w:r>
            <w:r w:rsidRPr="00864DC2">
              <w:rPr>
                <w:sz w:val="20"/>
                <w:szCs w:val="20"/>
              </w:rPr>
              <w:t>.</w:t>
            </w:r>
          </w:p>
        </w:tc>
      </w:tr>
      <w:tr w:rsidR="004C2C99" w:rsidRPr="00864DC2" w14:paraId="47596FDC" w14:textId="77777777" w:rsidTr="00EC238A">
        <w:trPr>
          <w:cantSplit/>
          <w:jc w:val="center"/>
        </w:trPr>
        <w:tc>
          <w:tcPr>
            <w:tcW w:w="525" w:type="dxa"/>
            <w:shd w:val="clear" w:color="auto" w:fill="F2F2F2"/>
          </w:tcPr>
          <w:p w14:paraId="5F8EC4F3" w14:textId="77777777" w:rsidR="004C2C99" w:rsidRPr="002D5B0B" w:rsidRDefault="004C2C99" w:rsidP="004C2C99">
            <w:pPr>
              <w:numPr>
                <w:ilvl w:val="0"/>
                <w:numId w:val="1"/>
              </w:numPr>
              <w:ind w:left="0" w:firstLine="0"/>
              <w:jc w:val="both"/>
              <w:rPr>
                <w:sz w:val="20"/>
                <w:szCs w:val="20"/>
              </w:rPr>
            </w:pPr>
          </w:p>
        </w:tc>
        <w:tc>
          <w:tcPr>
            <w:tcW w:w="2490" w:type="dxa"/>
            <w:gridSpan w:val="2"/>
            <w:shd w:val="clear" w:color="auto" w:fill="F2F2F2"/>
          </w:tcPr>
          <w:p w14:paraId="03267F5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FSSADDR_V4</w:t>
            </w:r>
          </w:p>
          <w:p w14:paraId="76EEDC27" w14:textId="77777777" w:rsidR="004C2C99" w:rsidRPr="00EF41CC" w:rsidRDefault="004C2C99" w:rsidP="004C2C99">
            <w:pPr>
              <w:rPr>
                <w:sz w:val="20"/>
                <w:szCs w:val="20"/>
              </w:rPr>
            </w:pPr>
            <w:r w:rsidRPr="00EF41CC">
              <w:rPr>
                <w:sz w:val="20"/>
                <w:szCs w:val="20"/>
              </w:rPr>
              <w:t xml:space="preserve">  ValueType: ADDRESS</w:t>
            </w:r>
          </w:p>
          <w:p w14:paraId="4480B7EF" w14:textId="77777777" w:rsidR="004C2C99" w:rsidRPr="00EF41CC" w:rsidRDefault="004C2C99" w:rsidP="004C2C99">
            <w:pPr>
              <w:rPr>
                <w:sz w:val="20"/>
                <w:szCs w:val="20"/>
              </w:rPr>
            </w:pPr>
            <w:r w:rsidRPr="00EF41CC">
              <w:rPr>
                <w:sz w:val="20"/>
                <w:szCs w:val="20"/>
              </w:rPr>
              <w:t xml:space="preserve">  Default: Null</w:t>
            </w:r>
          </w:p>
          <w:p w14:paraId="191D2EA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see section </w:t>
            </w:r>
            <w:hyperlink w:anchor="_Octet-coded_Decimal" w:history="1">
              <w:r w:rsidRPr="00EF41CC">
                <w:rPr>
                  <w:rStyle w:val="Hyperlink"/>
                  <w:sz w:val="20"/>
                  <w:szCs w:val="20"/>
                </w:rPr>
                <w:t>1.2.1</w:t>
              </w:r>
            </w:hyperlink>
          </w:p>
          <w:p w14:paraId="0F93ACE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see section </w:t>
            </w:r>
            <w:hyperlink w:anchor="_Octet-coded_Decimal" w:history="1">
              <w:r w:rsidRPr="00EF41CC">
                <w:rPr>
                  <w:rStyle w:val="Hyperlink"/>
                  <w:sz w:val="20"/>
                  <w:szCs w:val="20"/>
                </w:rPr>
                <w:t>1.2.1</w:t>
              </w:r>
            </w:hyperlink>
          </w:p>
          <w:p w14:paraId="2F5D443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flow is IPv6</w:t>
            </w:r>
          </w:p>
          <w:p w14:paraId="280F6041" w14:textId="6AB079BB" w:rsidR="004C2C99" w:rsidRPr="00EF41CC" w:rsidRDefault="009D492E" w:rsidP="004C2C99">
            <w:pPr>
              <w:tabs>
                <w:tab w:val="center" w:pos="4320"/>
                <w:tab w:val="right" w:pos="8640"/>
              </w:tabs>
              <w:spacing w:line="264" w:lineRule="auto"/>
              <w:rPr>
                <w:sz w:val="20"/>
                <w:szCs w:val="20"/>
              </w:rPr>
            </w:pPr>
            <w:r>
              <w:rPr>
                <w:sz w:val="20"/>
                <w:szCs w:val="20"/>
              </w:rPr>
              <w:t xml:space="preserve">  Width: 0 or 7-15</w:t>
            </w:r>
          </w:p>
        </w:tc>
        <w:tc>
          <w:tcPr>
            <w:tcW w:w="1490" w:type="dxa"/>
            <w:shd w:val="clear" w:color="auto" w:fill="F2F2F2"/>
          </w:tcPr>
          <w:p w14:paraId="70EC68C4"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Source IPv4 address</w:t>
            </w:r>
          </w:p>
        </w:tc>
        <w:tc>
          <w:tcPr>
            <w:tcW w:w="1229" w:type="dxa"/>
            <w:shd w:val="clear" w:color="auto" w:fill="F2F2F2"/>
          </w:tcPr>
          <w:p w14:paraId="387C0829" w14:textId="3163B417" w:rsidR="004C2C99" w:rsidRPr="00864DC2" w:rsidRDefault="009D492E" w:rsidP="004C2C99">
            <w:pPr>
              <w:tabs>
                <w:tab w:val="center" w:pos="4320"/>
                <w:tab w:val="right" w:pos="8640"/>
              </w:tabs>
              <w:spacing w:line="264" w:lineRule="auto"/>
              <w:rPr>
                <w:sz w:val="20"/>
                <w:szCs w:val="20"/>
              </w:rPr>
            </w:pPr>
            <w:r>
              <w:rPr>
                <w:sz w:val="20"/>
                <w:szCs w:val="20"/>
              </w:rPr>
              <w:t>IPv4</w:t>
            </w:r>
          </w:p>
        </w:tc>
        <w:tc>
          <w:tcPr>
            <w:tcW w:w="747" w:type="dxa"/>
            <w:gridSpan w:val="2"/>
            <w:shd w:val="clear" w:color="auto" w:fill="F2F2F2"/>
          </w:tcPr>
          <w:p w14:paraId="0951E889"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F2F2F2"/>
          </w:tcPr>
          <w:p w14:paraId="265288DE" w14:textId="5900B331" w:rsidR="004C2C99" w:rsidRPr="00864DC2" w:rsidRDefault="004C2C99" w:rsidP="009D492E">
            <w:pPr>
              <w:tabs>
                <w:tab w:val="center" w:pos="4320"/>
                <w:tab w:val="right" w:pos="8640"/>
              </w:tabs>
              <w:spacing w:line="264" w:lineRule="auto"/>
              <w:rPr>
                <w:sz w:val="20"/>
                <w:szCs w:val="20"/>
              </w:rPr>
            </w:pPr>
            <w:r w:rsidRPr="00864DC2">
              <w:rPr>
                <w:sz w:val="20"/>
                <w:szCs w:val="20"/>
              </w:rPr>
              <w:t xml:space="preserve">IPv4 address of the source address of the first packet seen in the flow. </w:t>
            </w:r>
            <w:r>
              <w:rPr>
                <w:sz w:val="20"/>
                <w:szCs w:val="20"/>
              </w:rPr>
              <w:t xml:space="preserve"> </w:t>
            </w:r>
            <w:r w:rsidRPr="00864DC2">
              <w:rPr>
                <w:sz w:val="20"/>
                <w:szCs w:val="20"/>
              </w:rPr>
              <w:t>The range of values follows the IPv4 convention.</w:t>
            </w:r>
          </w:p>
        </w:tc>
      </w:tr>
      <w:tr w:rsidR="004C2C99" w:rsidRPr="00864DC2" w14:paraId="3322CB8E" w14:textId="77777777" w:rsidTr="00EC238A">
        <w:trPr>
          <w:cantSplit/>
          <w:jc w:val="center"/>
        </w:trPr>
        <w:tc>
          <w:tcPr>
            <w:tcW w:w="525" w:type="dxa"/>
            <w:shd w:val="clear" w:color="auto" w:fill="auto"/>
          </w:tcPr>
          <w:p w14:paraId="4D252223"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auto"/>
          </w:tcPr>
          <w:p w14:paraId="249B830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FSDADDR_V4</w:t>
            </w:r>
          </w:p>
          <w:p w14:paraId="7CFEE6CD" w14:textId="77777777" w:rsidR="004C2C99" w:rsidRPr="00EF41CC" w:rsidRDefault="004C2C99" w:rsidP="004C2C99">
            <w:pPr>
              <w:rPr>
                <w:sz w:val="20"/>
                <w:szCs w:val="20"/>
              </w:rPr>
            </w:pPr>
            <w:r w:rsidRPr="00EF41CC">
              <w:rPr>
                <w:sz w:val="20"/>
                <w:szCs w:val="20"/>
              </w:rPr>
              <w:t xml:space="preserve">  ValueType: ADDRESS</w:t>
            </w:r>
          </w:p>
          <w:p w14:paraId="59E9545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6754550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see section </w:t>
            </w:r>
            <w:hyperlink w:anchor="_Octet-coded_Decimal" w:history="1">
              <w:r w:rsidRPr="00EF41CC">
                <w:rPr>
                  <w:rStyle w:val="Hyperlink"/>
                  <w:sz w:val="20"/>
                  <w:szCs w:val="20"/>
                </w:rPr>
                <w:t>1.2.1</w:t>
              </w:r>
            </w:hyperlink>
          </w:p>
          <w:p w14:paraId="294FEBA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see section </w:t>
            </w:r>
            <w:hyperlink w:anchor="_Octet-coded_Decimal" w:history="1">
              <w:r w:rsidRPr="00EF41CC">
                <w:rPr>
                  <w:rStyle w:val="Hyperlink"/>
                  <w:sz w:val="20"/>
                  <w:szCs w:val="20"/>
                </w:rPr>
                <w:t>1.2.1</w:t>
              </w:r>
            </w:hyperlink>
          </w:p>
          <w:p w14:paraId="7A1133C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flow is IPv6</w:t>
            </w:r>
          </w:p>
          <w:p w14:paraId="00FC0A4D" w14:textId="32D1146F" w:rsidR="004C2C99" w:rsidRPr="00EF41CC" w:rsidRDefault="009D492E" w:rsidP="009D492E">
            <w:pPr>
              <w:tabs>
                <w:tab w:val="center" w:pos="4320"/>
                <w:tab w:val="right" w:pos="8640"/>
              </w:tabs>
              <w:spacing w:line="264" w:lineRule="auto"/>
              <w:rPr>
                <w:sz w:val="20"/>
                <w:szCs w:val="20"/>
              </w:rPr>
            </w:pPr>
            <w:r>
              <w:rPr>
                <w:sz w:val="20"/>
                <w:szCs w:val="20"/>
              </w:rPr>
              <w:t xml:space="preserve">  Width: 0 or 7</w:t>
            </w:r>
            <w:r w:rsidR="004C2C99" w:rsidRPr="00EF41CC">
              <w:rPr>
                <w:sz w:val="20"/>
                <w:szCs w:val="20"/>
              </w:rPr>
              <w:t>-1</w:t>
            </w:r>
            <w:r>
              <w:rPr>
                <w:sz w:val="20"/>
                <w:szCs w:val="20"/>
              </w:rPr>
              <w:t>5</w:t>
            </w:r>
          </w:p>
        </w:tc>
        <w:tc>
          <w:tcPr>
            <w:tcW w:w="1490" w:type="dxa"/>
            <w:shd w:val="clear" w:color="auto" w:fill="auto"/>
          </w:tcPr>
          <w:p w14:paraId="6023D7A7"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Destination IPv4 address</w:t>
            </w:r>
          </w:p>
        </w:tc>
        <w:tc>
          <w:tcPr>
            <w:tcW w:w="1229" w:type="dxa"/>
            <w:shd w:val="clear" w:color="auto" w:fill="auto"/>
          </w:tcPr>
          <w:p w14:paraId="5A151DE6" w14:textId="63C259C2" w:rsidR="004C2C99" w:rsidRPr="00864DC2" w:rsidRDefault="009D492E" w:rsidP="004C2C99">
            <w:pPr>
              <w:tabs>
                <w:tab w:val="center" w:pos="4320"/>
                <w:tab w:val="right" w:pos="8640"/>
              </w:tabs>
              <w:spacing w:line="264" w:lineRule="auto"/>
              <w:rPr>
                <w:sz w:val="20"/>
                <w:szCs w:val="20"/>
              </w:rPr>
            </w:pPr>
            <w:r>
              <w:rPr>
                <w:sz w:val="20"/>
                <w:szCs w:val="20"/>
              </w:rPr>
              <w:t>IP</w:t>
            </w:r>
          </w:p>
        </w:tc>
        <w:tc>
          <w:tcPr>
            <w:tcW w:w="747" w:type="dxa"/>
            <w:gridSpan w:val="2"/>
            <w:shd w:val="clear" w:color="auto" w:fill="auto"/>
          </w:tcPr>
          <w:p w14:paraId="7728EC00"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auto"/>
          </w:tcPr>
          <w:p w14:paraId="77F2A7F8" w14:textId="1A09ABC9" w:rsidR="004C2C99" w:rsidRPr="00864DC2" w:rsidRDefault="004C2C99" w:rsidP="009D492E">
            <w:pPr>
              <w:tabs>
                <w:tab w:val="center" w:pos="4320"/>
                <w:tab w:val="right" w:pos="8640"/>
              </w:tabs>
              <w:spacing w:line="264" w:lineRule="auto"/>
              <w:rPr>
                <w:sz w:val="20"/>
                <w:szCs w:val="20"/>
              </w:rPr>
            </w:pPr>
            <w:r w:rsidRPr="00864DC2">
              <w:rPr>
                <w:sz w:val="20"/>
                <w:szCs w:val="20"/>
              </w:rPr>
              <w:t xml:space="preserve">IPv4 address of the destination address of the first packet seen in the flow. </w:t>
            </w:r>
            <w:r>
              <w:rPr>
                <w:sz w:val="20"/>
                <w:szCs w:val="20"/>
              </w:rPr>
              <w:t xml:space="preserve"> </w:t>
            </w:r>
            <w:r w:rsidRPr="00864DC2">
              <w:rPr>
                <w:sz w:val="20"/>
                <w:szCs w:val="20"/>
              </w:rPr>
              <w:t>The range of values follows the IPv4 convention.</w:t>
            </w:r>
          </w:p>
        </w:tc>
      </w:tr>
      <w:tr w:rsidR="004C2C99" w:rsidRPr="00864DC2" w14:paraId="2526C397" w14:textId="77777777" w:rsidTr="00EC238A">
        <w:trPr>
          <w:cantSplit/>
          <w:jc w:val="center"/>
        </w:trPr>
        <w:tc>
          <w:tcPr>
            <w:tcW w:w="525" w:type="dxa"/>
            <w:shd w:val="clear" w:color="auto" w:fill="F2F2F2"/>
          </w:tcPr>
          <w:p w14:paraId="58E7E72B"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F2F2F2"/>
          </w:tcPr>
          <w:p w14:paraId="539C3BA1" w14:textId="77777777" w:rsidR="004C2C99" w:rsidRPr="00EF41CC" w:rsidRDefault="004C2C99" w:rsidP="004C2C99">
            <w:pPr>
              <w:tabs>
                <w:tab w:val="center" w:pos="4320"/>
                <w:tab w:val="right" w:pos="8640"/>
              </w:tabs>
              <w:spacing w:line="264" w:lineRule="auto"/>
              <w:rPr>
                <w:sz w:val="20"/>
                <w:szCs w:val="20"/>
              </w:rPr>
            </w:pPr>
            <w:bookmarkStart w:id="74" w:name="_Toc93289859" w:colFirst="2" w:colLast="3"/>
            <w:bookmarkEnd w:id="70"/>
            <w:r w:rsidRPr="00EF41CC">
              <w:rPr>
                <w:sz w:val="20"/>
                <w:szCs w:val="20"/>
              </w:rPr>
              <w:t>FSSADDR_V6</w:t>
            </w:r>
          </w:p>
          <w:p w14:paraId="2BA8759E" w14:textId="77777777" w:rsidR="004C2C99" w:rsidRPr="00EF41CC" w:rsidRDefault="004C2C99" w:rsidP="004C2C99">
            <w:pPr>
              <w:rPr>
                <w:sz w:val="20"/>
                <w:szCs w:val="20"/>
              </w:rPr>
            </w:pPr>
            <w:r w:rsidRPr="00EF41CC">
              <w:rPr>
                <w:sz w:val="20"/>
                <w:szCs w:val="20"/>
              </w:rPr>
              <w:t xml:space="preserve">  ValueType: ADDRESS</w:t>
            </w:r>
          </w:p>
          <w:p w14:paraId="78B4F7F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519A19E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see Section </w:t>
            </w:r>
            <w:hyperlink w:anchor="_Hexadecimal_Notation" w:history="1">
              <w:r w:rsidRPr="00EF41CC">
                <w:rPr>
                  <w:rStyle w:val="Hyperlink"/>
                  <w:sz w:val="20"/>
                  <w:szCs w:val="20"/>
                </w:rPr>
                <w:t>1.2.2</w:t>
              </w:r>
            </w:hyperlink>
          </w:p>
          <w:p w14:paraId="1FE04B92"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see Section </w:t>
            </w:r>
            <w:hyperlink w:anchor="_Hexadecimal_Notation" w:history="1">
              <w:r w:rsidRPr="00EF41CC">
                <w:rPr>
                  <w:rStyle w:val="Hyperlink"/>
                  <w:sz w:val="20"/>
                  <w:szCs w:val="20"/>
                </w:rPr>
                <w:t>1.2.2</w:t>
              </w:r>
            </w:hyperlink>
          </w:p>
          <w:p w14:paraId="7ABFF0A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flow is IPv4</w:t>
            </w:r>
          </w:p>
          <w:p w14:paraId="30806E52" w14:textId="50079545"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 or </w:t>
            </w:r>
            <w:r w:rsidR="009D492E">
              <w:rPr>
                <w:sz w:val="20"/>
                <w:szCs w:val="20"/>
              </w:rPr>
              <w:t>15-39</w:t>
            </w:r>
          </w:p>
        </w:tc>
        <w:tc>
          <w:tcPr>
            <w:tcW w:w="1490" w:type="dxa"/>
            <w:shd w:val="clear" w:color="auto" w:fill="F2F2F2"/>
          </w:tcPr>
          <w:p w14:paraId="4A14FB0F"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Source IPv6 address</w:t>
            </w:r>
          </w:p>
        </w:tc>
        <w:tc>
          <w:tcPr>
            <w:tcW w:w="1229" w:type="dxa"/>
            <w:shd w:val="clear" w:color="auto" w:fill="F2F2F2"/>
          </w:tcPr>
          <w:p w14:paraId="21F03BED" w14:textId="7D727248" w:rsidR="004C2C99" w:rsidRPr="00864DC2" w:rsidRDefault="009D492E" w:rsidP="004C2C99">
            <w:pPr>
              <w:tabs>
                <w:tab w:val="center" w:pos="4320"/>
                <w:tab w:val="right" w:pos="8640"/>
              </w:tabs>
              <w:spacing w:line="264" w:lineRule="auto"/>
              <w:rPr>
                <w:sz w:val="20"/>
                <w:szCs w:val="20"/>
              </w:rPr>
            </w:pPr>
            <w:r>
              <w:rPr>
                <w:sz w:val="20"/>
                <w:szCs w:val="20"/>
              </w:rPr>
              <w:t>IPv6</w:t>
            </w:r>
          </w:p>
        </w:tc>
        <w:tc>
          <w:tcPr>
            <w:tcW w:w="747" w:type="dxa"/>
            <w:gridSpan w:val="2"/>
            <w:shd w:val="clear" w:color="auto" w:fill="F2F2F2"/>
          </w:tcPr>
          <w:p w14:paraId="1837C5E5"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F2F2F2"/>
          </w:tcPr>
          <w:p w14:paraId="2EAFB104"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IPv6 full hexadecimal notation of the source address of the first packet seen in the flow. </w:t>
            </w:r>
            <w:r>
              <w:rPr>
                <w:sz w:val="20"/>
                <w:szCs w:val="20"/>
              </w:rPr>
              <w:t xml:space="preserve"> </w:t>
            </w:r>
            <w:r w:rsidRPr="00864DC2">
              <w:rPr>
                <w:sz w:val="20"/>
                <w:szCs w:val="20"/>
              </w:rPr>
              <w:t>The range of values follows the IPv6 convention.</w:t>
            </w:r>
          </w:p>
        </w:tc>
      </w:tr>
      <w:tr w:rsidR="004C2C99" w:rsidRPr="00864DC2" w14:paraId="29BD44BA" w14:textId="77777777" w:rsidTr="00EC238A">
        <w:trPr>
          <w:cantSplit/>
          <w:jc w:val="center"/>
        </w:trPr>
        <w:tc>
          <w:tcPr>
            <w:tcW w:w="525" w:type="dxa"/>
            <w:shd w:val="clear" w:color="auto" w:fill="auto"/>
          </w:tcPr>
          <w:p w14:paraId="5B2A493A" w14:textId="77777777" w:rsidR="004C2C99" w:rsidRPr="00504DCA" w:rsidRDefault="004C2C99" w:rsidP="004C2C99">
            <w:pPr>
              <w:numPr>
                <w:ilvl w:val="0"/>
                <w:numId w:val="1"/>
              </w:numPr>
              <w:ind w:left="0" w:firstLine="0"/>
              <w:jc w:val="both"/>
              <w:rPr>
                <w:sz w:val="20"/>
                <w:szCs w:val="20"/>
              </w:rPr>
            </w:pPr>
          </w:p>
        </w:tc>
        <w:bookmarkEnd w:id="74"/>
        <w:tc>
          <w:tcPr>
            <w:tcW w:w="2490" w:type="dxa"/>
            <w:gridSpan w:val="2"/>
            <w:shd w:val="clear" w:color="auto" w:fill="auto"/>
          </w:tcPr>
          <w:p w14:paraId="004819F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FSDADDR_V6</w:t>
            </w:r>
          </w:p>
          <w:p w14:paraId="69185DFC" w14:textId="77777777" w:rsidR="004C2C99" w:rsidRPr="00EF41CC" w:rsidRDefault="004C2C99" w:rsidP="004C2C99">
            <w:pPr>
              <w:rPr>
                <w:sz w:val="20"/>
                <w:szCs w:val="20"/>
              </w:rPr>
            </w:pPr>
            <w:r w:rsidRPr="00EF41CC">
              <w:rPr>
                <w:sz w:val="20"/>
                <w:szCs w:val="20"/>
              </w:rPr>
              <w:t xml:space="preserve">  ValueType: ADDRESS</w:t>
            </w:r>
          </w:p>
          <w:p w14:paraId="66DA7D2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67009CB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see Section </w:t>
            </w:r>
            <w:hyperlink w:anchor="_Hexadecimal_Notation" w:history="1">
              <w:r w:rsidRPr="00EF41CC">
                <w:rPr>
                  <w:rStyle w:val="Hyperlink"/>
                  <w:sz w:val="20"/>
                  <w:szCs w:val="20"/>
                </w:rPr>
                <w:t>1.2.2</w:t>
              </w:r>
            </w:hyperlink>
          </w:p>
          <w:p w14:paraId="1D88AD8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see Section </w:t>
            </w:r>
            <w:hyperlink w:anchor="_Hexadecimal_Notation" w:history="1">
              <w:r w:rsidRPr="00EF41CC">
                <w:rPr>
                  <w:rStyle w:val="Hyperlink"/>
                  <w:sz w:val="20"/>
                  <w:szCs w:val="20"/>
                </w:rPr>
                <w:t>1.2.2</w:t>
              </w:r>
            </w:hyperlink>
          </w:p>
          <w:p w14:paraId="1F763C2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flow is IPv4</w:t>
            </w:r>
          </w:p>
          <w:p w14:paraId="15EFA1A1" w14:textId="5209762A" w:rsidR="004C2C99" w:rsidRPr="00EF41CC" w:rsidRDefault="004C2C99" w:rsidP="009D492E">
            <w:pPr>
              <w:tabs>
                <w:tab w:val="center" w:pos="4320"/>
                <w:tab w:val="right" w:pos="8640"/>
              </w:tabs>
              <w:spacing w:line="264" w:lineRule="auto"/>
              <w:rPr>
                <w:sz w:val="20"/>
                <w:szCs w:val="20"/>
              </w:rPr>
            </w:pPr>
            <w:r w:rsidRPr="00EF41CC">
              <w:rPr>
                <w:sz w:val="20"/>
                <w:szCs w:val="20"/>
              </w:rPr>
              <w:t xml:space="preserve">  Width: 0 or </w:t>
            </w:r>
            <w:r w:rsidR="009D492E">
              <w:rPr>
                <w:sz w:val="20"/>
                <w:szCs w:val="20"/>
              </w:rPr>
              <w:t>15-39</w:t>
            </w:r>
          </w:p>
        </w:tc>
        <w:tc>
          <w:tcPr>
            <w:tcW w:w="1490" w:type="dxa"/>
            <w:shd w:val="clear" w:color="auto" w:fill="auto"/>
          </w:tcPr>
          <w:p w14:paraId="25186D10"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First Seen Destination IPv6 address </w:t>
            </w:r>
          </w:p>
        </w:tc>
        <w:tc>
          <w:tcPr>
            <w:tcW w:w="1229" w:type="dxa"/>
            <w:shd w:val="clear" w:color="auto" w:fill="auto"/>
          </w:tcPr>
          <w:p w14:paraId="351CD4E8" w14:textId="02CF610E" w:rsidR="004C2C99" w:rsidRPr="00864DC2" w:rsidRDefault="009D492E" w:rsidP="004C2C99">
            <w:pPr>
              <w:tabs>
                <w:tab w:val="center" w:pos="4320"/>
                <w:tab w:val="right" w:pos="8640"/>
              </w:tabs>
              <w:spacing w:line="264" w:lineRule="auto"/>
              <w:rPr>
                <w:sz w:val="20"/>
                <w:szCs w:val="20"/>
              </w:rPr>
            </w:pPr>
            <w:r>
              <w:rPr>
                <w:sz w:val="20"/>
                <w:szCs w:val="20"/>
              </w:rPr>
              <w:t>IPv6</w:t>
            </w:r>
          </w:p>
        </w:tc>
        <w:tc>
          <w:tcPr>
            <w:tcW w:w="747" w:type="dxa"/>
            <w:gridSpan w:val="2"/>
            <w:shd w:val="clear" w:color="auto" w:fill="auto"/>
          </w:tcPr>
          <w:p w14:paraId="2E2096CF"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auto"/>
          </w:tcPr>
          <w:p w14:paraId="3346447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IPv6 full hexadecimal notation of the destination address of the first packet seen in the flow. </w:t>
            </w:r>
            <w:r>
              <w:rPr>
                <w:sz w:val="20"/>
                <w:szCs w:val="20"/>
              </w:rPr>
              <w:t xml:space="preserve"> </w:t>
            </w:r>
            <w:r w:rsidRPr="00864DC2">
              <w:rPr>
                <w:sz w:val="20"/>
                <w:szCs w:val="20"/>
              </w:rPr>
              <w:t>The range of values follows the IPv6 convention.</w:t>
            </w:r>
          </w:p>
        </w:tc>
      </w:tr>
      <w:tr w:rsidR="004C2C99" w:rsidRPr="00864DC2" w14:paraId="1FAB5EC7" w14:textId="77777777" w:rsidTr="00EC238A">
        <w:trPr>
          <w:cantSplit/>
          <w:jc w:val="center"/>
        </w:trPr>
        <w:tc>
          <w:tcPr>
            <w:tcW w:w="525" w:type="dxa"/>
            <w:shd w:val="clear" w:color="auto" w:fill="F2F2F2"/>
          </w:tcPr>
          <w:p w14:paraId="5D024F96"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F2F2F2"/>
          </w:tcPr>
          <w:p w14:paraId="3CB41A4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SRC_PAYLOAD</w:t>
            </w:r>
          </w:p>
          <w:p w14:paraId="646158D4" w14:textId="77777777" w:rsidR="004C2C99" w:rsidRPr="00EF41CC" w:rsidRDefault="004C2C99" w:rsidP="004C2C99">
            <w:pPr>
              <w:rPr>
                <w:sz w:val="20"/>
                <w:szCs w:val="20"/>
              </w:rPr>
            </w:pPr>
            <w:r w:rsidRPr="00EF41CC">
              <w:rPr>
                <w:sz w:val="20"/>
                <w:szCs w:val="20"/>
              </w:rPr>
              <w:t xml:space="preserve">  ValueType: COUNTER</w:t>
            </w:r>
          </w:p>
          <w:p w14:paraId="0599B5F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74E60B8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3856567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633F4A06"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no data</w:t>
            </w:r>
          </w:p>
          <w:p w14:paraId="0E07B6A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0-20</w:t>
            </w:r>
          </w:p>
        </w:tc>
        <w:tc>
          <w:tcPr>
            <w:tcW w:w="1490" w:type="dxa"/>
            <w:shd w:val="clear" w:color="auto" w:fill="F2F2F2"/>
          </w:tcPr>
          <w:p w14:paraId="58F5E7EC"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Source payload bytes</w:t>
            </w:r>
          </w:p>
        </w:tc>
        <w:tc>
          <w:tcPr>
            <w:tcW w:w="1229" w:type="dxa"/>
            <w:shd w:val="clear" w:color="auto" w:fill="F2F2F2"/>
          </w:tcPr>
          <w:p w14:paraId="6CCF33BB"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shd w:val="clear" w:color="auto" w:fill="F2F2F2"/>
          </w:tcPr>
          <w:p w14:paraId="64007575"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F2F2F2"/>
          </w:tcPr>
          <w:p w14:paraId="00A6F255"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The sum of the </w:t>
            </w:r>
            <w:r>
              <w:rPr>
                <w:sz w:val="20"/>
                <w:szCs w:val="20"/>
              </w:rPr>
              <w:t xml:space="preserve">payload </w:t>
            </w:r>
            <w:r w:rsidRPr="00864DC2">
              <w:rPr>
                <w:sz w:val="20"/>
                <w:szCs w:val="20"/>
              </w:rPr>
              <w:t>bytes</w:t>
            </w:r>
            <w:r>
              <w:rPr>
                <w:sz w:val="20"/>
                <w:szCs w:val="20"/>
              </w:rPr>
              <w:t xml:space="preserve"> from packets </w:t>
            </w:r>
            <w:r w:rsidRPr="00864DC2">
              <w:rPr>
                <w:sz w:val="20"/>
                <w:szCs w:val="20"/>
              </w:rPr>
              <w:t xml:space="preserve">with an address equal to the first seen </w:t>
            </w:r>
            <w:r>
              <w:rPr>
                <w:sz w:val="20"/>
                <w:szCs w:val="20"/>
              </w:rPr>
              <w:t>source</w:t>
            </w:r>
            <w:r w:rsidRPr="00864DC2">
              <w:rPr>
                <w:sz w:val="20"/>
                <w:szCs w:val="20"/>
              </w:rPr>
              <w:t xml:space="preserve"> address of this flow.</w:t>
            </w:r>
            <w:r>
              <w:rPr>
                <w:sz w:val="20"/>
                <w:szCs w:val="20"/>
              </w:rPr>
              <w:t xml:space="preserve">  The payload size is the number of bytes in the packet not including the IP header length or the protocol header length for TCP, UDP, or ICMP packets.  All other protocol headers are included in the payload size.</w:t>
            </w:r>
          </w:p>
        </w:tc>
      </w:tr>
      <w:tr w:rsidR="004C2C99" w:rsidRPr="00864DC2" w14:paraId="20245B1A" w14:textId="77777777" w:rsidTr="00EC238A">
        <w:trPr>
          <w:cantSplit/>
          <w:jc w:val="center"/>
        </w:trPr>
        <w:tc>
          <w:tcPr>
            <w:tcW w:w="525" w:type="dxa"/>
            <w:shd w:val="clear" w:color="auto" w:fill="auto"/>
          </w:tcPr>
          <w:p w14:paraId="0C5FBF1B"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auto"/>
          </w:tcPr>
          <w:p w14:paraId="5033205F" w14:textId="77777777" w:rsidR="004C2C99" w:rsidRPr="00EF41CC" w:rsidRDefault="004C2C99" w:rsidP="004C2C99">
            <w:pPr>
              <w:tabs>
                <w:tab w:val="center" w:pos="4320"/>
                <w:tab w:val="right" w:pos="8640"/>
              </w:tabs>
              <w:spacing w:line="264" w:lineRule="auto"/>
              <w:rPr>
                <w:sz w:val="20"/>
                <w:szCs w:val="20"/>
                <w:lang w:val="fr-FR"/>
              </w:rPr>
            </w:pPr>
            <w:r w:rsidRPr="00EF41CC">
              <w:rPr>
                <w:sz w:val="20"/>
                <w:szCs w:val="20"/>
                <w:lang w:val="fr-FR"/>
              </w:rPr>
              <w:t>DST_PAYLOAD</w:t>
            </w:r>
          </w:p>
          <w:p w14:paraId="546DCF7D" w14:textId="77777777" w:rsidR="004C2C99" w:rsidRPr="00EF41CC" w:rsidRDefault="004C2C99" w:rsidP="004C2C99">
            <w:pPr>
              <w:rPr>
                <w:sz w:val="20"/>
                <w:szCs w:val="20"/>
              </w:rPr>
            </w:pPr>
            <w:r w:rsidRPr="00EF41CC">
              <w:rPr>
                <w:sz w:val="20"/>
                <w:szCs w:val="20"/>
              </w:rPr>
              <w:t xml:space="preserve">  ValueType: COUNTER</w:t>
            </w:r>
          </w:p>
          <w:p w14:paraId="13BDD10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740861C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009C6C56"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0BF4CCB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no data</w:t>
            </w:r>
          </w:p>
          <w:p w14:paraId="495EB8DD" w14:textId="77777777" w:rsidR="004C2C99" w:rsidRPr="00EF41CC" w:rsidRDefault="004C2C99" w:rsidP="004C2C99">
            <w:pPr>
              <w:tabs>
                <w:tab w:val="center" w:pos="4320"/>
                <w:tab w:val="right" w:pos="8640"/>
              </w:tabs>
              <w:spacing w:line="264" w:lineRule="auto"/>
              <w:rPr>
                <w:sz w:val="20"/>
                <w:szCs w:val="20"/>
                <w:lang w:val="fr-FR"/>
              </w:rPr>
            </w:pPr>
            <w:r w:rsidRPr="00EF41CC">
              <w:rPr>
                <w:sz w:val="20"/>
                <w:szCs w:val="20"/>
              </w:rPr>
              <w:t xml:space="preserve">  Width: 0-20</w:t>
            </w:r>
          </w:p>
        </w:tc>
        <w:tc>
          <w:tcPr>
            <w:tcW w:w="1490" w:type="dxa"/>
            <w:shd w:val="clear" w:color="auto" w:fill="auto"/>
          </w:tcPr>
          <w:p w14:paraId="51E6CB97"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Destination payload bytes</w:t>
            </w:r>
          </w:p>
        </w:tc>
        <w:tc>
          <w:tcPr>
            <w:tcW w:w="1229" w:type="dxa"/>
            <w:shd w:val="clear" w:color="auto" w:fill="auto"/>
          </w:tcPr>
          <w:p w14:paraId="1E1D4529"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shd w:val="clear" w:color="auto" w:fill="auto"/>
          </w:tcPr>
          <w:p w14:paraId="63F2FF8C"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auto"/>
          </w:tcPr>
          <w:p w14:paraId="7C428CE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The sum of the </w:t>
            </w:r>
            <w:r>
              <w:rPr>
                <w:sz w:val="20"/>
                <w:szCs w:val="20"/>
              </w:rPr>
              <w:t xml:space="preserve">payload </w:t>
            </w:r>
            <w:r w:rsidRPr="00864DC2">
              <w:rPr>
                <w:sz w:val="20"/>
                <w:szCs w:val="20"/>
              </w:rPr>
              <w:t>bytes</w:t>
            </w:r>
            <w:r>
              <w:rPr>
                <w:sz w:val="20"/>
                <w:szCs w:val="20"/>
              </w:rPr>
              <w:t xml:space="preserve"> from packets </w:t>
            </w:r>
            <w:r w:rsidRPr="00864DC2">
              <w:rPr>
                <w:sz w:val="20"/>
                <w:szCs w:val="20"/>
              </w:rPr>
              <w:t>with an address equal to the first seen destination address of this flow.</w:t>
            </w:r>
            <w:r>
              <w:rPr>
                <w:sz w:val="20"/>
                <w:szCs w:val="20"/>
              </w:rPr>
              <w:t xml:space="preserve">  The payload size is the number of bytes in the packet not including the IP header length or the protocol header length for TCP, UDP, or ICMP packets.  All other protocol headers are included in the payload size.</w:t>
            </w:r>
          </w:p>
        </w:tc>
      </w:tr>
      <w:tr w:rsidR="004C2C99" w:rsidRPr="00864DC2" w14:paraId="3779499B" w14:textId="77777777" w:rsidTr="00EC238A">
        <w:trPr>
          <w:cantSplit/>
          <w:jc w:val="center"/>
        </w:trPr>
        <w:tc>
          <w:tcPr>
            <w:tcW w:w="525" w:type="dxa"/>
            <w:shd w:val="clear" w:color="auto" w:fill="F2F2F2"/>
          </w:tcPr>
          <w:p w14:paraId="2DC7BE8D"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F2F2F2"/>
          </w:tcPr>
          <w:p w14:paraId="62E5F359" w14:textId="77777777" w:rsidR="004C2C99" w:rsidRPr="00EF41CC" w:rsidRDefault="004C2C99" w:rsidP="004C2C99">
            <w:pPr>
              <w:tabs>
                <w:tab w:val="center" w:pos="4320"/>
                <w:tab w:val="right" w:pos="8640"/>
              </w:tabs>
              <w:spacing w:line="264" w:lineRule="auto"/>
              <w:rPr>
                <w:sz w:val="20"/>
                <w:szCs w:val="20"/>
                <w:lang w:val="fr-FR"/>
              </w:rPr>
            </w:pPr>
            <w:r w:rsidRPr="00EF41CC">
              <w:rPr>
                <w:sz w:val="20"/>
                <w:szCs w:val="20"/>
                <w:lang w:val="fr-FR"/>
              </w:rPr>
              <w:t>SRC_BYTES</w:t>
            </w:r>
          </w:p>
          <w:p w14:paraId="2AB58C27" w14:textId="77777777" w:rsidR="004C2C99" w:rsidRPr="00EF41CC" w:rsidRDefault="004C2C99" w:rsidP="004C2C99">
            <w:pPr>
              <w:rPr>
                <w:sz w:val="20"/>
                <w:szCs w:val="20"/>
              </w:rPr>
            </w:pPr>
            <w:r w:rsidRPr="00EF41CC">
              <w:rPr>
                <w:sz w:val="20"/>
                <w:szCs w:val="20"/>
              </w:rPr>
              <w:t xml:space="preserve">  ValueType: COUNTER</w:t>
            </w:r>
          </w:p>
          <w:p w14:paraId="11CE807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3A226BC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558EA83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5CD8DCF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no data</w:t>
            </w:r>
          </w:p>
          <w:p w14:paraId="06A0C68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0-20</w:t>
            </w:r>
          </w:p>
        </w:tc>
        <w:tc>
          <w:tcPr>
            <w:tcW w:w="1490" w:type="dxa"/>
            <w:shd w:val="clear" w:color="auto" w:fill="F2F2F2"/>
          </w:tcPr>
          <w:p w14:paraId="60ED96CA"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Source total bytes</w:t>
            </w:r>
          </w:p>
        </w:tc>
        <w:tc>
          <w:tcPr>
            <w:tcW w:w="1229" w:type="dxa"/>
            <w:shd w:val="clear" w:color="auto" w:fill="F2F2F2"/>
          </w:tcPr>
          <w:p w14:paraId="15BEAA7D"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shd w:val="clear" w:color="auto" w:fill="F2F2F2"/>
          </w:tcPr>
          <w:p w14:paraId="4E9F2E7D"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F2F2F2"/>
          </w:tcPr>
          <w:p w14:paraId="4BC74A4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The sum of the bytes reported by the IP header </w:t>
            </w:r>
            <w:r w:rsidRPr="00864DC2">
              <w:rPr>
                <w:b/>
                <w:bCs/>
                <w:sz w:val="20"/>
                <w:szCs w:val="20"/>
              </w:rPr>
              <w:t>plus</w:t>
            </w:r>
            <w:r w:rsidRPr="00864DC2">
              <w:rPr>
                <w:sz w:val="20"/>
                <w:szCs w:val="20"/>
              </w:rPr>
              <w:t xml:space="preserve"> the number of bytes that comprise the Ethernet header from packets with an address equal to the first seen source address of this flow.</w:t>
            </w:r>
          </w:p>
        </w:tc>
      </w:tr>
      <w:tr w:rsidR="004C2C99" w:rsidRPr="00864DC2" w14:paraId="75BDB96B" w14:textId="77777777" w:rsidTr="00EC238A">
        <w:trPr>
          <w:cantSplit/>
          <w:jc w:val="center"/>
        </w:trPr>
        <w:tc>
          <w:tcPr>
            <w:tcW w:w="525" w:type="dxa"/>
            <w:shd w:val="clear" w:color="auto" w:fill="auto"/>
          </w:tcPr>
          <w:p w14:paraId="4309818C"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auto"/>
          </w:tcPr>
          <w:p w14:paraId="5EBBA136" w14:textId="77777777" w:rsidR="004C2C99" w:rsidRPr="00EF41CC" w:rsidRDefault="004C2C99" w:rsidP="004C2C99">
            <w:pPr>
              <w:tabs>
                <w:tab w:val="center" w:pos="4320"/>
                <w:tab w:val="right" w:pos="8640"/>
              </w:tabs>
              <w:spacing w:line="264" w:lineRule="auto"/>
              <w:rPr>
                <w:sz w:val="20"/>
                <w:szCs w:val="20"/>
                <w:lang w:val="fr-FR"/>
              </w:rPr>
            </w:pPr>
            <w:r w:rsidRPr="00EF41CC">
              <w:rPr>
                <w:sz w:val="20"/>
                <w:szCs w:val="20"/>
                <w:lang w:val="fr-FR"/>
              </w:rPr>
              <w:t>DST_BYTES</w:t>
            </w:r>
          </w:p>
          <w:p w14:paraId="5F248E26" w14:textId="77777777" w:rsidR="004C2C99" w:rsidRPr="00EF41CC" w:rsidRDefault="004C2C99" w:rsidP="004C2C99">
            <w:pPr>
              <w:rPr>
                <w:sz w:val="20"/>
                <w:szCs w:val="20"/>
              </w:rPr>
            </w:pPr>
            <w:r w:rsidRPr="00EF41CC">
              <w:rPr>
                <w:sz w:val="20"/>
                <w:szCs w:val="20"/>
              </w:rPr>
              <w:t xml:space="preserve">  ValueType: COUNTER</w:t>
            </w:r>
          </w:p>
          <w:p w14:paraId="186E397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579F9F7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21B651A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6A676C4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no data</w:t>
            </w:r>
          </w:p>
          <w:p w14:paraId="1CB2B0B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0-20</w:t>
            </w:r>
          </w:p>
        </w:tc>
        <w:tc>
          <w:tcPr>
            <w:tcW w:w="1490" w:type="dxa"/>
            <w:shd w:val="clear" w:color="auto" w:fill="auto"/>
          </w:tcPr>
          <w:p w14:paraId="0E336303"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Destination total bytes</w:t>
            </w:r>
          </w:p>
        </w:tc>
        <w:tc>
          <w:tcPr>
            <w:tcW w:w="1229" w:type="dxa"/>
            <w:shd w:val="clear" w:color="auto" w:fill="auto"/>
          </w:tcPr>
          <w:p w14:paraId="646A1279"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shd w:val="clear" w:color="auto" w:fill="auto"/>
          </w:tcPr>
          <w:p w14:paraId="5453A87D"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auto"/>
          </w:tcPr>
          <w:p w14:paraId="287398E8"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The sum of the bytes reported by the IP header </w:t>
            </w:r>
            <w:r w:rsidRPr="00864DC2">
              <w:rPr>
                <w:b/>
                <w:bCs/>
                <w:sz w:val="20"/>
                <w:szCs w:val="20"/>
              </w:rPr>
              <w:t>plus</w:t>
            </w:r>
            <w:r w:rsidRPr="00864DC2">
              <w:rPr>
                <w:sz w:val="20"/>
                <w:szCs w:val="20"/>
              </w:rPr>
              <w:t xml:space="preserve"> the number of bytes that comprise the Ethernet header from packets with an address equal to the first seen destination address of this flow.</w:t>
            </w:r>
          </w:p>
        </w:tc>
      </w:tr>
      <w:tr w:rsidR="004C2C99" w:rsidRPr="00864DC2" w14:paraId="692CBC52" w14:textId="77777777" w:rsidTr="00EC238A">
        <w:trPr>
          <w:cantSplit/>
          <w:jc w:val="center"/>
        </w:trPr>
        <w:tc>
          <w:tcPr>
            <w:tcW w:w="525" w:type="dxa"/>
            <w:shd w:val="clear" w:color="auto" w:fill="F2F2F2"/>
          </w:tcPr>
          <w:p w14:paraId="0A7F4678"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F2F2F2"/>
          </w:tcPr>
          <w:p w14:paraId="4FBF222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SRC_PACKETS</w:t>
            </w:r>
          </w:p>
          <w:p w14:paraId="728E846A" w14:textId="77777777" w:rsidR="004C2C99" w:rsidRPr="00EF41CC" w:rsidRDefault="004C2C99" w:rsidP="004C2C99">
            <w:pPr>
              <w:rPr>
                <w:sz w:val="20"/>
                <w:szCs w:val="20"/>
              </w:rPr>
            </w:pPr>
            <w:r w:rsidRPr="00EF41CC">
              <w:rPr>
                <w:sz w:val="20"/>
                <w:szCs w:val="20"/>
              </w:rPr>
              <w:t xml:space="preserve">  ValueType: COUNTER</w:t>
            </w:r>
          </w:p>
          <w:p w14:paraId="607ACA92"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61BA2AD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3E095D5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084F463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no data</w:t>
            </w:r>
          </w:p>
          <w:p w14:paraId="6444D9B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0-20</w:t>
            </w:r>
          </w:p>
        </w:tc>
        <w:tc>
          <w:tcPr>
            <w:tcW w:w="1490" w:type="dxa"/>
            <w:shd w:val="clear" w:color="auto" w:fill="F2F2F2"/>
          </w:tcPr>
          <w:p w14:paraId="4060E40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Source packet count</w:t>
            </w:r>
          </w:p>
        </w:tc>
        <w:tc>
          <w:tcPr>
            <w:tcW w:w="1229" w:type="dxa"/>
            <w:shd w:val="clear" w:color="auto" w:fill="F2F2F2"/>
          </w:tcPr>
          <w:p w14:paraId="601889E7"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shd w:val="clear" w:color="auto" w:fill="F2F2F2"/>
          </w:tcPr>
          <w:p w14:paraId="286F46F3"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F2F2F2"/>
          </w:tcPr>
          <w:p w14:paraId="50019E8F"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Number of packets with an address equal to the first seen source address of this flow.</w:t>
            </w:r>
          </w:p>
        </w:tc>
      </w:tr>
      <w:tr w:rsidR="004C2C99" w:rsidRPr="00864DC2" w14:paraId="40A2E98F" w14:textId="77777777" w:rsidTr="00EC238A">
        <w:trPr>
          <w:cantSplit/>
          <w:jc w:val="center"/>
        </w:trPr>
        <w:tc>
          <w:tcPr>
            <w:tcW w:w="525" w:type="dxa"/>
            <w:shd w:val="clear" w:color="auto" w:fill="auto"/>
          </w:tcPr>
          <w:p w14:paraId="744196F6"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auto"/>
          </w:tcPr>
          <w:p w14:paraId="1349614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DST_PACKETS</w:t>
            </w:r>
          </w:p>
          <w:p w14:paraId="012537F6" w14:textId="77777777" w:rsidR="004C2C99" w:rsidRPr="00EF41CC" w:rsidRDefault="004C2C99" w:rsidP="004C2C99">
            <w:pPr>
              <w:rPr>
                <w:sz w:val="20"/>
                <w:szCs w:val="20"/>
              </w:rPr>
            </w:pPr>
            <w:r w:rsidRPr="00EF41CC">
              <w:rPr>
                <w:sz w:val="20"/>
                <w:szCs w:val="20"/>
              </w:rPr>
              <w:t xml:space="preserve">  ValueType: COUNTER</w:t>
            </w:r>
          </w:p>
          <w:p w14:paraId="0BE08C12"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406A4EC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495C1AA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6D76E38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no data</w:t>
            </w:r>
          </w:p>
          <w:p w14:paraId="0503F66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0-20</w:t>
            </w:r>
          </w:p>
        </w:tc>
        <w:tc>
          <w:tcPr>
            <w:tcW w:w="1490" w:type="dxa"/>
            <w:shd w:val="clear" w:color="auto" w:fill="auto"/>
          </w:tcPr>
          <w:p w14:paraId="0411B6F3"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Destination packet count</w:t>
            </w:r>
          </w:p>
        </w:tc>
        <w:tc>
          <w:tcPr>
            <w:tcW w:w="1229" w:type="dxa"/>
            <w:shd w:val="clear" w:color="auto" w:fill="auto"/>
          </w:tcPr>
          <w:p w14:paraId="36A44BB7"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shd w:val="clear" w:color="auto" w:fill="auto"/>
          </w:tcPr>
          <w:p w14:paraId="57F9713D"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auto"/>
          </w:tcPr>
          <w:p w14:paraId="177A0F1F"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Number of packets with an address equal to the first seen destination address of this flow.</w:t>
            </w:r>
          </w:p>
        </w:tc>
      </w:tr>
      <w:tr w:rsidR="004C2C99" w:rsidRPr="00864DC2" w14:paraId="5534CA59" w14:textId="77777777" w:rsidTr="00EC238A">
        <w:trPr>
          <w:cantSplit/>
          <w:jc w:val="center"/>
        </w:trPr>
        <w:tc>
          <w:tcPr>
            <w:tcW w:w="525" w:type="dxa"/>
            <w:shd w:val="clear" w:color="auto" w:fill="F2F2F2"/>
          </w:tcPr>
          <w:p w14:paraId="44E6EFDC"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F2F2F2"/>
          </w:tcPr>
          <w:p w14:paraId="6A8CADC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SRC_IP_OPTS</w:t>
            </w:r>
          </w:p>
          <w:p w14:paraId="31F28EFE" w14:textId="77777777" w:rsidR="004C2C99" w:rsidRPr="00EF41CC" w:rsidRDefault="004C2C99" w:rsidP="004C2C99">
            <w:pPr>
              <w:rPr>
                <w:sz w:val="20"/>
                <w:szCs w:val="20"/>
              </w:rPr>
            </w:pPr>
            <w:r w:rsidRPr="00EF41CC">
              <w:rPr>
                <w:sz w:val="20"/>
                <w:szCs w:val="20"/>
              </w:rPr>
              <w:t xml:space="preserve">  ValueType: COUNTER</w:t>
            </w:r>
          </w:p>
          <w:p w14:paraId="416483D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482363B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10B63B2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3A090E4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no data</w:t>
            </w:r>
          </w:p>
          <w:p w14:paraId="0876A1D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0-20</w:t>
            </w:r>
          </w:p>
        </w:tc>
        <w:tc>
          <w:tcPr>
            <w:tcW w:w="1490" w:type="dxa"/>
            <w:shd w:val="clear" w:color="auto" w:fill="F2F2F2"/>
          </w:tcPr>
          <w:p w14:paraId="4A2AED2D"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Source IP layer option packet count</w:t>
            </w:r>
          </w:p>
        </w:tc>
        <w:tc>
          <w:tcPr>
            <w:tcW w:w="1229" w:type="dxa"/>
            <w:shd w:val="clear" w:color="auto" w:fill="F2F2F2"/>
          </w:tcPr>
          <w:p w14:paraId="6BD9A2CC" w14:textId="77777777" w:rsidR="004C2C99" w:rsidRPr="00864DC2" w:rsidRDefault="004C2C99" w:rsidP="004C2C99">
            <w:pPr>
              <w:tabs>
                <w:tab w:val="center" w:pos="4320"/>
                <w:tab w:val="right" w:pos="8640"/>
              </w:tabs>
              <w:spacing w:line="264" w:lineRule="auto"/>
              <w:rPr>
                <w:sz w:val="20"/>
                <w:szCs w:val="20"/>
                <w:highlight w:val="yellow"/>
              </w:rPr>
            </w:pPr>
            <w:r w:rsidRPr="00864DC2">
              <w:rPr>
                <w:sz w:val="20"/>
                <w:szCs w:val="20"/>
              </w:rPr>
              <w:t>int</w:t>
            </w:r>
          </w:p>
        </w:tc>
        <w:tc>
          <w:tcPr>
            <w:tcW w:w="747" w:type="dxa"/>
            <w:gridSpan w:val="2"/>
            <w:shd w:val="clear" w:color="auto" w:fill="F2F2F2"/>
          </w:tcPr>
          <w:p w14:paraId="174768F1"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F2F2F2"/>
          </w:tcPr>
          <w:p w14:paraId="2991B0B5"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Number of packets that have IP layer options included in the packet with an address equal to the first seen source address of this flow.</w:t>
            </w:r>
          </w:p>
        </w:tc>
      </w:tr>
      <w:tr w:rsidR="004C2C99" w:rsidRPr="00864DC2" w14:paraId="248E1C3A" w14:textId="77777777" w:rsidTr="00EC238A">
        <w:trPr>
          <w:cantSplit/>
          <w:jc w:val="center"/>
        </w:trPr>
        <w:tc>
          <w:tcPr>
            <w:tcW w:w="525" w:type="dxa"/>
            <w:shd w:val="clear" w:color="auto" w:fill="auto"/>
          </w:tcPr>
          <w:p w14:paraId="654393D1"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auto"/>
          </w:tcPr>
          <w:p w14:paraId="6C8AB0C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DST_IP_OPTS</w:t>
            </w:r>
          </w:p>
          <w:p w14:paraId="1FADE705" w14:textId="77777777" w:rsidR="004C2C99" w:rsidRPr="00EF41CC" w:rsidRDefault="004C2C99" w:rsidP="004C2C99">
            <w:pPr>
              <w:rPr>
                <w:sz w:val="20"/>
                <w:szCs w:val="20"/>
              </w:rPr>
            </w:pPr>
            <w:r w:rsidRPr="00EF41CC">
              <w:rPr>
                <w:sz w:val="20"/>
                <w:szCs w:val="20"/>
              </w:rPr>
              <w:t xml:space="preserve">  ValueType: COUNTER</w:t>
            </w:r>
          </w:p>
          <w:p w14:paraId="6D845AF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09A3BA9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693AC1B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0E26A1E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no data</w:t>
            </w:r>
          </w:p>
          <w:p w14:paraId="7B1D467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0-20</w:t>
            </w:r>
          </w:p>
        </w:tc>
        <w:tc>
          <w:tcPr>
            <w:tcW w:w="1490" w:type="dxa"/>
            <w:shd w:val="clear" w:color="auto" w:fill="auto"/>
          </w:tcPr>
          <w:p w14:paraId="2D2574F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Destination IP layer option packet count</w:t>
            </w:r>
          </w:p>
        </w:tc>
        <w:tc>
          <w:tcPr>
            <w:tcW w:w="1229" w:type="dxa"/>
            <w:shd w:val="clear" w:color="auto" w:fill="auto"/>
          </w:tcPr>
          <w:p w14:paraId="1104D584"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shd w:val="clear" w:color="auto" w:fill="auto"/>
          </w:tcPr>
          <w:p w14:paraId="017FDBC2" w14:textId="77777777" w:rsidR="004C2C99" w:rsidRPr="0048305B" w:rsidRDefault="004C2C99" w:rsidP="004C2C99">
            <w:pPr>
              <w:pStyle w:val="ComputerCode"/>
              <w:rPr>
                <w:rFonts w:cs="Courier New"/>
              </w:rPr>
            </w:pPr>
            <w:r w:rsidRPr="0048305B">
              <w:rPr>
                <w:rFonts w:cs="Courier New"/>
              </w:rPr>
              <w:t>3</w:t>
            </w:r>
          </w:p>
        </w:tc>
        <w:tc>
          <w:tcPr>
            <w:tcW w:w="2879" w:type="dxa"/>
            <w:shd w:val="clear" w:color="auto" w:fill="auto"/>
          </w:tcPr>
          <w:p w14:paraId="211E5ACD"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Number of packets that have IP layer options included in the packet with an address equal to the first seen destination address of this flow.</w:t>
            </w:r>
          </w:p>
        </w:tc>
      </w:tr>
      <w:tr w:rsidR="004C2C99" w:rsidRPr="00864DC2" w14:paraId="7B9C69EE" w14:textId="77777777" w:rsidTr="00EC238A">
        <w:trPr>
          <w:cantSplit/>
          <w:jc w:val="center"/>
        </w:trPr>
        <w:tc>
          <w:tcPr>
            <w:tcW w:w="525" w:type="dxa"/>
            <w:shd w:val="clear" w:color="auto" w:fill="F2F2F2"/>
          </w:tcPr>
          <w:p w14:paraId="7ADDB36C"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F2F2F2"/>
          </w:tcPr>
          <w:p w14:paraId="2639305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SPORT</w:t>
            </w:r>
          </w:p>
          <w:p w14:paraId="7AFFF2EF" w14:textId="77777777" w:rsidR="004C2C99" w:rsidRPr="00EF41CC" w:rsidRDefault="004C2C99" w:rsidP="004C2C99">
            <w:pPr>
              <w:rPr>
                <w:sz w:val="20"/>
                <w:szCs w:val="20"/>
              </w:rPr>
            </w:pPr>
            <w:r w:rsidRPr="00EF41CC">
              <w:rPr>
                <w:sz w:val="20"/>
                <w:szCs w:val="20"/>
              </w:rPr>
              <w:t xml:space="preserve">  ValueType: ENUM</w:t>
            </w:r>
          </w:p>
          <w:p w14:paraId="4817B4A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507A785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0568276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65535</w:t>
            </w:r>
          </w:p>
          <w:p w14:paraId="07BC8D4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6784EE7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0-5</w:t>
            </w:r>
          </w:p>
        </w:tc>
        <w:tc>
          <w:tcPr>
            <w:tcW w:w="1490" w:type="dxa"/>
            <w:shd w:val="clear" w:color="auto" w:fill="F2F2F2"/>
          </w:tcPr>
          <w:p w14:paraId="71BCB62C" w14:textId="77777777" w:rsidR="004C2C99" w:rsidRPr="00864DC2" w:rsidRDefault="004C2C99" w:rsidP="004C2C99">
            <w:pPr>
              <w:tabs>
                <w:tab w:val="center" w:pos="4320"/>
                <w:tab w:val="right" w:pos="8640"/>
              </w:tabs>
              <w:spacing w:line="264" w:lineRule="auto"/>
              <w:rPr>
                <w:sz w:val="20"/>
                <w:szCs w:val="20"/>
                <w:lang w:val="fr-FR"/>
              </w:rPr>
            </w:pPr>
            <w:r w:rsidRPr="00864DC2">
              <w:rPr>
                <w:sz w:val="20"/>
                <w:szCs w:val="20"/>
              </w:rPr>
              <w:t xml:space="preserve">First Seen </w:t>
            </w:r>
            <w:r w:rsidRPr="00864DC2">
              <w:rPr>
                <w:sz w:val="20"/>
                <w:szCs w:val="20"/>
                <w:lang w:val="fr-FR"/>
              </w:rPr>
              <w:t>Source port</w:t>
            </w:r>
          </w:p>
        </w:tc>
        <w:tc>
          <w:tcPr>
            <w:tcW w:w="1229" w:type="dxa"/>
            <w:shd w:val="clear" w:color="auto" w:fill="F2F2F2"/>
          </w:tcPr>
          <w:p w14:paraId="6FA5B49C" w14:textId="77777777" w:rsidR="004C2C99" w:rsidRPr="00864DC2" w:rsidRDefault="004C2C99" w:rsidP="004C2C99">
            <w:pPr>
              <w:tabs>
                <w:tab w:val="center" w:pos="4320"/>
                <w:tab w:val="right" w:pos="8640"/>
              </w:tabs>
              <w:spacing w:line="264" w:lineRule="auto"/>
              <w:rPr>
                <w:sz w:val="20"/>
                <w:szCs w:val="20"/>
                <w:lang w:val="fr-FR"/>
              </w:rPr>
            </w:pPr>
            <w:r w:rsidRPr="00864DC2">
              <w:rPr>
                <w:sz w:val="20"/>
                <w:szCs w:val="20"/>
              </w:rPr>
              <w:t>int</w:t>
            </w:r>
          </w:p>
        </w:tc>
        <w:tc>
          <w:tcPr>
            <w:tcW w:w="747" w:type="dxa"/>
            <w:gridSpan w:val="2"/>
            <w:shd w:val="clear" w:color="auto" w:fill="F2F2F2"/>
          </w:tcPr>
          <w:p w14:paraId="430EC3FA" w14:textId="77777777" w:rsidR="004C2C99" w:rsidRPr="0048305B" w:rsidRDefault="004C2C99" w:rsidP="004C2C99">
            <w:pPr>
              <w:pStyle w:val="ComputerCode"/>
              <w:rPr>
                <w:rFonts w:cs="Courier New"/>
              </w:rPr>
            </w:pPr>
            <w:r w:rsidRPr="0048305B">
              <w:rPr>
                <w:rFonts w:cs="Courier New"/>
              </w:rPr>
              <w:t>4</w:t>
            </w:r>
          </w:p>
        </w:tc>
        <w:tc>
          <w:tcPr>
            <w:tcW w:w="2879" w:type="dxa"/>
            <w:shd w:val="clear" w:color="auto" w:fill="F2F2F2"/>
          </w:tcPr>
          <w:p w14:paraId="288118AD"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Source ports respectively for UDP and TCP packets. </w:t>
            </w:r>
            <w:r>
              <w:rPr>
                <w:sz w:val="20"/>
                <w:szCs w:val="20"/>
              </w:rPr>
              <w:t xml:space="preserve"> </w:t>
            </w:r>
            <w:r w:rsidRPr="00864DC2">
              <w:rPr>
                <w:sz w:val="20"/>
                <w:szCs w:val="20"/>
              </w:rPr>
              <w:t xml:space="preserve">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w:t>
            </w:r>
            <w:r>
              <w:rPr>
                <w:sz w:val="20"/>
                <w:szCs w:val="20"/>
              </w:rPr>
              <w:t>ow is composed of layer</w:t>
            </w:r>
            <w:r w:rsidRPr="00864DC2">
              <w:rPr>
                <w:sz w:val="20"/>
                <w:szCs w:val="20"/>
              </w:rPr>
              <w:t xml:space="preserve"> 3 packets; or layer 4 packets exist</w:t>
            </w:r>
            <w:r>
              <w:rPr>
                <w:sz w:val="20"/>
                <w:szCs w:val="20"/>
              </w:rPr>
              <w:t>,</w:t>
            </w:r>
            <w:r w:rsidRPr="00864DC2">
              <w:rPr>
                <w:sz w:val="20"/>
                <w:szCs w:val="20"/>
              </w:rPr>
              <w:t xml:space="preserve"> but IP layer protocol is not TCP or UDP.</w:t>
            </w:r>
          </w:p>
        </w:tc>
      </w:tr>
      <w:tr w:rsidR="004C2C99" w:rsidRPr="00864DC2" w14:paraId="1BC25D06" w14:textId="77777777" w:rsidTr="00EC238A">
        <w:trPr>
          <w:cantSplit/>
          <w:jc w:val="center"/>
        </w:trPr>
        <w:tc>
          <w:tcPr>
            <w:tcW w:w="525" w:type="dxa"/>
            <w:shd w:val="clear" w:color="auto" w:fill="auto"/>
          </w:tcPr>
          <w:p w14:paraId="3A98BB6F"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auto"/>
          </w:tcPr>
          <w:p w14:paraId="105B616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DPORT</w:t>
            </w:r>
          </w:p>
          <w:p w14:paraId="1CB54CBF" w14:textId="77777777" w:rsidR="004C2C99" w:rsidRPr="00EF41CC" w:rsidRDefault="004C2C99" w:rsidP="004C2C99">
            <w:pPr>
              <w:rPr>
                <w:sz w:val="20"/>
                <w:szCs w:val="20"/>
              </w:rPr>
            </w:pPr>
            <w:r w:rsidRPr="00EF41CC">
              <w:rPr>
                <w:sz w:val="20"/>
                <w:szCs w:val="20"/>
              </w:rPr>
              <w:t xml:space="preserve">  ValueType: ENUM</w:t>
            </w:r>
          </w:p>
          <w:p w14:paraId="724DED1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328C691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4FA7542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65535</w:t>
            </w:r>
          </w:p>
          <w:p w14:paraId="6154C8C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0CA7DF0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0-5</w:t>
            </w:r>
          </w:p>
        </w:tc>
        <w:tc>
          <w:tcPr>
            <w:tcW w:w="1490" w:type="dxa"/>
            <w:shd w:val="clear" w:color="auto" w:fill="auto"/>
          </w:tcPr>
          <w:p w14:paraId="1F24BE41"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First Seen </w:t>
            </w:r>
            <w:r w:rsidRPr="00864DC2">
              <w:rPr>
                <w:sz w:val="20"/>
                <w:szCs w:val="20"/>
                <w:lang w:val="fr-FR"/>
              </w:rPr>
              <w:t>Destination port</w:t>
            </w:r>
          </w:p>
        </w:tc>
        <w:tc>
          <w:tcPr>
            <w:tcW w:w="1229" w:type="dxa"/>
            <w:shd w:val="clear" w:color="auto" w:fill="auto"/>
          </w:tcPr>
          <w:p w14:paraId="5FA396DB"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shd w:val="clear" w:color="auto" w:fill="auto"/>
          </w:tcPr>
          <w:p w14:paraId="21DF4832" w14:textId="77777777" w:rsidR="004C2C99" w:rsidRPr="0048305B" w:rsidRDefault="004C2C99" w:rsidP="004C2C99">
            <w:pPr>
              <w:pStyle w:val="ComputerCode"/>
              <w:rPr>
                <w:rFonts w:cs="Courier New"/>
              </w:rPr>
            </w:pPr>
            <w:r w:rsidRPr="0048305B">
              <w:rPr>
                <w:rFonts w:cs="Courier New"/>
              </w:rPr>
              <w:t>4</w:t>
            </w:r>
          </w:p>
        </w:tc>
        <w:tc>
          <w:tcPr>
            <w:tcW w:w="2879" w:type="dxa"/>
            <w:shd w:val="clear" w:color="auto" w:fill="auto"/>
          </w:tcPr>
          <w:p w14:paraId="0DE16A94"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Destination ports respectively for UDP and TCP packets. </w:t>
            </w:r>
            <w:r>
              <w:rPr>
                <w:sz w:val="20"/>
                <w:szCs w:val="20"/>
              </w:rPr>
              <w:t xml:space="preserve"> </w:t>
            </w:r>
            <w:r w:rsidRPr="00864DC2">
              <w:rPr>
                <w:sz w:val="20"/>
                <w:szCs w:val="20"/>
              </w:rPr>
              <w:t xml:space="preserve">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t>
            </w:r>
            <w:r>
              <w:rPr>
                <w:sz w:val="20"/>
                <w:szCs w:val="20"/>
              </w:rPr>
              <w:t xml:space="preserve">w is composed of layer </w:t>
            </w:r>
            <w:r w:rsidRPr="00864DC2">
              <w:rPr>
                <w:sz w:val="20"/>
                <w:szCs w:val="20"/>
              </w:rPr>
              <w:t>3 packets; or layer 4 packets exist</w:t>
            </w:r>
            <w:r>
              <w:rPr>
                <w:sz w:val="20"/>
                <w:szCs w:val="20"/>
              </w:rPr>
              <w:t>,</w:t>
            </w:r>
            <w:r w:rsidRPr="00864DC2">
              <w:rPr>
                <w:sz w:val="20"/>
                <w:szCs w:val="20"/>
              </w:rPr>
              <w:t xml:space="preserve"> but IP layer protocol is not TCP or UDP.</w:t>
            </w:r>
          </w:p>
        </w:tc>
      </w:tr>
      <w:tr w:rsidR="004C2C99" w:rsidRPr="00864DC2" w14:paraId="3A0435EF" w14:textId="77777777" w:rsidTr="00EC238A">
        <w:trPr>
          <w:cantSplit/>
          <w:jc w:val="center"/>
        </w:trPr>
        <w:tc>
          <w:tcPr>
            <w:tcW w:w="525" w:type="dxa"/>
            <w:shd w:val="clear" w:color="auto" w:fill="F2F2F2"/>
          </w:tcPr>
          <w:p w14:paraId="0A777DEF"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F2F2F2"/>
          </w:tcPr>
          <w:p w14:paraId="2526E9A1" w14:textId="77777777" w:rsidR="004C2C99" w:rsidRPr="00EF41CC" w:rsidRDefault="004C2C99" w:rsidP="004C2C99">
            <w:pPr>
              <w:tabs>
                <w:tab w:val="center" w:pos="4320"/>
                <w:tab w:val="right" w:pos="8640"/>
              </w:tabs>
              <w:spacing w:line="264" w:lineRule="auto"/>
              <w:rPr>
                <w:sz w:val="20"/>
                <w:szCs w:val="20"/>
                <w:lang w:val="de-DE"/>
              </w:rPr>
            </w:pPr>
            <w:r w:rsidRPr="00EF41CC">
              <w:rPr>
                <w:sz w:val="20"/>
                <w:szCs w:val="20"/>
                <w:lang w:val="de-DE"/>
              </w:rPr>
              <w:t>SRC_ICMP_FLAGS</w:t>
            </w:r>
          </w:p>
          <w:p w14:paraId="60DD9AFB" w14:textId="77777777" w:rsidR="004C2C99" w:rsidRPr="00EF41CC" w:rsidRDefault="004C2C99" w:rsidP="004C2C99">
            <w:pPr>
              <w:rPr>
                <w:sz w:val="20"/>
                <w:szCs w:val="20"/>
              </w:rPr>
            </w:pPr>
            <w:r w:rsidRPr="00EF41CC">
              <w:rPr>
                <w:sz w:val="20"/>
                <w:szCs w:val="20"/>
                <w:lang w:val="de-DE"/>
              </w:rPr>
              <w:t xml:space="preserve">  </w:t>
            </w:r>
            <w:r w:rsidRPr="00EF41CC">
              <w:rPr>
                <w:sz w:val="20"/>
                <w:szCs w:val="20"/>
              </w:rPr>
              <w:t>ValueType: BITSUM</w:t>
            </w:r>
          </w:p>
          <w:p w14:paraId="308F72B1" w14:textId="77777777" w:rsidR="004C2C99" w:rsidRPr="00EF41CC" w:rsidRDefault="004C2C99" w:rsidP="004C2C99">
            <w:pPr>
              <w:tabs>
                <w:tab w:val="center" w:pos="4320"/>
                <w:tab w:val="right" w:pos="8640"/>
              </w:tabs>
              <w:spacing w:line="264" w:lineRule="auto"/>
              <w:rPr>
                <w:sz w:val="20"/>
                <w:szCs w:val="20"/>
                <w:lang w:val="de-DE"/>
              </w:rPr>
            </w:pPr>
            <w:r w:rsidRPr="00EF41CC">
              <w:rPr>
                <w:sz w:val="20"/>
                <w:szCs w:val="20"/>
                <w:lang w:val="de-DE"/>
              </w:rPr>
              <w:t xml:space="preserve">  Default: Null</w:t>
            </w:r>
          </w:p>
          <w:p w14:paraId="0A2FAC2C" w14:textId="77777777" w:rsidR="004C2C99" w:rsidRPr="00EF41CC" w:rsidRDefault="004C2C99" w:rsidP="004C2C99">
            <w:pPr>
              <w:tabs>
                <w:tab w:val="center" w:pos="4320"/>
                <w:tab w:val="right" w:pos="8640"/>
              </w:tabs>
              <w:spacing w:line="264" w:lineRule="auto"/>
              <w:rPr>
                <w:sz w:val="20"/>
                <w:szCs w:val="20"/>
              </w:rPr>
            </w:pPr>
            <w:r w:rsidRPr="00EF41CC">
              <w:rPr>
                <w:sz w:val="20"/>
                <w:szCs w:val="20"/>
                <w:lang w:val="de-DE"/>
              </w:rPr>
              <w:t xml:space="preserve">  </w:t>
            </w:r>
            <w:r w:rsidRPr="00EF41CC">
              <w:rPr>
                <w:sz w:val="20"/>
                <w:szCs w:val="20"/>
              </w:rPr>
              <w:t>Min: 0000</w:t>
            </w:r>
          </w:p>
          <w:p w14:paraId="61ECCC7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FFFF</w:t>
            </w:r>
          </w:p>
          <w:p w14:paraId="546D62E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0376FD3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0-4</w:t>
            </w:r>
          </w:p>
        </w:tc>
        <w:tc>
          <w:tcPr>
            <w:tcW w:w="1490" w:type="dxa"/>
            <w:shd w:val="clear" w:color="auto" w:fill="F2F2F2"/>
          </w:tcPr>
          <w:p w14:paraId="06DC4E7E"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ICMP source flags sum</w:t>
            </w:r>
          </w:p>
        </w:tc>
        <w:tc>
          <w:tcPr>
            <w:tcW w:w="1229" w:type="dxa"/>
            <w:shd w:val="clear" w:color="auto" w:fill="F2F2F2"/>
          </w:tcPr>
          <w:p w14:paraId="4CBBFDC2"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hex</w:t>
            </w:r>
          </w:p>
        </w:tc>
        <w:tc>
          <w:tcPr>
            <w:tcW w:w="747" w:type="dxa"/>
            <w:gridSpan w:val="2"/>
            <w:shd w:val="clear" w:color="auto" w:fill="F2F2F2"/>
          </w:tcPr>
          <w:p w14:paraId="6302C7FA" w14:textId="77777777" w:rsidR="004C2C99" w:rsidRPr="0048305B" w:rsidRDefault="004C2C99" w:rsidP="004C2C99">
            <w:pPr>
              <w:pStyle w:val="ComputerCode"/>
              <w:rPr>
                <w:rFonts w:cs="Courier New"/>
              </w:rPr>
            </w:pPr>
            <w:r w:rsidRPr="0048305B">
              <w:rPr>
                <w:rFonts w:cs="Courier New"/>
              </w:rPr>
              <w:t>4</w:t>
            </w:r>
          </w:p>
        </w:tc>
        <w:tc>
          <w:tcPr>
            <w:tcW w:w="2879" w:type="dxa"/>
            <w:shd w:val="clear" w:color="auto" w:fill="F2F2F2"/>
          </w:tcPr>
          <w:p w14:paraId="7CBEAD1D"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For ICMP Flows (</w:t>
            </w:r>
            <w:r>
              <w:rPr>
                <w:sz w:val="20"/>
                <w:szCs w:val="20"/>
              </w:rPr>
              <w:t xml:space="preserve">IPv4 </w:t>
            </w:r>
            <w:r w:rsidRPr="005B1292">
              <w:rPr>
                <w:rStyle w:val="ComputerCode-smallChar"/>
              </w:rPr>
              <w:t>PROTO=1</w:t>
            </w:r>
            <w:r>
              <w:rPr>
                <w:rStyle w:val="ComputerCode-smallChar"/>
              </w:rPr>
              <w:t>, IPv6 PROTO=58</w:t>
            </w:r>
            <w:r w:rsidRPr="00864DC2">
              <w:rPr>
                <w:sz w:val="20"/>
                <w:szCs w:val="20"/>
              </w:rPr>
              <w:t xml:space="preserve">): </w:t>
            </w:r>
            <w:r>
              <w:rPr>
                <w:sz w:val="20"/>
                <w:szCs w:val="20"/>
              </w:rPr>
              <w:t xml:space="preserve"> </w:t>
            </w:r>
            <w:r w:rsidRPr="00864DC2">
              <w:rPr>
                <w:sz w:val="20"/>
                <w:szCs w:val="20"/>
              </w:rPr>
              <w:t xml:space="preserve">The bitwise sum of the </w:t>
            </w:r>
            <w:r w:rsidRPr="005B1292">
              <w:rPr>
                <w:rStyle w:val="ComputerCode-smallChar"/>
              </w:rPr>
              <w:t>Type</w:t>
            </w:r>
            <w:r w:rsidRPr="00864DC2">
              <w:rPr>
                <w:sz w:val="20"/>
                <w:szCs w:val="20"/>
              </w:rPr>
              <w:t xml:space="preserve"> and </w:t>
            </w:r>
            <w:r w:rsidRPr="005B1292">
              <w:rPr>
                <w:rStyle w:val="ComputerCode-smallChar"/>
              </w:rPr>
              <w:t>Code</w:t>
            </w:r>
            <w:r w:rsidRPr="00864DC2">
              <w:rPr>
                <w:sz w:val="20"/>
                <w:szCs w:val="20"/>
              </w:rPr>
              <w:t xml:space="preserve"> fields that were set in the packets having their source address equal to the first seen source address of this flow. </w:t>
            </w:r>
            <w:r>
              <w:rPr>
                <w:sz w:val="20"/>
                <w:szCs w:val="20"/>
              </w:rPr>
              <w:t xml:space="preserve"> </w:t>
            </w:r>
            <w:r w:rsidRPr="00864DC2">
              <w:rPr>
                <w:sz w:val="20"/>
                <w:szCs w:val="20"/>
              </w:rPr>
              <w:t xml:space="preserve">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t>
            </w:r>
            <w:r>
              <w:rPr>
                <w:sz w:val="20"/>
                <w:szCs w:val="20"/>
              </w:rPr>
              <w:t xml:space="preserve">w is composed of layer </w:t>
            </w:r>
            <w:r w:rsidRPr="00864DC2">
              <w:rPr>
                <w:sz w:val="20"/>
                <w:szCs w:val="20"/>
              </w:rPr>
              <w:t>3 packets; or layer 4 packets exist but the protocol is not ICMP.</w:t>
            </w:r>
          </w:p>
        </w:tc>
      </w:tr>
      <w:tr w:rsidR="004C2C99" w:rsidRPr="00864DC2" w14:paraId="00612153" w14:textId="77777777" w:rsidTr="00EC238A">
        <w:trPr>
          <w:cantSplit/>
          <w:jc w:val="center"/>
        </w:trPr>
        <w:tc>
          <w:tcPr>
            <w:tcW w:w="525" w:type="dxa"/>
            <w:shd w:val="clear" w:color="auto" w:fill="auto"/>
          </w:tcPr>
          <w:p w14:paraId="4E95EA2A"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auto"/>
          </w:tcPr>
          <w:p w14:paraId="68452D04" w14:textId="77777777" w:rsidR="004C2C99" w:rsidRPr="00EF41CC" w:rsidRDefault="004C2C99" w:rsidP="004C2C99">
            <w:pPr>
              <w:tabs>
                <w:tab w:val="center" w:pos="4320"/>
                <w:tab w:val="right" w:pos="8640"/>
              </w:tabs>
              <w:spacing w:line="264" w:lineRule="auto"/>
              <w:rPr>
                <w:sz w:val="20"/>
                <w:szCs w:val="20"/>
                <w:lang w:val="de-DE"/>
              </w:rPr>
            </w:pPr>
            <w:r w:rsidRPr="00EF41CC">
              <w:rPr>
                <w:sz w:val="20"/>
                <w:szCs w:val="20"/>
                <w:lang w:val="de-DE"/>
              </w:rPr>
              <w:t>DST_ICMP_FLAGS</w:t>
            </w:r>
          </w:p>
          <w:p w14:paraId="40DCD18A" w14:textId="77777777" w:rsidR="004C2C99" w:rsidRPr="00EF41CC" w:rsidRDefault="004C2C99" w:rsidP="004C2C99">
            <w:pPr>
              <w:rPr>
                <w:sz w:val="20"/>
                <w:szCs w:val="20"/>
              </w:rPr>
            </w:pPr>
            <w:r w:rsidRPr="00EF41CC">
              <w:rPr>
                <w:sz w:val="20"/>
                <w:szCs w:val="20"/>
                <w:lang w:val="de-DE"/>
              </w:rPr>
              <w:t xml:space="preserve">  </w:t>
            </w:r>
            <w:r w:rsidRPr="00EF41CC">
              <w:rPr>
                <w:sz w:val="20"/>
                <w:szCs w:val="20"/>
              </w:rPr>
              <w:t>ValueType: BITSUM</w:t>
            </w:r>
          </w:p>
          <w:p w14:paraId="725F61DD" w14:textId="77777777" w:rsidR="004C2C99" w:rsidRPr="00EF41CC" w:rsidRDefault="004C2C99" w:rsidP="004C2C99">
            <w:pPr>
              <w:tabs>
                <w:tab w:val="center" w:pos="4320"/>
                <w:tab w:val="right" w:pos="8640"/>
              </w:tabs>
              <w:spacing w:line="264" w:lineRule="auto"/>
              <w:rPr>
                <w:sz w:val="20"/>
                <w:szCs w:val="20"/>
                <w:lang w:val="de-DE"/>
              </w:rPr>
            </w:pPr>
            <w:r w:rsidRPr="00EF41CC">
              <w:rPr>
                <w:sz w:val="20"/>
                <w:szCs w:val="20"/>
                <w:lang w:val="de-DE"/>
              </w:rPr>
              <w:t xml:space="preserve">  Default: Null</w:t>
            </w:r>
          </w:p>
          <w:p w14:paraId="503A471B" w14:textId="77777777" w:rsidR="004C2C99" w:rsidRPr="00EF41CC" w:rsidRDefault="004C2C99" w:rsidP="004C2C99">
            <w:pPr>
              <w:tabs>
                <w:tab w:val="center" w:pos="4320"/>
                <w:tab w:val="right" w:pos="8640"/>
              </w:tabs>
              <w:spacing w:line="264" w:lineRule="auto"/>
              <w:rPr>
                <w:sz w:val="20"/>
                <w:szCs w:val="20"/>
              </w:rPr>
            </w:pPr>
            <w:r w:rsidRPr="00EF41CC">
              <w:rPr>
                <w:sz w:val="20"/>
                <w:szCs w:val="20"/>
                <w:lang w:val="de-DE"/>
              </w:rPr>
              <w:t xml:space="preserve">  </w:t>
            </w:r>
            <w:r w:rsidRPr="00EF41CC">
              <w:rPr>
                <w:sz w:val="20"/>
                <w:szCs w:val="20"/>
              </w:rPr>
              <w:t>Min: 0000</w:t>
            </w:r>
          </w:p>
          <w:p w14:paraId="66C6BF5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FFFF</w:t>
            </w:r>
          </w:p>
          <w:p w14:paraId="71A708A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3002DFC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0-4</w:t>
            </w:r>
          </w:p>
        </w:tc>
        <w:tc>
          <w:tcPr>
            <w:tcW w:w="1490" w:type="dxa"/>
            <w:shd w:val="clear" w:color="auto" w:fill="auto"/>
          </w:tcPr>
          <w:p w14:paraId="794FC6A8"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ICMP destination flags sum</w:t>
            </w:r>
          </w:p>
        </w:tc>
        <w:tc>
          <w:tcPr>
            <w:tcW w:w="1229" w:type="dxa"/>
            <w:shd w:val="clear" w:color="auto" w:fill="auto"/>
          </w:tcPr>
          <w:p w14:paraId="0485146B"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hex</w:t>
            </w:r>
          </w:p>
        </w:tc>
        <w:tc>
          <w:tcPr>
            <w:tcW w:w="747" w:type="dxa"/>
            <w:gridSpan w:val="2"/>
            <w:shd w:val="clear" w:color="auto" w:fill="auto"/>
          </w:tcPr>
          <w:p w14:paraId="006D0A3E" w14:textId="77777777" w:rsidR="004C2C99" w:rsidRPr="0048305B" w:rsidRDefault="004C2C99" w:rsidP="004C2C99">
            <w:pPr>
              <w:pStyle w:val="ComputerCode"/>
              <w:rPr>
                <w:rFonts w:cs="Courier New"/>
              </w:rPr>
            </w:pPr>
            <w:r w:rsidRPr="0048305B">
              <w:rPr>
                <w:rFonts w:cs="Courier New"/>
              </w:rPr>
              <w:t>4</w:t>
            </w:r>
          </w:p>
        </w:tc>
        <w:tc>
          <w:tcPr>
            <w:tcW w:w="2879" w:type="dxa"/>
            <w:shd w:val="clear" w:color="auto" w:fill="auto"/>
          </w:tcPr>
          <w:p w14:paraId="722E96EE"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For ICMP Flows (</w:t>
            </w:r>
            <w:r>
              <w:rPr>
                <w:sz w:val="20"/>
                <w:szCs w:val="20"/>
              </w:rPr>
              <w:t xml:space="preserve">IPv4 </w:t>
            </w:r>
            <w:r w:rsidRPr="005B1292">
              <w:rPr>
                <w:rStyle w:val="ComputerCode-smallChar"/>
              </w:rPr>
              <w:t>PROTO=1</w:t>
            </w:r>
            <w:r>
              <w:rPr>
                <w:rStyle w:val="ComputerCode-smallChar"/>
              </w:rPr>
              <w:t>, IPv6 PROTO=58</w:t>
            </w:r>
            <w:r w:rsidRPr="00864DC2">
              <w:rPr>
                <w:sz w:val="20"/>
                <w:szCs w:val="20"/>
              </w:rPr>
              <w:t xml:space="preserve">):  </w:t>
            </w:r>
            <w:r>
              <w:rPr>
                <w:sz w:val="20"/>
                <w:szCs w:val="20"/>
              </w:rPr>
              <w:t xml:space="preserve"> </w:t>
            </w:r>
            <w:r w:rsidRPr="00864DC2">
              <w:rPr>
                <w:sz w:val="20"/>
                <w:szCs w:val="20"/>
              </w:rPr>
              <w:t xml:space="preserve">The bitwise sum of the </w:t>
            </w:r>
            <w:r w:rsidRPr="005B1292">
              <w:rPr>
                <w:rStyle w:val="ComputerCode-smallChar"/>
              </w:rPr>
              <w:t>Type</w:t>
            </w:r>
            <w:r w:rsidRPr="00864DC2">
              <w:rPr>
                <w:sz w:val="20"/>
                <w:szCs w:val="20"/>
              </w:rPr>
              <w:t xml:space="preserve"> and </w:t>
            </w:r>
            <w:r w:rsidRPr="005B1292">
              <w:rPr>
                <w:rStyle w:val="ComputerCode-smallChar"/>
              </w:rPr>
              <w:t>Code</w:t>
            </w:r>
            <w:r w:rsidRPr="00864DC2">
              <w:rPr>
                <w:sz w:val="20"/>
                <w:szCs w:val="20"/>
              </w:rPr>
              <w:t xml:space="preserve"> fields that were set in the packets having their </w:t>
            </w:r>
            <w:r>
              <w:rPr>
                <w:sz w:val="20"/>
                <w:szCs w:val="20"/>
              </w:rPr>
              <w:t>source</w:t>
            </w:r>
            <w:r w:rsidRPr="00864DC2">
              <w:rPr>
                <w:sz w:val="20"/>
                <w:szCs w:val="20"/>
              </w:rPr>
              <w:t xml:space="preserve"> address equal to the first seen </w:t>
            </w:r>
            <w:r>
              <w:rPr>
                <w:sz w:val="20"/>
                <w:szCs w:val="20"/>
              </w:rPr>
              <w:t>destination</w:t>
            </w:r>
            <w:r w:rsidRPr="00864DC2">
              <w:rPr>
                <w:sz w:val="20"/>
                <w:szCs w:val="20"/>
              </w:rPr>
              <w:t xml:space="preserve"> address of this flow. </w:t>
            </w:r>
            <w:r>
              <w:rPr>
                <w:sz w:val="20"/>
                <w:szCs w:val="20"/>
              </w:rPr>
              <w:t xml:space="preserve"> </w:t>
            </w:r>
            <w:r w:rsidRPr="00864DC2">
              <w:rPr>
                <w:sz w:val="20"/>
                <w:szCs w:val="20"/>
              </w:rPr>
              <w:t xml:space="preserve">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t>
            </w:r>
            <w:r>
              <w:rPr>
                <w:sz w:val="20"/>
                <w:szCs w:val="20"/>
              </w:rPr>
              <w:t xml:space="preserve">w is composed of layer </w:t>
            </w:r>
            <w:r w:rsidRPr="00864DC2">
              <w:rPr>
                <w:sz w:val="20"/>
                <w:szCs w:val="20"/>
              </w:rPr>
              <w:t>3 packets; or layer 4 packets exist</w:t>
            </w:r>
            <w:r>
              <w:rPr>
                <w:sz w:val="20"/>
                <w:szCs w:val="20"/>
              </w:rPr>
              <w:t>,</w:t>
            </w:r>
            <w:r w:rsidRPr="00864DC2">
              <w:rPr>
                <w:sz w:val="20"/>
                <w:szCs w:val="20"/>
              </w:rPr>
              <w:t xml:space="preserve"> but the protocol is not ICMP.</w:t>
            </w:r>
          </w:p>
        </w:tc>
      </w:tr>
      <w:tr w:rsidR="004C2C99" w:rsidRPr="00864DC2" w14:paraId="1A421001" w14:textId="77777777" w:rsidTr="00EC238A">
        <w:trPr>
          <w:cantSplit/>
          <w:jc w:val="center"/>
        </w:trPr>
        <w:tc>
          <w:tcPr>
            <w:tcW w:w="525" w:type="dxa"/>
            <w:shd w:val="clear" w:color="auto" w:fill="F2F2F2"/>
          </w:tcPr>
          <w:p w14:paraId="29482BB8"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F2F2F2"/>
          </w:tcPr>
          <w:p w14:paraId="50C1FF0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ICMP_EARLY_LATE_FLG</w:t>
            </w:r>
          </w:p>
          <w:p w14:paraId="3D614E7D" w14:textId="77777777" w:rsidR="004C2C99" w:rsidRPr="00EF41CC" w:rsidRDefault="004C2C99" w:rsidP="004C2C99">
            <w:pPr>
              <w:rPr>
                <w:sz w:val="20"/>
                <w:szCs w:val="20"/>
              </w:rPr>
            </w:pPr>
            <w:r w:rsidRPr="00EF41CC">
              <w:rPr>
                <w:sz w:val="20"/>
                <w:szCs w:val="20"/>
              </w:rPr>
              <w:t xml:space="preserve">  ValueType: FLAGSEQ</w:t>
            </w:r>
          </w:p>
          <w:p w14:paraId="590CEBE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5FC3A6C2"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See Explanation</w:t>
            </w:r>
          </w:p>
          <w:p w14:paraId="6FE13B2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See Explanation</w:t>
            </w:r>
          </w:p>
          <w:p w14:paraId="2EA6A5A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4A2EB05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0-160</w:t>
            </w:r>
          </w:p>
        </w:tc>
        <w:tc>
          <w:tcPr>
            <w:tcW w:w="1490" w:type="dxa"/>
            <w:shd w:val="clear" w:color="auto" w:fill="F2F2F2"/>
          </w:tcPr>
          <w:p w14:paraId="7C2FF948"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ICMP Flags from early and late packets</w:t>
            </w:r>
          </w:p>
        </w:tc>
        <w:tc>
          <w:tcPr>
            <w:tcW w:w="1229" w:type="dxa"/>
            <w:shd w:val="clear" w:color="auto" w:fill="F2F2F2"/>
          </w:tcPr>
          <w:p w14:paraId="577B2CC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string</w:t>
            </w:r>
          </w:p>
        </w:tc>
        <w:tc>
          <w:tcPr>
            <w:tcW w:w="747" w:type="dxa"/>
            <w:gridSpan w:val="2"/>
            <w:shd w:val="clear" w:color="auto" w:fill="F2F2F2"/>
          </w:tcPr>
          <w:p w14:paraId="2B719E3E" w14:textId="77777777" w:rsidR="004C2C99" w:rsidRPr="0048305B" w:rsidRDefault="004C2C99" w:rsidP="004C2C99">
            <w:pPr>
              <w:pStyle w:val="ComputerCode"/>
              <w:rPr>
                <w:rFonts w:cs="Courier New"/>
              </w:rPr>
            </w:pPr>
            <w:r w:rsidRPr="0048305B">
              <w:rPr>
                <w:rFonts w:cs="Courier New"/>
              </w:rPr>
              <w:t>4</w:t>
            </w:r>
          </w:p>
        </w:tc>
        <w:tc>
          <w:tcPr>
            <w:tcW w:w="2879" w:type="dxa"/>
            <w:shd w:val="clear" w:color="auto" w:fill="F2F2F2"/>
          </w:tcPr>
          <w:p w14:paraId="40D08318"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For ICMP Flows (</w:t>
            </w:r>
            <w:r>
              <w:rPr>
                <w:sz w:val="20"/>
                <w:szCs w:val="20"/>
              </w:rPr>
              <w:t xml:space="preserve">IPv4 </w:t>
            </w:r>
            <w:r w:rsidRPr="005B1292">
              <w:rPr>
                <w:rStyle w:val="ComputerCode-smallChar"/>
              </w:rPr>
              <w:t>PROTO=1</w:t>
            </w:r>
            <w:r>
              <w:rPr>
                <w:rStyle w:val="ComputerCode-smallChar"/>
              </w:rPr>
              <w:t>, IPv6 PROTO=58</w:t>
            </w:r>
            <w:r>
              <w:rPr>
                <w:sz w:val="20"/>
                <w:szCs w:val="20"/>
              </w:rPr>
              <w:t>):</w:t>
            </w:r>
            <w:r w:rsidRPr="00864DC2">
              <w:rPr>
                <w:sz w:val="20"/>
                <w:szCs w:val="20"/>
              </w:rPr>
              <w:t xml:space="preserve"> </w:t>
            </w:r>
            <w:r>
              <w:rPr>
                <w:sz w:val="20"/>
                <w:szCs w:val="20"/>
              </w:rPr>
              <w:t xml:space="preserve"> Up to 32</w:t>
            </w:r>
            <w:r w:rsidRPr="00864DC2">
              <w:rPr>
                <w:sz w:val="20"/>
                <w:szCs w:val="20"/>
              </w:rPr>
              <w:t xml:space="preserve"> hex encoded ICMP </w:t>
            </w:r>
            <w:r w:rsidRPr="005B1292">
              <w:rPr>
                <w:rStyle w:val="ComputerCode-smallChar"/>
              </w:rPr>
              <w:t>Type</w:t>
            </w:r>
            <w:r w:rsidRPr="00864DC2">
              <w:rPr>
                <w:sz w:val="20"/>
                <w:szCs w:val="20"/>
              </w:rPr>
              <w:t xml:space="preserve"> and </w:t>
            </w:r>
            <w:r w:rsidRPr="005B1292">
              <w:rPr>
                <w:rStyle w:val="ComputerCode-smallChar"/>
              </w:rPr>
              <w:t>Code</w:t>
            </w:r>
            <w:r w:rsidRPr="00864DC2">
              <w:rPr>
                <w:sz w:val="20"/>
                <w:szCs w:val="20"/>
              </w:rPr>
              <w:t xml:space="preserve"> values (4 hex digits). </w:t>
            </w:r>
            <w:r>
              <w:rPr>
                <w:sz w:val="20"/>
                <w:szCs w:val="20"/>
              </w:rPr>
              <w:t xml:space="preserve"> </w:t>
            </w:r>
            <w:r w:rsidRPr="00864DC2">
              <w:rPr>
                <w:sz w:val="20"/>
                <w:szCs w:val="20"/>
              </w:rPr>
              <w:t xml:space="preserve">Each </w:t>
            </w:r>
            <w:r>
              <w:rPr>
                <w:sz w:val="20"/>
                <w:szCs w:val="20"/>
              </w:rPr>
              <w:t>value</w:t>
            </w:r>
            <w:r w:rsidRPr="00864DC2">
              <w:rPr>
                <w:sz w:val="20"/>
                <w:szCs w:val="20"/>
              </w:rPr>
              <w:t xml:space="preserve"> is preceded by</w:t>
            </w:r>
            <w:r>
              <w:rPr>
                <w:sz w:val="20"/>
                <w:szCs w:val="20"/>
              </w:rPr>
              <w:t xml:space="preserve"> either a “+” (source) or a “-” </w:t>
            </w:r>
            <w:r w:rsidRPr="00864DC2">
              <w:rPr>
                <w:sz w:val="20"/>
                <w:szCs w:val="20"/>
              </w:rPr>
              <w:t>(destination) to indicate that flag is from a packet whose source address matches the first seen source address or first seen destination address of the flow.</w:t>
            </w:r>
            <w:r>
              <w:rPr>
                <w:sz w:val="20"/>
                <w:szCs w:val="20"/>
              </w:rPr>
              <w:t xml:space="preserve"> </w:t>
            </w:r>
            <w:r w:rsidRPr="00864DC2">
              <w:rPr>
                <w:sz w:val="20"/>
                <w:szCs w:val="20"/>
              </w:rPr>
              <w:t xml:space="preserve"> If there are more than 32 packets in the ICMP flow, the last five entries will be flags from the final </w:t>
            </w:r>
            <w:r>
              <w:rPr>
                <w:sz w:val="20"/>
                <w:szCs w:val="20"/>
              </w:rPr>
              <w:t>five</w:t>
            </w:r>
            <w:r w:rsidRPr="00864DC2">
              <w:rPr>
                <w:sz w:val="20"/>
                <w:szCs w:val="20"/>
              </w:rPr>
              <w:t xml:space="preserve"> packets in the flow. </w:t>
            </w:r>
            <w:r>
              <w:rPr>
                <w:sz w:val="20"/>
                <w:szCs w:val="20"/>
              </w:rPr>
              <w:t xml:space="preserve"> </w:t>
            </w:r>
            <w:r w:rsidRPr="00864DC2">
              <w:rPr>
                <w:sz w:val="20"/>
                <w:szCs w:val="20"/>
              </w:rPr>
              <w:t xml:space="preserve">If this is the case, they will be marked with a </w:t>
            </w:r>
            <w:r>
              <w:rPr>
                <w:sz w:val="20"/>
                <w:szCs w:val="20"/>
              </w:rPr>
              <w:t>“&lt;”</w:t>
            </w:r>
            <w:r w:rsidRPr="00864DC2">
              <w:rPr>
                <w:sz w:val="20"/>
                <w:szCs w:val="20"/>
              </w:rPr>
              <w:t xml:space="preserve"> (source) or a </w:t>
            </w:r>
            <w:r>
              <w:rPr>
                <w:sz w:val="20"/>
                <w:szCs w:val="20"/>
              </w:rPr>
              <w:t>“&gt;”</w:t>
            </w:r>
            <w:r w:rsidRPr="00864DC2">
              <w:rPr>
                <w:sz w:val="20"/>
                <w:szCs w:val="20"/>
              </w:rPr>
              <w:t xml:space="preserve"> (destination).</w:t>
            </w:r>
          </w:p>
        </w:tc>
      </w:tr>
      <w:tr w:rsidR="004C2C99" w:rsidRPr="00864DC2" w14:paraId="4C2D6678" w14:textId="77777777" w:rsidTr="00EC238A">
        <w:trPr>
          <w:cantSplit/>
          <w:jc w:val="center"/>
        </w:trPr>
        <w:tc>
          <w:tcPr>
            <w:tcW w:w="525" w:type="dxa"/>
            <w:shd w:val="clear" w:color="auto" w:fill="auto"/>
          </w:tcPr>
          <w:p w14:paraId="736CB97F"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auto"/>
          </w:tcPr>
          <w:p w14:paraId="2D1533C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SRC_TCP_OPTS</w:t>
            </w:r>
          </w:p>
          <w:p w14:paraId="216F14E8" w14:textId="77777777" w:rsidR="004C2C99" w:rsidRPr="00EF41CC" w:rsidRDefault="004C2C99" w:rsidP="004C2C99">
            <w:pPr>
              <w:rPr>
                <w:sz w:val="20"/>
                <w:szCs w:val="20"/>
              </w:rPr>
            </w:pPr>
            <w:r w:rsidRPr="00EF41CC">
              <w:rPr>
                <w:sz w:val="20"/>
                <w:szCs w:val="20"/>
              </w:rPr>
              <w:t xml:space="preserve">  ValueType: COUNTER</w:t>
            </w:r>
          </w:p>
          <w:p w14:paraId="3D81DF0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3A56B63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2B9A04B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4EB305E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44F5E4E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0-20</w:t>
            </w:r>
          </w:p>
        </w:tc>
        <w:tc>
          <w:tcPr>
            <w:tcW w:w="1490" w:type="dxa"/>
            <w:shd w:val="clear" w:color="auto" w:fill="auto"/>
          </w:tcPr>
          <w:p w14:paraId="285A588B"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Source TCP layer option packet count</w:t>
            </w:r>
          </w:p>
        </w:tc>
        <w:tc>
          <w:tcPr>
            <w:tcW w:w="1229" w:type="dxa"/>
            <w:shd w:val="clear" w:color="auto" w:fill="auto"/>
          </w:tcPr>
          <w:p w14:paraId="2D0386F1"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shd w:val="clear" w:color="auto" w:fill="auto"/>
          </w:tcPr>
          <w:p w14:paraId="7B5C9919" w14:textId="77777777" w:rsidR="004C2C99" w:rsidRPr="0048305B" w:rsidRDefault="004C2C99" w:rsidP="004C2C99">
            <w:pPr>
              <w:pStyle w:val="ComputerCode"/>
              <w:rPr>
                <w:rFonts w:cs="Courier New"/>
              </w:rPr>
            </w:pPr>
            <w:r w:rsidRPr="0048305B">
              <w:rPr>
                <w:rFonts w:cs="Courier New"/>
              </w:rPr>
              <w:t>4</w:t>
            </w:r>
          </w:p>
        </w:tc>
        <w:tc>
          <w:tcPr>
            <w:tcW w:w="2879" w:type="dxa"/>
            <w:shd w:val="clear" w:color="auto" w:fill="auto"/>
          </w:tcPr>
          <w:p w14:paraId="2A6A543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Number of packets that have TCP layer options included in the packet with an address equal to the first seen source address of this flow. </w:t>
            </w:r>
            <w:r>
              <w:rPr>
                <w:sz w:val="20"/>
                <w:szCs w:val="20"/>
              </w:rPr>
              <w:t xml:space="preserve"> </w:t>
            </w:r>
            <w:r w:rsidRPr="00864DC2">
              <w:rPr>
                <w:sz w:val="20"/>
                <w:szCs w:val="20"/>
              </w:rPr>
              <w:t xml:space="preserve">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w:t>
            </w:r>
            <w:r>
              <w:rPr>
                <w:sz w:val="20"/>
                <w:szCs w:val="20"/>
              </w:rPr>
              <w:t>ow is composed of layer</w:t>
            </w:r>
            <w:r w:rsidRPr="00864DC2">
              <w:rPr>
                <w:sz w:val="20"/>
                <w:szCs w:val="20"/>
              </w:rPr>
              <w:t xml:space="preserve"> 3 packets; or layer 4 packets exist</w:t>
            </w:r>
            <w:r>
              <w:rPr>
                <w:sz w:val="20"/>
                <w:szCs w:val="20"/>
              </w:rPr>
              <w:t>,</w:t>
            </w:r>
            <w:r w:rsidRPr="00864DC2">
              <w:rPr>
                <w:sz w:val="20"/>
                <w:szCs w:val="20"/>
              </w:rPr>
              <w:t xml:space="preserve"> but IP layer protocol is not TCP.</w:t>
            </w:r>
          </w:p>
        </w:tc>
      </w:tr>
      <w:tr w:rsidR="004C2C99" w:rsidRPr="00864DC2" w14:paraId="0E069EFE" w14:textId="77777777" w:rsidTr="00EC238A">
        <w:trPr>
          <w:cantSplit/>
          <w:jc w:val="center"/>
        </w:trPr>
        <w:tc>
          <w:tcPr>
            <w:tcW w:w="525" w:type="dxa"/>
            <w:shd w:val="clear" w:color="auto" w:fill="F2F2F2"/>
          </w:tcPr>
          <w:p w14:paraId="04C0F50B"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F2F2F2"/>
          </w:tcPr>
          <w:p w14:paraId="79856C9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DST_TCP_OPTS</w:t>
            </w:r>
          </w:p>
          <w:p w14:paraId="0EA44656" w14:textId="77777777" w:rsidR="004C2C99" w:rsidRPr="00EF41CC" w:rsidRDefault="004C2C99" w:rsidP="004C2C99">
            <w:pPr>
              <w:rPr>
                <w:sz w:val="20"/>
                <w:szCs w:val="20"/>
              </w:rPr>
            </w:pPr>
            <w:r w:rsidRPr="00EF41CC">
              <w:rPr>
                <w:sz w:val="20"/>
                <w:szCs w:val="20"/>
              </w:rPr>
              <w:t xml:space="preserve">  ValueType: COUNTER</w:t>
            </w:r>
          </w:p>
          <w:p w14:paraId="4F2B046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4055590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254571C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742AD26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29D5D37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0-20</w:t>
            </w:r>
          </w:p>
        </w:tc>
        <w:tc>
          <w:tcPr>
            <w:tcW w:w="1490" w:type="dxa"/>
            <w:shd w:val="clear" w:color="auto" w:fill="F2F2F2"/>
          </w:tcPr>
          <w:p w14:paraId="0B1D67CD"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First Seen Destination TCP layer option packet count</w:t>
            </w:r>
          </w:p>
        </w:tc>
        <w:tc>
          <w:tcPr>
            <w:tcW w:w="1229" w:type="dxa"/>
            <w:shd w:val="clear" w:color="auto" w:fill="F2F2F2"/>
          </w:tcPr>
          <w:p w14:paraId="0223DD79"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shd w:val="clear" w:color="auto" w:fill="F2F2F2"/>
          </w:tcPr>
          <w:p w14:paraId="34F40EB3" w14:textId="77777777" w:rsidR="004C2C99" w:rsidRPr="0048305B" w:rsidRDefault="004C2C99" w:rsidP="004C2C99">
            <w:pPr>
              <w:pStyle w:val="ComputerCode"/>
              <w:rPr>
                <w:rFonts w:cs="Courier New"/>
              </w:rPr>
            </w:pPr>
            <w:r w:rsidRPr="0048305B">
              <w:rPr>
                <w:rFonts w:cs="Courier New"/>
              </w:rPr>
              <w:t>4</w:t>
            </w:r>
          </w:p>
        </w:tc>
        <w:tc>
          <w:tcPr>
            <w:tcW w:w="2879" w:type="dxa"/>
            <w:shd w:val="clear" w:color="auto" w:fill="F2F2F2"/>
          </w:tcPr>
          <w:p w14:paraId="11E4B529"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Number of packets that have TCP layer options included in the packet with an address equal to the first seen destination address of this flow. </w:t>
            </w:r>
            <w:r>
              <w:rPr>
                <w:sz w:val="20"/>
                <w:szCs w:val="20"/>
              </w:rPr>
              <w:t xml:space="preserve"> </w:t>
            </w:r>
            <w:r w:rsidRPr="00864DC2">
              <w:rPr>
                <w:sz w:val="20"/>
                <w:szCs w:val="20"/>
              </w:rPr>
              <w:t xml:space="preserve">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t>
            </w:r>
            <w:r>
              <w:rPr>
                <w:sz w:val="20"/>
                <w:szCs w:val="20"/>
              </w:rPr>
              <w:t xml:space="preserve">w is composed of layer </w:t>
            </w:r>
            <w:r w:rsidRPr="00864DC2">
              <w:rPr>
                <w:sz w:val="20"/>
                <w:szCs w:val="20"/>
              </w:rPr>
              <w:t>3 packets; or layer 4 packets exist</w:t>
            </w:r>
            <w:r>
              <w:rPr>
                <w:sz w:val="20"/>
                <w:szCs w:val="20"/>
              </w:rPr>
              <w:t>,</w:t>
            </w:r>
            <w:r w:rsidRPr="00864DC2">
              <w:rPr>
                <w:sz w:val="20"/>
                <w:szCs w:val="20"/>
              </w:rPr>
              <w:t xml:space="preserve"> but IP layer protocol is not TCP.</w:t>
            </w:r>
          </w:p>
        </w:tc>
      </w:tr>
      <w:tr w:rsidR="004C2C99" w:rsidRPr="00864DC2" w14:paraId="4BE75259" w14:textId="77777777" w:rsidTr="00EC238A">
        <w:trPr>
          <w:cantSplit/>
          <w:jc w:val="center"/>
        </w:trPr>
        <w:tc>
          <w:tcPr>
            <w:tcW w:w="525" w:type="dxa"/>
            <w:shd w:val="clear" w:color="auto" w:fill="auto"/>
          </w:tcPr>
          <w:p w14:paraId="2F0E397C"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auto"/>
          </w:tcPr>
          <w:p w14:paraId="4FC02143" w14:textId="77777777" w:rsidR="004C2C99" w:rsidRPr="00EF41CC" w:rsidRDefault="004C2C99" w:rsidP="004C2C99">
            <w:pPr>
              <w:tabs>
                <w:tab w:val="center" w:pos="4320"/>
                <w:tab w:val="right" w:pos="8640"/>
              </w:tabs>
              <w:spacing w:line="264" w:lineRule="auto"/>
              <w:rPr>
                <w:sz w:val="20"/>
                <w:szCs w:val="20"/>
                <w:lang w:val="de-DE"/>
              </w:rPr>
            </w:pPr>
            <w:r w:rsidRPr="00EF41CC">
              <w:rPr>
                <w:sz w:val="20"/>
                <w:szCs w:val="20"/>
                <w:lang w:val="de-DE"/>
              </w:rPr>
              <w:t>SRC_TCP_FLAGS</w:t>
            </w:r>
          </w:p>
          <w:p w14:paraId="18C8F1AA" w14:textId="77777777" w:rsidR="004C2C99" w:rsidRPr="00EF41CC" w:rsidRDefault="004C2C99" w:rsidP="004C2C99">
            <w:pPr>
              <w:rPr>
                <w:sz w:val="20"/>
                <w:szCs w:val="20"/>
              </w:rPr>
            </w:pPr>
            <w:r w:rsidRPr="00EF41CC">
              <w:rPr>
                <w:sz w:val="20"/>
                <w:szCs w:val="20"/>
                <w:lang w:val="de-DE"/>
              </w:rPr>
              <w:t xml:space="preserve">  </w:t>
            </w:r>
            <w:r w:rsidRPr="00EF41CC">
              <w:rPr>
                <w:sz w:val="20"/>
                <w:szCs w:val="20"/>
              </w:rPr>
              <w:t>ValueType: BITSUM</w:t>
            </w:r>
          </w:p>
          <w:p w14:paraId="6FEBD6EE" w14:textId="77777777" w:rsidR="004C2C99" w:rsidRPr="00EF41CC" w:rsidRDefault="004C2C99" w:rsidP="004C2C99">
            <w:pPr>
              <w:tabs>
                <w:tab w:val="center" w:pos="4320"/>
                <w:tab w:val="right" w:pos="8640"/>
              </w:tabs>
              <w:spacing w:line="264" w:lineRule="auto"/>
              <w:rPr>
                <w:sz w:val="20"/>
                <w:szCs w:val="20"/>
                <w:lang w:val="de-DE"/>
              </w:rPr>
            </w:pPr>
            <w:r w:rsidRPr="00EF41CC">
              <w:rPr>
                <w:sz w:val="20"/>
                <w:szCs w:val="20"/>
                <w:lang w:val="de-DE"/>
              </w:rPr>
              <w:t xml:space="preserve">  Default: Null</w:t>
            </w:r>
          </w:p>
          <w:p w14:paraId="45A14FF0" w14:textId="77777777" w:rsidR="004C2C99" w:rsidRPr="00EF41CC" w:rsidRDefault="004C2C99" w:rsidP="004C2C99">
            <w:pPr>
              <w:tabs>
                <w:tab w:val="center" w:pos="4320"/>
                <w:tab w:val="right" w:pos="8640"/>
              </w:tabs>
              <w:spacing w:line="264" w:lineRule="auto"/>
              <w:rPr>
                <w:sz w:val="20"/>
                <w:szCs w:val="20"/>
              </w:rPr>
            </w:pPr>
            <w:r w:rsidRPr="00EF41CC">
              <w:rPr>
                <w:sz w:val="20"/>
                <w:szCs w:val="20"/>
                <w:lang w:val="de-DE"/>
              </w:rPr>
              <w:t xml:space="preserve">  </w:t>
            </w:r>
            <w:r w:rsidRPr="00EF41CC">
              <w:rPr>
                <w:sz w:val="20"/>
                <w:szCs w:val="20"/>
              </w:rPr>
              <w:t>Min: 00</w:t>
            </w:r>
          </w:p>
          <w:p w14:paraId="58847E2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FF</w:t>
            </w:r>
          </w:p>
          <w:p w14:paraId="6DE99C4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361E1DE6"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w:t>
            </w:r>
          </w:p>
        </w:tc>
        <w:tc>
          <w:tcPr>
            <w:tcW w:w="1490" w:type="dxa"/>
            <w:shd w:val="clear" w:color="auto" w:fill="auto"/>
          </w:tcPr>
          <w:p w14:paraId="3C6DD7FF"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TCP Source flags sum</w:t>
            </w:r>
          </w:p>
        </w:tc>
        <w:tc>
          <w:tcPr>
            <w:tcW w:w="1229" w:type="dxa"/>
            <w:shd w:val="clear" w:color="auto" w:fill="auto"/>
          </w:tcPr>
          <w:p w14:paraId="5D042A80"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hex</w:t>
            </w:r>
          </w:p>
        </w:tc>
        <w:tc>
          <w:tcPr>
            <w:tcW w:w="747" w:type="dxa"/>
            <w:gridSpan w:val="2"/>
            <w:shd w:val="clear" w:color="auto" w:fill="auto"/>
          </w:tcPr>
          <w:p w14:paraId="03DF5AAD" w14:textId="77777777" w:rsidR="004C2C99" w:rsidRPr="0048305B" w:rsidRDefault="004C2C99" w:rsidP="004C2C99">
            <w:pPr>
              <w:pStyle w:val="ComputerCode"/>
              <w:rPr>
                <w:rFonts w:cs="Courier New"/>
              </w:rPr>
            </w:pPr>
            <w:r w:rsidRPr="0048305B">
              <w:rPr>
                <w:rFonts w:cs="Courier New"/>
              </w:rPr>
              <w:t>4</w:t>
            </w:r>
          </w:p>
        </w:tc>
        <w:tc>
          <w:tcPr>
            <w:tcW w:w="2879" w:type="dxa"/>
            <w:shd w:val="clear" w:color="auto" w:fill="auto"/>
          </w:tcPr>
          <w:p w14:paraId="2AA6611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For TCP Flows (</w:t>
            </w:r>
            <w:r w:rsidRPr="00D03B2D">
              <w:rPr>
                <w:rStyle w:val="ComputerCode-smallChar"/>
              </w:rPr>
              <w:t>PROTO=6</w:t>
            </w:r>
            <w:r w:rsidRPr="00864DC2">
              <w:rPr>
                <w:sz w:val="20"/>
                <w:szCs w:val="20"/>
              </w:rPr>
              <w:t xml:space="preserve">): </w:t>
            </w:r>
            <w:r>
              <w:rPr>
                <w:sz w:val="20"/>
                <w:szCs w:val="20"/>
              </w:rPr>
              <w:t xml:space="preserve"> </w:t>
            </w:r>
            <w:r w:rsidRPr="00864DC2">
              <w:rPr>
                <w:sz w:val="20"/>
                <w:szCs w:val="20"/>
              </w:rPr>
              <w:t xml:space="preserve">The </w:t>
            </w:r>
            <w:r>
              <w:rPr>
                <w:sz w:val="20"/>
                <w:szCs w:val="20"/>
              </w:rPr>
              <w:t>bitwise sum of the TCP flags (8 </w:t>
            </w:r>
            <w:r w:rsidRPr="00864DC2">
              <w:rPr>
                <w:sz w:val="20"/>
                <w:szCs w:val="20"/>
              </w:rPr>
              <w:t xml:space="preserve">bits) that were set in the packets having an address equal to the first seen source address of this flow. </w:t>
            </w:r>
            <w:r>
              <w:rPr>
                <w:sz w:val="20"/>
                <w:szCs w:val="20"/>
              </w:rPr>
              <w:t xml:space="preserve"> </w:t>
            </w:r>
            <w:r w:rsidRPr="00864DC2">
              <w:rPr>
                <w:sz w:val="20"/>
                <w:szCs w:val="20"/>
              </w:rPr>
              <w:t xml:space="preserve">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t>
            </w:r>
            <w:r>
              <w:rPr>
                <w:sz w:val="20"/>
                <w:szCs w:val="20"/>
              </w:rPr>
              <w:t xml:space="preserve">w is composed of layer </w:t>
            </w:r>
            <w:r w:rsidRPr="00864DC2">
              <w:rPr>
                <w:sz w:val="20"/>
                <w:szCs w:val="20"/>
              </w:rPr>
              <w:t>3 packets; or layer 4 packets exist</w:t>
            </w:r>
            <w:r>
              <w:rPr>
                <w:sz w:val="20"/>
                <w:szCs w:val="20"/>
              </w:rPr>
              <w:t>,</w:t>
            </w:r>
            <w:r w:rsidRPr="00864DC2">
              <w:rPr>
                <w:sz w:val="20"/>
                <w:szCs w:val="20"/>
              </w:rPr>
              <w:t xml:space="preserve"> but</w:t>
            </w:r>
            <w:r>
              <w:rPr>
                <w:sz w:val="20"/>
                <w:szCs w:val="20"/>
              </w:rPr>
              <w:t xml:space="preserve"> the protocol is not TCP</w:t>
            </w:r>
            <w:r w:rsidRPr="00864DC2">
              <w:rPr>
                <w:sz w:val="20"/>
                <w:szCs w:val="20"/>
              </w:rPr>
              <w:t>.</w:t>
            </w:r>
          </w:p>
        </w:tc>
      </w:tr>
      <w:tr w:rsidR="004C2C99" w:rsidRPr="00864DC2" w14:paraId="79CD7A01" w14:textId="77777777" w:rsidTr="00EC238A">
        <w:trPr>
          <w:cantSplit/>
          <w:jc w:val="center"/>
        </w:trPr>
        <w:tc>
          <w:tcPr>
            <w:tcW w:w="525" w:type="dxa"/>
            <w:shd w:val="clear" w:color="auto" w:fill="F2F2F2"/>
          </w:tcPr>
          <w:p w14:paraId="044EF382"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F2F2F2"/>
          </w:tcPr>
          <w:p w14:paraId="63E0672A" w14:textId="77777777" w:rsidR="004C2C99" w:rsidRPr="00EF41CC" w:rsidRDefault="004C2C99" w:rsidP="004C2C99">
            <w:pPr>
              <w:tabs>
                <w:tab w:val="center" w:pos="4320"/>
                <w:tab w:val="right" w:pos="8640"/>
              </w:tabs>
              <w:spacing w:line="264" w:lineRule="auto"/>
              <w:rPr>
                <w:sz w:val="20"/>
                <w:szCs w:val="20"/>
                <w:lang w:val="de-DE"/>
              </w:rPr>
            </w:pPr>
            <w:r w:rsidRPr="00EF41CC">
              <w:rPr>
                <w:sz w:val="20"/>
                <w:szCs w:val="20"/>
                <w:lang w:val="de-DE"/>
              </w:rPr>
              <w:t>DST_TCP_FLAGS</w:t>
            </w:r>
          </w:p>
          <w:p w14:paraId="32E2A527" w14:textId="77777777" w:rsidR="004C2C99" w:rsidRPr="00EF41CC" w:rsidRDefault="004C2C99" w:rsidP="004C2C99">
            <w:pPr>
              <w:rPr>
                <w:sz w:val="20"/>
                <w:szCs w:val="20"/>
              </w:rPr>
            </w:pPr>
            <w:r w:rsidRPr="00EF41CC">
              <w:rPr>
                <w:sz w:val="20"/>
                <w:szCs w:val="20"/>
                <w:lang w:val="de-DE"/>
              </w:rPr>
              <w:t xml:space="preserve">  </w:t>
            </w:r>
            <w:r w:rsidRPr="00EF41CC">
              <w:rPr>
                <w:sz w:val="20"/>
                <w:szCs w:val="20"/>
              </w:rPr>
              <w:t>ValueType: BITSUM</w:t>
            </w:r>
          </w:p>
          <w:p w14:paraId="3BE69C6A" w14:textId="77777777" w:rsidR="004C2C99" w:rsidRPr="00EF41CC" w:rsidRDefault="004C2C99" w:rsidP="004C2C99">
            <w:pPr>
              <w:tabs>
                <w:tab w:val="center" w:pos="4320"/>
                <w:tab w:val="right" w:pos="8640"/>
              </w:tabs>
              <w:spacing w:line="264" w:lineRule="auto"/>
              <w:rPr>
                <w:sz w:val="20"/>
                <w:szCs w:val="20"/>
                <w:lang w:val="de-DE"/>
              </w:rPr>
            </w:pPr>
            <w:r w:rsidRPr="00EF41CC">
              <w:rPr>
                <w:sz w:val="20"/>
                <w:szCs w:val="20"/>
                <w:lang w:val="de-DE"/>
              </w:rPr>
              <w:t xml:space="preserve">  Default: Null</w:t>
            </w:r>
          </w:p>
          <w:p w14:paraId="190B60C8" w14:textId="77777777" w:rsidR="004C2C99" w:rsidRPr="00EF41CC" w:rsidRDefault="004C2C99" w:rsidP="004C2C99">
            <w:pPr>
              <w:tabs>
                <w:tab w:val="center" w:pos="4320"/>
                <w:tab w:val="right" w:pos="8640"/>
              </w:tabs>
              <w:spacing w:line="264" w:lineRule="auto"/>
              <w:rPr>
                <w:sz w:val="20"/>
                <w:szCs w:val="20"/>
              </w:rPr>
            </w:pPr>
            <w:r w:rsidRPr="00EF41CC">
              <w:rPr>
                <w:sz w:val="20"/>
                <w:szCs w:val="20"/>
                <w:lang w:val="de-DE"/>
              </w:rPr>
              <w:t xml:space="preserve">  </w:t>
            </w:r>
            <w:r w:rsidRPr="00EF41CC">
              <w:rPr>
                <w:sz w:val="20"/>
                <w:szCs w:val="20"/>
              </w:rPr>
              <w:t>Min: 00</w:t>
            </w:r>
          </w:p>
          <w:p w14:paraId="648C9D1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FF</w:t>
            </w:r>
          </w:p>
          <w:p w14:paraId="017268C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1D2B28D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w:t>
            </w:r>
          </w:p>
        </w:tc>
        <w:tc>
          <w:tcPr>
            <w:tcW w:w="1490" w:type="dxa"/>
            <w:shd w:val="clear" w:color="auto" w:fill="F2F2F2"/>
          </w:tcPr>
          <w:p w14:paraId="1BCB5618"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TCP Destination flags sum</w:t>
            </w:r>
          </w:p>
        </w:tc>
        <w:tc>
          <w:tcPr>
            <w:tcW w:w="1229" w:type="dxa"/>
            <w:shd w:val="clear" w:color="auto" w:fill="F2F2F2"/>
          </w:tcPr>
          <w:p w14:paraId="62B29159"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hex</w:t>
            </w:r>
          </w:p>
        </w:tc>
        <w:tc>
          <w:tcPr>
            <w:tcW w:w="747" w:type="dxa"/>
            <w:gridSpan w:val="2"/>
            <w:shd w:val="clear" w:color="auto" w:fill="F2F2F2"/>
          </w:tcPr>
          <w:p w14:paraId="777EF57B" w14:textId="77777777" w:rsidR="004C2C99" w:rsidRPr="0048305B" w:rsidRDefault="004C2C99" w:rsidP="004C2C99">
            <w:pPr>
              <w:pStyle w:val="ComputerCode"/>
              <w:rPr>
                <w:rFonts w:cs="Courier New"/>
              </w:rPr>
            </w:pPr>
            <w:r w:rsidRPr="0048305B">
              <w:rPr>
                <w:rFonts w:cs="Courier New"/>
              </w:rPr>
              <w:t>4</w:t>
            </w:r>
          </w:p>
        </w:tc>
        <w:tc>
          <w:tcPr>
            <w:tcW w:w="2879" w:type="dxa"/>
            <w:shd w:val="clear" w:color="auto" w:fill="F2F2F2"/>
          </w:tcPr>
          <w:p w14:paraId="5C9C78A7"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For TCP Flows (</w:t>
            </w:r>
            <w:r w:rsidRPr="00D03B2D">
              <w:rPr>
                <w:rStyle w:val="ComputerCode-smallChar"/>
              </w:rPr>
              <w:t>PROTO=6</w:t>
            </w:r>
            <w:r w:rsidRPr="00864DC2">
              <w:rPr>
                <w:sz w:val="20"/>
                <w:szCs w:val="20"/>
              </w:rPr>
              <w:t xml:space="preserve">): </w:t>
            </w:r>
            <w:r>
              <w:rPr>
                <w:sz w:val="20"/>
                <w:szCs w:val="20"/>
              </w:rPr>
              <w:t xml:space="preserve"> </w:t>
            </w:r>
            <w:r w:rsidRPr="00864DC2">
              <w:rPr>
                <w:sz w:val="20"/>
                <w:szCs w:val="20"/>
              </w:rPr>
              <w:t xml:space="preserve">The </w:t>
            </w:r>
            <w:r>
              <w:rPr>
                <w:sz w:val="20"/>
                <w:szCs w:val="20"/>
              </w:rPr>
              <w:t>bitwise sum of the TCP flags (8 </w:t>
            </w:r>
            <w:r w:rsidRPr="00864DC2">
              <w:rPr>
                <w:sz w:val="20"/>
                <w:szCs w:val="20"/>
              </w:rPr>
              <w:t xml:space="preserve">bits) that were set in the packets having an address equal to the first seen destination address of this flow. </w:t>
            </w:r>
            <w:r>
              <w:rPr>
                <w:sz w:val="20"/>
                <w:szCs w:val="20"/>
              </w:rPr>
              <w:t xml:space="preserve"> </w:t>
            </w:r>
            <w:r w:rsidRPr="00864DC2">
              <w:rPr>
                <w:sz w:val="20"/>
                <w:szCs w:val="20"/>
              </w:rPr>
              <w:t xml:space="preserve">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 xml:space="preserve">the flow </w:t>
            </w:r>
            <w:r>
              <w:rPr>
                <w:sz w:val="20"/>
                <w:szCs w:val="20"/>
              </w:rPr>
              <w:t>is composed of layer 3 </w:t>
            </w:r>
            <w:r w:rsidRPr="00864DC2">
              <w:rPr>
                <w:sz w:val="20"/>
                <w:szCs w:val="20"/>
              </w:rPr>
              <w:t>packets; or layer 4 packets exist</w:t>
            </w:r>
            <w:r>
              <w:rPr>
                <w:sz w:val="20"/>
                <w:szCs w:val="20"/>
              </w:rPr>
              <w:t>,</w:t>
            </w:r>
            <w:r w:rsidRPr="00864DC2">
              <w:rPr>
                <w:sz w:val="20"/>
                <w:szCs w:val="20"/>
              </w:rPr>
              <w:t xml:space="preserve"> but</w:t>
            </w:r>
            <w:r>
              <w:rPr>
                <w:sz w:val="20"/>
                <w:szCs w:val="20"/>
              </w:rPr>
              <w:t xml:space="preserve"> the protocol is not TCP</w:t>
            </w:r>
            <w:r w:rsidRPr="00864DC2">
              <w:rPr>
                <w:sz w:val="20"/>
                <w:szCs w:val="20"/>
              </w:rPr>
              <w:t>.</w:t>
            </w:r>
          </w:p>
        </w:tc>
      </w:tr>
      <w:tr w:rsidR="004C2C99" w:rsidRPr="00864DC2" w14:paraId="5914705B" w14:textId="77777777" w:rsidTr="00EC238A">
        <w:trPr>
          <w:cantSplit/>
          <w:jc w:val="center"/>
        </w:trPr>
        <w:tc>
          <w:tcPr>
            <w:tcW w:w="525" w:type="dxa"/>
            <w:shd w:val="clear" w:color="auto" w:fill="auto"/>
          </w:tcPr>
          <w:p w14:paraId="5ACE6250" w14:textId="77777777" w:rsidR="004C2C99" w:rsidRPr="00504DCA" w:rsidRDefault="004C2C99" w:rsidP="004C2C99">
            <w:pPr>
              <w:numPr>
                <w:ilvl w:val="0"/>
                <w:numId w:val="1"/>
              </w:numPr>
              <w:ind w:left="0" w:firstLine="0"/>
              <w:jc w:val="both"/>
              <w:rPr>
                <w:sz w:val="20"/>
                <w:szCs w:val="20"/>
              </w:rPr>
            </w:pPr>
          </w:p>
        </w:tc>
        <w:tc>
          <w:tcPr>
            <w:tcW w:w="2490" w:type="dxa"/>
            <w:gridSpan w:val="2"/>
            <w:shd w:val="clear" w:color="auto" w:fill="auto"/>
          </w:tcPr>
          <w:p w14:paraId="3A9E6AE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TCP_EARLY_LATE_FLG</w:t>
            </w:r>
          </w:p>
          <w:p w14:paraId="6A7829EF" w14:textId="77777777" w:rsidR="004C2C99" w:rsidRPr="00EF41CC" w:rsidRDefault="004C2C99" w:rsidP="004C2C99">
            <w:pPr>
              <w:rPr>
                <w:sz w:val="20"/>
                <w:szCs w:val="20"/>
              </w:rPr>
            </w:pPr>
            <w:r w:rsidRPr="00EF41CC">
              <w:rPr>
                <w:sz w:val="20"/>
                <w:szCs w:val="20"/>
              </w:rPr>
              <w:t xml:space="preserve">  ValueType: FLAGSEQ</w:t>
            </w:r>
          </w:p>
          <w:p w14:paraId="1EEDA5F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1E05D7E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See Explanation</w:t>
            </w:r>
          </w:p>
          <w:p w14:paraId="61381EC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See Explanation</w:t>
            </w:r>
          </w:p>
          <w:p w14:paraId="4101365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668EB272"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0-96</w:t>
            </w:r>
          </w:p>
        </w:tc>
        <w:tc>
          <w:tcPr>
            <w:tcW w:w="1490" w:type="dxa"/>
            <w:shd w:val="clear" w:color="auto" w:fill="auto"/>
          </w:tcPr>
          <w:p w14:paraId="0B60AF83"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TCP Flags from early and late packets</w:t>
            </w:r>
          </w:p>
        </w:tc>
        <w:tc>
          <w:tcPr>
            <w:tcW w:w="1229" w:type="dxa"/>
            <w:shd w:val="clear" w:color="auto" w:fill="auto"/>
          </w:tcPr>
          <w:p w14:paraId="1739DDE1"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string</w:t>
            </w:r>
          </w:p>
        </w:tc>
        <w:tc>
          <w:tcPr>
            <w:tcW w:w="747" w:type="dxa"/>
            <w:gridSpan w:val="2"/>
            <w:shd w:val="clear" w:color="auto" w:fill="auto"/>
          </w:tcPr>
          <w:p w14:paraId="2201B770" w14:textId="77777777" w:rsidR="004C2C99" w:rsidRPr="0048305B" w:rsidRDefault="004C2C99" w:rsidP="004C2C99">
            <w:pPr>
              <w:pStyle w:val="ComputerCode"/>
              <w:rPr>
                <w:rFonts w:cs="Courier New"/>
              </w:rPr>
            </w:pPr>
            <w:r w:rsidRPr="0048305B">
              <w:rPr>
                <w:rFonts w:cs="Courier New"/>
              </w:rPr>
              <w:t>4</w:t>
            </w:r>
          </w:p>
        </w:tc>
        <w:tc>
          <w:tcPr>
            <w:tcW w:w="2879" w:type="dxa"/>
            <w:shd w:val="clear" w:color="auto" w:fill="auto"/>
          </w:tcPr>
          <w:p w14:paraId="36E70E18"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For TCP Flows (</w:t>
            </w:r>
            <w:r w:rsidRPr="00D03B2D">
              <w:rPr>
                <w:rStyle w:val="ComputerCode-smallChar"/>
              </w:rPr>
              <w:t>PROTO=6</w:t>
            </w:r>
            <w:r w:rsidRPr="00864DC2">
              <w:rPr>
                <w:sz w:val="20"/>
                <w:szCs w:val="20"/>
              </w:rPr>
              <w:t xml:space="preserve">): </w:t>
            </w:r>
            <w:r>
              <w:rPr>
                <w:sz w:val="20"/>
                <w:szCs w:val="20"/>
              </w:rPr>
              <w:t xml:space="preserve"> </w:t>
            </w:r>
            <w:r w:rsidRPr="00864DC2">
              <w:rPr>
                <w:sz w:val="20"/>
                <w:szCs w:val="20"/>
              </w:rPr>
              <w:t>Up to 32</w:t>
            </w:r>
            <w:r>
              <w:rPr>
                <w:sz w:val="20"/>
                <w:szCs w:val="20"/>
              </w:rPr>
              <w:t xml:space="preserve"> hex encoded TCP flag values (2 </w:t>
            </w:r>
            <w:r w:rsidRPr="00864DC2">
              <w:rPr>
                <w:sz w:val="20"/>
                <w:szCs w:val="20"/>
              </w:rPr>
              <w:t xml:space="preserve">hex digits). </w:t>
            </w:r>
            <w:r>
              <w:rPr>
                <w:sz w:val="20"/>
                <w:szCs w:val="20"/>
              </w:rPr>
              <w:t xml:space="preserve"> </w:t>
            </w:r>
            <w:r w:rsidRPr="00864DC2">
              <w:rPr>
                <w:sz w:val="20"/>
                <w:szCs w:val="20"/>
              </w:rPr>
              <w:t xml:space="preserve">Each </w:t>
            </w:r>
            <w:r>
              <w:rPr>
                <w:sz w:val="20"/>
                <w:szCs w:val="20"/>
              </w:rPr>
              <w:t>value</w:t>
            </w:r>
            <w:r w:rsidRPr="00864DC2">
              <w:rPr>
                <w:sz w:val="20"/>
                <w:szCs w:val="20"/>
              </w:rPr>
              <w:t xml:space="preserve"> is preceded by either a</w:t>
            </w:r>
            <w:r>
              <w:rPr>
                <w:sz w:val="20"/>
                <w:szCs w:val="20"/>
              </w:rPr>
              <w:t xml:space="preserve"> “+”</w:t>
            </w:r>
            <w:r w:rsidRPr="00864DC2">
              <w:rPr>
                <w:sz w:val="20"/>
                <w:szCs w:val="20"/>
              </w:rPr>
              <w:t xml:space="preserve"> (source) or a </w:t>
            </w:r>
            <w:r>
              <w:rPr>
                <w:sz w:val="20"/>
                <w:szCs w:val="20"/>
              </w:rPr>
              <w:t>“-”</w:t>
            </w:r>
            <w:r w:rsidRPr="00864DC2">
              <w:rPr>
                <w:sz w:val="20"/>
                <w:szCs w:val="20"/>
              </w:rPr>
              <w:t xml:space="preserve"> (destination) to indicate that flag is from a packet whose address matches the first seen source address or first seen destination address of the flow. </w:t>
            </w:r>
            <w:r>
              <w:rPr>
                <w:sz w:val="20"/>
                <w:szCs w:val="20"/>
              </w:rPr>
              <w:t xml:space="preserve"> </w:t>
            </w:r>
            <w:r w:rsidRPr="00864DC2">
              <w:rPr>
                <w:sz w:val="20"/>
                <w:szCs w:val="20"/>
              </w:rPr>
              <w:t xml:space="preserve">If there are more than 32 packets in the TCP flow, the last five entries will be flags from the final </w:t>
            </w:r>
            <w:r>
              <w:rPr>
                <w:sz w:val="20"/>
                <w:szCs w:val="20"/>
              </w:rPr>
              <w:t>five</w:t>
            </w:r>
            <w:r w:rsidRPr="00864DC2">
              <w:rPr>
                <w:sz w:val="20"/>
                <w:szCs w:val="20"/>
              </w:rPr>
              <w:t xml:space="preserve"> packets in the flow. </w:t>
            </w:r>
            <w:r>
              <w:rPr>
                <w:sz w:val="20"/>
                <w:szCs w:val="20"/>
              </w:rPr>
              <w:t xml:space="preserve"> </w:t>
            </w:r>
            <w:r w:rsidRPr="00864DC2">
              <w:rPr>
                <w:sz w:val="20"/>
                <w:szCs w:val="20"/>
              </w:rPr>
              <w:t xml:space="preserve">If this is the case, they will be marked with a </w:t>
            </w:r>
            <w:r>
              <w:rPr>
                <w:sz w:val="20"/>
                <w:szCs w:val="20"/>
              </w:rPr>
              <w:t>“&lt;”</w:t>
            </w:r>
            <w:r w:rsidRPr="00864DC2">
              <w:rPr>
                <w:sz w:val="20"/>
                <w:szCs w:val="20"/>
              </w:rPr>
              <w:t xml:space="preserve"> (source) or a </w:t>
            </w:r>
            <w:r>
              <w:rPr>
                <w:sz w:val="20"/>
                <w:szCs w:val="20"/>
              </w:rPr>
              <w:t>“&gt;”</w:t>
            </w:r>
            <w:r w:rsidRPr="00864DC2">
              <w:rPr>
                <w:sz w:val="20"/>
                <w:szCs w:val="20"/>
              </w:rPr>
              <w:t xml:space="preserve"> (destination).</w:t>
            </w:r>
          </w:p>
        </w:tc>
      </w:tr>
      <w:tr w:rsidR="004C2C99" w:rsidRPr="00864DC2" w14:paraId="0C0239B9" w14:textId="77777777" w:rsidTr="00EC238A">
        <w:trPr>
          <w:cantSplit/>
          <w:jc w:val="center"/>
        </w:trPr>
        <w:tc>
          <w:tcPr>
            <w:tcW w:w="525" w:type="dxa"/>
            <w:tcBorders>
              <w:bottom w:val="nil"/>
            </w:tcBorders>
            <w:shd w:val="clear" w:color="auto" w:fill="F2F2F2"/>
          </w:tcPr>
          <w:p w14:paraId="00273166" w14:textId="77777777" w:rsidR="004C2C99" w:rsidRPr="00504DCA" w:rsidRDefault="004C2C99" w:rsidP="004C2C99">
            <w:pPr>
              <w:numPr>
                <w:ilvl w:val="0"/>
                <w:numId w:val="1"/>
              </w:numPr>
              <w:ind w:left="0" w:firstLine="0"/>
              <w:jc w:val="both"/>
              <w:rPr>
                <w:sz w:val="20"/>
                <w:szCs w:val="20"/>
              </w:rPr>
            </w:pPr>
          </w:p>
        </w:tc>
        <w:tc>
          <w:tcPr>
            <w:tcW w:w="2490" w:type="dxa"/>
            <w:gridSpan w:val="2"/>
            <w:tcBorders>
              <w:bottom w:val="nil"/>
            </w:tcBorders>
            <w:shd w:val="clear" w:color="auto" w:fill="F2F2F2"/>
          </w:tcPr>
          <w:p w14:paraId="7A9EBD77"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SRC_FIRST_TCP_TS</w:t>
            </w:r>
          </w:p>
          <w:p w14:paraId="36D76CE7" w14:textId="77777777" w:rsidR="004C2C99" w:rsidRPr="00EF41CC" w:rsidRDefault="004C2C99" w:rsidP="004C2C99">
            <w:pPr>
              <w:rPr>
                <w:sz w:val="20"/>
                <w:szCs w:val="20"/>
              </w:rPr>
            </w:pPr>
            <w:r w:rsidRPr="00EF41CC">
              <w:rPr>
                <w:sz w:val="20"/>
                <w:szCs w:val="20"/>
              </w:rPr>
              <w:t xml:space="preserve">  ValueType: ENUM</w:t>
            </w:r>
          </w:p>
          <w:p w14:paraId="0179A6B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32FDC1A7"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4BFAF13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32</w:t>
            </w:r>
            <w:r w:rsidRPr="00EF41CC">
              <w:rPr>
                <w:sz w:val="20"/>
                <w:szCs w:val="20"/>
              </w:rPr>
              <w:t xml:space="preserve"> -1</w:t>
            </w:r>
          </w:p>
          <w:p w14:paraId="7504D69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55A9F7F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0-10</w:t>
            </w:r>
          </w:p>
        </w:tc>
        <w:tc>
          <w:tcPr>
            <w:tcW w:w="1490" w:type="dxa"/>
            <w:tcBorders>
              <w:bottom w:val="nil"/>
            </w:tcBorders>
            <w:shd w:val="clear" w:color="auto" w:fill="F2F2F2"/>
          </w:tcPr>
          <w:p w14:paraId="749B6C2A"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Source TCP initial </w:t>
            </w:r>
            <w:r>
              <w:rPr>
                <w:sz w:val="20"/>
                <w:szCs w:val="20"/>
              </w:rPr>
              <w:t>timestamp</w:t>
            </w:r>
          </w:p>
        </w:tc>
        <w:tc>
          <w:tcPr>
            <w:tcW w:w="1229" w:type="dxa"/>
            <w:tcBorders>
              <w:bottom w:val="nil"/>
            </w:tcBorders>
            <w:shd w:val="clear" w:color="auto" w:fill="F2F2F2"/>
          </w:tcPr>
          <w:p w14:paraId="09917D80"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tcBorders>
              <w:bottom w:val="nil"/>
            </w:tcBorders>
            <w:shd w:val="clear" w:color="auto" w:fill="F2F2F2"/>
          </w:tcPr>
          <w:p w14:paraId="2D883CE4" w14:textId="77777777" w:rsidR="004C2C99" w:rsidRPr="0048305B" w:rsidRDefault="004C2C99" w:rsidP="004C2C99">
            <w:pPr>
              <w:pStyle w:val="ComputerCode"/>
              <w:rPr>
                <w:rFonts w:cs="Courier New"/>
              </w:rPr>
            </w:pPr>
            <w:r w:rsidRPr="0048305B">
              <w:rPr>
                <w:rFonts w:cs="Courier New"/>
              </w:rPr>
              <w:t>4</w:t>
            </w:r>
          </w:p>
        </w:tc>
        <w:tc>
          <w:tcPr>
            <w:tcW w:w="2879" w:type="dxa"/>
            <w:tcBorders>
              <w:bottom w:val="nil"/>
            </w:tcBorders>
            <w:shd w:val="clear" w:color="auto" w:fill="F2F2F2"/>
          </w:tcPr>
          <w:p w14:paraId="5E94C2CE"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The TCP </w:t>
            </w:r>
            <w:r>
              <w:rPr>
                <w:sz w:val="20"/>
                <w:szCs w:val="20"/>
              </w:rPr>
              <w:t>timestamp</w:t>
            </w:r>
            <w:r w:rsidRPr="00864DC2">
              <w:rPr>
                <w:sz w:val="20"/>
                <w:szCs w:val="20"/>
              </w:rPr>
              <w:t xml:space="preserve"> from the first packet whose address matches the first seen source address of the flow.</w:t>
            </w:r>
            <w:r>
              <w:rPr>
                <w:sz w:val="20"/>
                <w:szCs w:val="20"/>
              </w:rPr>
              <w:t xml:space="preserve">  A value of </w:t>
            </w:r>
            <w:r w:rsidRPr="00770931">
              <w:rPr>
                <w:rStyle w:val="ComputerCode-smallChar"/>
              </w:rPr>
              <w:t>0</w:t>
            </w:r>
            <w:r>
              <w:rPr>
                <w:sz w:val="20"/>
                <w:szCs w:val="20"/>
              </w:rPr>
              <w:t xml:space="preserve"> indicates that the first seen source packet had a value of </w:t>
            </w:r>
            <w:r w:rsidRPr="00770931">
              <w:rPr>
                <w:rStyle w:val="ComputerCode-smallChar"/>
              </w:rPr>
              <w:t>0</w:t>
            </w:r>
            <w:r>
              <w:rPr>
                <w:sz w:val="20"/>
                <w:szCs w:val="20"/>
              </w:rPr>
              <w:t xml:space="preserve">. </w:t>
            </w:r>
            <w:r w:rsidRPr="00864DC2">
              <w:rPr>
                <w:sz w:val="20"/>
                <w:szCs w:val="20"/>
              </w:rPr>
              <w:t xml:space="preserve"> 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 is composed of la</w:t>
            </w:r>
            <w:r>
              <w:rPr>
                <w:sz w:val="20"/>
                <w:szCs w:val="20"/>
              </w:rPr>
              <w:t xml:space="preserve">yer </w:t>
            </w:r>
            <w:r w:rsidRPr="00864DC2">
              <w:rPr>
                <w:sz w:val="20"/>
                <w:szCs w:val="20"/>
              </w:rPr>
              <w:t xml:space="preserve">3 packets; </w:t>
            </w:r>
            <w:r>
              <w:rPr>
                <w:sz w:val="20"/>
                <w:szCs w:val="20"/>
              </w:rPr>
              <w:t xml:space="preserve">or there was no timestamp option set in the TCP header </w:t>
            </w:r>
            <w:r w:rsidRPr="00864DC2">
              <w:rPr>
                <w:sz w:val="20"/>
                <w:szCs w:val="20"/>
              </w:rPr>
              <w:t>or layer 4 packets exist</w:t>
            </w:r>
            <w:r>
              <w:rPr>
                <w:sz w:val="20"/>
                <w:szCs w:val="20"/>
              </w:rPr>
              <w:t>,</w:t>
            </w:r>
            <w:r w:rsidRPr="00864DC2">
              <w:rPr>
                <w:sz w:val="20"/>
                <w:szCs w:val="20"/>
              </w:rPr>
              <w:t xml:space="preserve"> but the protocol is not TCP.</w:t>
            </w:r>
          </w:p>
        </w:tc>
      </w:tr>
      <w:tr w:rsidR="004C2C99" w:rsidRPr="00864DC2" w14:paraId="4E42AFFD" w14:textId="77777777" w:rsidTr="00EC238A">
        <w:trPr>
          <w:cantSplit/>
          <w:jc w:val="center"/>
        </w:trPr>
        <w:tc>
          <w:tcPr>
            <w:tcW w:w="525" w:type="dxa"/>
            <w:tcBorders>
              <w:top w:val="nil"/>
              <w:bottom w:val="nil"/>
            </w:tcBorders>
            <w:shd w:val="clear" w:color="auto" w:fill="auto"/>
          </w:tcPr>
          <w:p w14:paraId="4C6D1C5D"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auto"/>
          </w:tcPr>
          <w:p w14:paraId="10E5F16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SRC_FIRST_TCP_SEQ</w:t>
            </w:r>
          </w:p>
          <w:p w14:paraId="606BD40A" w14:textId="77777777" w:rsidR="004C2C99" w:rsidRPr="00EF41CC" w:rsidRDefault="004C2C99" w:rsidP="004C2C99">
            <w:pPr>
              <w:rPr>
                <w:sz w:val="20"/>
                <w:szCs w:val="20"/>
              </w:rPr>
            </w:pPr>
            <w:r w:rsidRPr="00EF41CC">
              <w:rPr>
                <w:sz w:val="20"/>
                <w:szCs w:val="20"/>
              </w:rPr>
              <w:t xml:space="preserve">  ValueType: ENUM</w:t>
            </w:r>
          </w:p>
          <w:p w14:paraId="23B25DA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0CBE7C6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02B619A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32</w:t>
            </w:r>
            <w:r w:rsidRPr="00EF41CC">
              <w:rPr>
                <w:sz w:val="20"/>
                <w:szCs w:val="20"/>
              </w:rPr>
              <w:t xml:space="preserve"> -1</w:t>
            </w:r>
          </w:p>
          <w:p w14:paraId="1F03375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596FFC3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0-10</w:t>
            </w:r>
          </w:p>
        </w:tc>
        <w:tc>
          <w:tcPr>
            <w:tcW w:w="1490" w:type="dxa"/>
            <w:tcBorders>
              <w:top w:val="nil"/>
              <w:bottom w:val="nil"/>
            </w:tcBorders>
            <w:shd w:val="clear" w:color="auto" w:fill="auto"/>
          </w:tcPr>
          <w:p w14:paraId="382BF6D7"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Source TCP initial sequence number</w:t>
            </w:r>
          </w:p>
        </w:tc>
        <w:tc>
          <w:tcPr>
            <w:tcW w:w="1229" w:type="dxa"/>
            <w:tcBorders>
              <w:top w:val="nil"/>
              <w:bottom w:val="nil"/>
            </w:tcBorders>
            <w:shd w:val="clear" w:color="auto" w:fill="auto"/>
          </w:tcPr>
          <w:p w14:paraId="09A971AC"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tcBorders>
              <w:top w:val="nil"/>
              <w:bottom w:val="nil"/>
            </w:tcBorders>
            <w:shd w:val="clear" w:color="auto" w:fill="auto"/>
          </w:tcPr>
          <w:p w14:paraId="447A859D"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bottom w:val="nil"/>
            </w:tcBorders>
            <w:shd w:val="clear" w:color="auto" w:fill="auto"/>
          </w:tcPr>
          <w:p w14:paraId="2B649F5E"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The TCP sequence number from the first packet whose address matches the first seen source address of the flow.</w:t>
            </w:r>
            <w:r>
              <w:rPr>
                <w:sz w:val="20"/>
                <w:szCs w:val="20"/>
              </w:rPr>
              <w:t xml:space="preserve">  A value of </w:t>
            </w:r>
            <w:r w:rsidRPr="00770931">
              <w:rPr>
                <w:rStyle w:val="ComputerCode-smallChar"/>
              </w:rPr>
              <w:t>0</w:t>
            </w:r>
            <w:r>
              <w:rPr>
                <w:sz w:val="20"/>
                <w:szCs w:val="20"/>
              </w:rPr>
              <w:t xml:space="preserve"> indicates that the first seen source packet had a value of </w:t>
            </w:r>
            <w:r w:rsidRPr="00770931">
              <w:rPr>
                <w:rStyle w:val="ComputerCode-smallChar"/>
              </w:rPr>
              <w:t>0</w:t>
            </w:r>
            <w:r>
              <w:rPr>
                <w:sz w:val="20"/>
                <w:szCs w:val="20"/>
              </w:rPr>
              <w:t xml:space="preserve">. </w:t>
            </w:r>
            <w:r w:rsidRPr="00864DC2">
              <w:rPr>
                <w:sz w:val="20"/>
                <w:szCs w:val="20"/>
              </w:rPr>
              <w:t xml:space="preserve"> 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 is composed of la</w:t>
            </w:r>
            <w:r>
              <w:rPr>
                <w:sz w:val="20"/>
                <w:szCs w:val="20"/>
              </w:rPr>
              <w:t xml:space="preserve">yer </w:t>
            </w:r>
            <w:r w:rsidRPr="00864DC2">
              <w:rPr>
                <w:sz w:val="20"/>
                <w:szCs w:val="20"/>
              </w:rPr>
              <w:t>3 packets; or layer 4 packets exist</w:t>
            </w:r>
            <w:r>
              <w:rPr>
                <w:sz w:val="20"/>
                <w:szCs w:val="20"/>
              </w:rPr>
              <w:t>,</w:t>
            </w:r>
            <w:r w:rsidRPr="00864DC2">
              <w:rPr>
                <w:sz w:val="20"/>
                <w:szCs w:val="20"/>
              </w:rPr>
              <w:t xml:space="preserve"> but the protocol is not TCP.</w:t>
            </w:r>
          </w:p>
        </w:tc>
      </w:tr>
      <w:tr w:rsidR="004C2C99" w:rsidRPr="00864DC2" w14:paraId="72574EF1" w14:textId="77777777" w:rsidTr="00EC238A">
        <w:trPr>
          <w:cantSplit/>
          <w:jc w:val="center"/>
        </w:trPr>
        <w:tc>
          <w:tcPr>
            <w:tcW w:w="525" w:type="dxa"/>
            <w:tcBorders>
              <w:top w:val="nil"/>
              <w:bottom w:val="nil"/>
            </w:tcBorders>
            <w:shd w:val="clear" w:color="auto" w:fill="F2F2F2"/>
          </w:tcPr>
          <w:p w14:paraId="6F666AC1"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F2F2F2"/>
          </w:tcPr>
          <w:p w14:paraId="471A52E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DST_FIRST_TCP_TS</w:t>
            </w:r>
          </w:p>
          <w:p w14:paraId="57EADA81" w14:textId="77777777" w:rsidR="004C2C99" w:rsidRPr="00EF41CC" w:rsidRDefault="004C2C99" w:rsidP="004C2C99">
            <w:pPr>
              <w:rPr>
                <w:sz w:val="20"/>
                <w:szCs w:val="20"/>
              </w:rPr>
            </w:pPr>
            <w:r w:rsidRPr="00EF41CC">
              <w:rPr>
                <w:sz w:val="20"/>
                <w:szCs w:val="20"/>
              </w:rPr>
              <w:t xml:space="preserve">  ValueType: ENUM</w:t>
            </w:r>
          </w:p>
          <w:p w14:paraId="67CD735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4FCF6AD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63435CF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32</w:t>
            </w:r>
            <w:r w:rsidRPr="00EF41CC">
              <w:rPr>
                <w:sz w:val="20"/>
                <w:szCs w:val="20"/>
              </w:rPr>
              <w:t xml:space="preserve"> -1</w:t>
            </w:r>
          </w:p>
          <w:p w14:paraId="2A52C19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43DA288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0-10</w:t>
            </w:r>
          </w:p>
        </w:tc>
        <w:tc>
          <w:tcPr>
            <w:tcW w:w="1490" w:type="dxa"/>
            <w:tcBorders>
              <w:top w:val="nil"/>
              <w:bottom w:val="nil"/>
            </w:tcBorders>
            <w:shd w:val="clear" w:color="auto" w:fill="F2F2F2"/>
          </w:tcPr>
          <w:p w14:paraId="2351BF5A" w14:textId="77777777" w:rsidR="004C2C99" w:rsidRPr="00864DC2" w:rsidRDefault="004C2C99" w:rsidP="004C2C99">
            <w:pPr>
              <w:tabs>
                <w:tab w:val="center" w:pos="4320"/>
                <w:tab w:val="right" w:pos="8640"/>
              </w:tabs>
              <w:spacing w:line="264" w:lineRule="auto"/>
              <w:rPr>
                <w:sz w:val="20"/>
                <w:szCs w:val="20"/>
              </w:rPr>
            </w:pPr>
            <w:r>
              <w:rPr>
                <w:sz w:val="20"/>
                <w:szCs w:val="20"/>
              </w:rPr>
              <w:t>Destination</w:t>
            </w:r>
            <w:r w:rsidRPr="00864DC2">
              <w:rPr>
                <w:sz w:val="20"/>
                <w:szCs w:val="20"/>
              </w:rPr>
              <w:t xml:space="preserve"> TCP initial </w:t>
            </w:r>
            <w:r>
              <w:rPr>
                <w:sz w:val="20"/>
                <w:szCs w:val="20"/>
              </w:rPr>
              <w:t>timestamp</w:t>
            </w:r>
          </w:p>
        </w:tc>
        <w:tc>
          <w:tcPr>
            <w:tcW w:w="1229" w:type="dxa"/>
            <w:tcBorders>
              <w:top w:val="nil"/>
              <w:bottom w:val="nil"/>
            </w:tcBorders>
            <w:shd w:val="clear" w:color="auto" w:fill="F2F2F2"/>
          </w:tcPr>
          <w:p w14:paraId="1226A049"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tcBorders>
              <w:top w:val="nil"/>
              <w:bottom w:val="nil"/>
            </w:tcBorders>
            <w:shd w:val="clear" w:color="auto" w:fill="F2F2F2"/>
          </w:tcPr>
          <w:p w14:paraId="6EDFDA06"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bottom w:val="nil"/>
            </w:tcBorders>
            <w:shd w:val="clear" w:color="auto" w:fill="F2F2F2"/>
          </w:tcPr>
          <w:p w14:paraId="1CBBF94A"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The TCP </w:t>
            </w:r>
            <w:r>
              <w:rPr>
                <w:sz w:val="20"/>
                <w:szCs w:val="20"/>
              </w:rPr>
              <w:t>timestamp</w:t>
            </w:r>
            <w:r w:rsidRPr="00864DC2">
              <w:rPr>
                <w:sz w:val="20"/>
                <w:szCs w:val="20"/>
              </w:rPr>
              <w:t xml:space="preserve"> from the first packet whose address matches the first seen </w:t>
            </w:r>
            <w:r>
              <w:rPr>
                <w:sz w:val="20"/>
                <w:szCs w:val="20"/>
              </w:rPr>
              <w:t>destination</w:t>
            </w:r>
            <w:r w:rsidRPr="00864DC2">
              <w:rPr>
                <w:sz w:val="20"/>
                <w:szCs w:val="20"/>
              </w:rPr>
              <w:t xml:space="preserve"> address of the flow.</w:t>
            </w:r>
            <w:r>
              <w:rPr>
                <w:sz w:val="20"/>
                <w:szCs w:val="20"/>
              </w:rPr>
              <w:t xml:space="preserve">  A value of </w:t>
            </w:r>
            <w:r w:rsidRPr="00770931">
              <w:rPr>
                <w:rStyle w:val="ComputerCode-smallChar"/>
              </w:rPr>
              <w:t>0</w:t>
            </w:r>
            <w:r>
              <w:rPr>
                <w:sz w:val="20"/>
                <w:szCs w:val="20"/>
              </w:rPr>
              <w:t xml:space="preserve"> indicates that the first seen destination packet had a value of </w:t>
            </w:r>
            <w:r w:rsidRPr="00770931">
              <w:rPr>
                <w:rStyle w:val="ComputerCode-smallChar"/>
              </w:rPr>
              <w:t>0</w:t>
            </w:r>
            <w:r>
              <w:rPr>
                <w:sz w:val="20"/>
                <w:szCs w:val="20"/>
              </w:rPr>
              <w:t xml:space="preserve">. </w:t>
            </w:r>
            <w:r w:rsidRPr="00864DC2">
              <w:rPr>
                <w:sz w:val="20"/>
                <w:szCs w:val="20"/>
              </w:rPr>
              <w:t xml:space="preserve"> 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 is composed of la</w:t>
            </w:r>
            <w:r>
              <w:rPr>
                <w:sz w:val="20"/>
                <w:szCs w:val="20"/>
              </w:rPr>
              <w:t xml:space="preserve">yer </w:t>
            </w:r>
            <w:r w:rsidRPr="00864DC2">
              <w:rPr>
                <w:sz w:val="20"/>
                <w:szCs w:val="20"/>
              </w:rPr>
              <w:t xml:space="preserve">3 packets; </w:t>
            </w:r>
            <w:r>
              <w:rPr>
                <w:sz w:val="20"/>
                <w:szCs w:val="20"/>
              </w:rPr>
              <w:t xml:space="preserve">or there was no timestamp option set in the TCP header, </w:t>
            </w:r>
            <w:r w:rsidRPr="00864DC2">
              <w:rPr>
                <w:sz w:val="20"/>
                <w:szCs w:val="20"/>
              </w:rPr>
              <w:t>or layer 4 packets exist</w:t>
            </w:r>
            <w:r>
              <w:rPr>
                <w:sz w:val="20"/>
                <w:szCs w:val="20"/>
              </w:rPr>
              <w:t>,</w:t>
            </w:r>
            <w:r w:rsidRPr="00864DC2">
              <w:rPr>
                <w:sz w:val="20"/>
                <w:szCs w:val="20"/>
              </w:rPr>
              <w:t xml:space="preserve"> but the protocol is not TCP.</w:t>
            </w:r>
          </w:p>
        </w:tc>
      </w:tr>
      <w:tr w:rsidR="004C2C99" w:rsidRPr="00864DC2" w14:paraId="0A284078" w14:textId="77777777" w:rsidTr="00EC238A">
        <w:trPr>
          <w:cantSplit/>
          <w:jc w:val="center"/>
        </w:trPr>
        <w:tc>
          <w:tcPr>
            <w:tcW w:w="525" w:type="dxa"/>
            <w:tcBorders>
              <w:top w:val="nil"/>
            </w:tcBorders>
            <w:shd w:val="clear" w:color="auto" w:fill="auto"/>
          </w:tcPr>
          <w:p w14:paraId="1A7C6332"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tcBorders>
            <w:shd w:val="clear" w:color="auto" w:fill="auto"/>
          </w:tcPr>
          <w:p w14:paraId="30F6418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DST_FIRST_TCP_SEQ</w:t>
            </w:r>
          </w:p>
          <w:p w14:paraId="723C4250" w14:textId="77777777" w:rsidR="004C2C99" w:rsidRPr="00EF41CC" w:rsidRDefault="004C2C99" w:rsidP="004C2C99">
            <w:pPr>
              <w:rPr>
                <w:sz w:val="20"/>
                <w:szCs w:val="20"/>
              </w:rPr>
            </w:pPr>
            <w:r w:rsidRPr="00EF41CC">
              <w:rPr>
                <w:sz w:val="20"/>
                <w:szCs w:val="20"/>
              </w:rPr>
              <w:t xml:space="preserve">  ValueType: ENUM</w:t>
            </w:r>
          </w:p>
          <w:p w14:paraId="0CC8DD5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10E02A3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02BFA6F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32</w:t>
            </w:r>
            <w:r w:rsidRPr="00EF41CC">
              <w:rPr>
                <w:sz w:val="20"/>
                <w:szCs w:val="20"/>
              </w:rPr>
              <w:t xml:space="preserve"> -1</w:t>
            </w:r>
          </w:p>
          <w:p w14:paraId="0D7533A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644BC3B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0-10</w:t>
            </w:r>
          </w:p>
        </w:tc>
        <w:tc>
          <w:tcPr>
            <w:tcW w:w="1490" w:type="dxa"/>
            <w:tcBorders>
              <w:top w:val="nil"/>
            </w:tcBorders>
            <w:shd w:val="clear" w:color="auto" w:fill="auto"/>
          </w:tcPr>
          <w:p w14:paraId="49A14FB3"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Destination TCP initial sequence number</w:t>
            </w:r>
          </w:p>
        </w:tc>
        <w:tc>
          <w:tcPr>
            <w:tcW w:w="1229" w:type="dxa"/>
            <w:tcBorders>
              <w:top w:val="nil"/>
            </w:tcBorders>
            <w:shd w:val="clear" w:color="auto" w:fill="auto"/>
          </w:tcPr>
          <w:p w14:paraId="4C7B73A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tcBorders>
              <w:top w:val="nil"/>
            </w:tcBorders>
            <w:shd w:val="clear" w:color="auto" w:fill="auto"/>
          </w:tcPr>
          <w:p w14:paraId="3710772E"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tcBorders>
            <w:shd w:val="clear" w:color="auto" w:fill="auto"/>
          </w:tcPr>
          <w:p w14:paraId="0DB8EB51"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The TCP sequence number from the first packet whose address matches the first seen destination address of the flow. </w:t>
            </w:r>
            <w:r>
              <w:rPr>
                <w:sz w:val="20"/>
                <w:szCs w:val="20"/>
              </w:rPr>
              <w:t xml:space="preserve"> A value of </w:t>
            </w:r>
            <w:r w:rsidRPr="00770931">
              <w:rPr>
                <w:rStyle w:val="ComputerCode-smallChar"/>
              </w:rPr>
              <w:t>0</w:t>
            </w:r>
            <w:r>
              <w:rPr>
                <w:sz w:val="20"/>
                <w:szCs w:val="20"/>
              </w:rPr>
              <w:t xml:space="preserve"> indicates that the first seen destination packet had a value of </w:t>
            </w:r>
            <w:r w:rsidRPr="00770931">
              <w:rPr>
                <w:rStyle w:val="ComputerCode-smallChar"/>
              </w:rPr>
              <w:t>0</w:t>
            </w:r>
            <w:r>
              <w:rPr>
                <w:sz w:val="20"/>
                <w:szCs w:val="20"/>
              </w:rPr>
              <w:t xml:space="preserve">.  </w:t>
            </w:r>
            <w:r w:rsidRPr="00864DC2">
              <w:rPr>
                <w:sz w:val="20"/>
                <w:szCs w:val="20"/>
              </w:rPr>
              <w:t xml:space="preserve">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 is composed of layer</w:t>
            </w:r>
            <w:r>
              <w:rPr>
                <w:sz w:val="20"/>
                <w:szCs w:val="20"/>
              </w:rPr>
              <w:t xml:space="preserve"> </w:t>
            </w:r>
            <w:r w:rsidRPr="00864DC2">
              <w:rPr>
                <w:sz w:val="20"/>
                <w:szCs w:val="20"/>
              </w:rPr>
              <w:t>3 packets; or layer 4 packets exist</w:t>
            </w:r>
            <w:r>
              <w:rPr>
                <w:sz w:val="20"/>
                <w:szCs w:val="20"/>
              </w:rPr>
              <w:t>,</w:t>
            </w:r>
            <w:r w:rsidRPr="00864DC2">
              <w:rPr>
                <w:sz w:val="20"/>
                <w:szCs w:val="20"/>
              </w:rPr>
              <w:t xml:space="preserve"> but the protocol is not TCP; or there is </w:t>
            </w:r>
            <w:r>
              <w:rPr>
                <w:sz w:val="20"/>
                <w:szCs w:val="20"/>
              </w:rPr>
              <w:t>one</w:t>
            </w:r>
            <w:r w:rsidRPr="00864DC2">
              <w:rPr>
                <w:sz w:val="20"/>
                <w:szCs w:val="20"/>
              </w:rPr>
              <w:t>-way traffic; (</w:t>
            </w:r>
            <w:r>
              <w:rPr>
                <w:sz w:val="20"/>
                <w:szCs w:val="20"/>
              </w:rPr>
              <w:t xml:space="preserve">e.g., </w:t>
            </w:r>
            <w:r w:rsidRPr="00864DC2">
              <w:rPr>
                <w:sz w:val="20"/>
                <w:szCs w:val="20"/>
              </w:rPr>
              <w:t>ssh session to a host that is not responding).</w:t>
            </w:r>
          </w:p>
        </w:tc>
      </w:tr>
      <w:tr w:rsidR="004C2C99" w:rsidRPr="00864DC2" w14:paraId="79A042AC" w14:textId="77777777" w:rsidTr="00EC238A">
        <w:trPr>
          <w:cantSplit/>
          <w:jc w:val="center"/>
        </w:trPr>
        <w:tc>
          <w:tcPr>
            <w:tcW w:w="525" w:type="dxa"/>
            <w:tcBorders>
              <w:bottom w:val="nil"/>
            </w:tcBorders>
            <w:shd w:val="clear" w:color="auto" w:fill="F2F2F2"/>
          </w:tcPr>
          <w:p w14:paraId="453DFE5B" w14:textId="77777777" w:rsidR="004C2C99" w:rsidRPr="00504DCA" w:rsidRDefault="004C2C99" w:rsidP="004C2C99">
            <w:pPr>
              <w:numPr>
                <w:ilvl w:val="0"/>
                <w:numId w:val="1"/>
              </w:numPr>
              <w:ind w:left="0" w:firstLine="0"/>
              <w:jc w:val="both"/>
              <w:rPr>
                <w:sz w:val="20"/>
                <w:szCs w:val="20"/>
              </w:rPr>
            </w:pPr>
          </w:p>
        </w:tc>
        <w:tc>
          <w:tcPr>
            <w:tcW w:w="2490" w:type="dxa"/>
            <w:gridSpan w:val="2"/>
            <w:tcBorders>
              <w:bottom w:val="nil"/>
            </w:tcBorders>
            <w:shd w:val="clear" w:color="auto" w:fill="F2F2F2"/>
          </w:tcPr>
          <w:p w14:paraId="7653BCD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SRC_LAST_TCP_TS</w:t>
            </w:r>
          </w:p>
          <w:p w14:paraId="057FEDB5" w14:textId="77777777" w:rsidR="004C2C99" w:rsidRPr="00EF41CC" w:rsidRDefault="004C2C99" w:rsidP="004C2C99">
            <w:pPr>
              <w:rPr>
                <w:sz w:val="20"/>
                <w:szCs w:val="20"/>
              </w:rPr>
            </w:pPr>
            <w:r w:rsidRPr="00EF41CC">
              <w:rPr>
                <w:sz w:val="20"/>
                <w:szCs w:val="20"/>
              </w:rPr>
              <w:t xml:space="preserve">  ValueType: ENUM</w:t>
            </w:r>
          </w:p>
          <w:p w14:paraId="17CEE06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7683398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23433B7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32</w:t>
            </w:r>
            <w:r w:rsidRPr="00EF41CC">
              <w:rPr>
                <w:sz w:val="20"/>
                <w:szCs w:val="20"/>
              </w:rPr>
              <w:t xml:space="preserve"> -1</w:t>
            </w:r>
          </w:p>
          <w:p w14:paraId="654D70C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66ECDB6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0-10</w:t>
            </w:r>
          </w:p>
        </w:tc>
        <w:tc>
          <w:tcPr>
            <w:tcW w:w="1490" w:type="dxa"/>
            <w:tcBorders>
              <w:bottom w:val="nil"/>
            </w:tcBorders>
            <w:shd w:val="clear" w:color="auto" w:fill="F2F2F2"/>
          </w:tcPr>
          <w:p w14:paraId="27AB1A4D"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Source TCP </w:t>
            </w:r>
            <w:r>
              <w:rPr>
                <w:sz w:val="20"/>
                <w:szCs w:val="20"/>
              </w:rPr>
              <w:t>last</w:t>
            </w:r>
            <w:r w:rsidRPr="00864DC2">
              <w:rPr>
                <w:sz w:val="20"/>
                <w:szCs w:val="20"/>
              </w:rPr>
              <w:t xml:space="preserve"> </w:t>
            </w:r>
            <w:r>
              <w:rPr>
                <w:sz w:val="20"/>
                <w:szCs w:val="20"/>
              </w:rPr>
              <w:t>timestamp</w:t>
            </w:r>
          </w:p>
        </w:tc>
        <w:tc>
          <w:tcPr>
            <w:tcW w:w="1229" w:type="dxa"/>
            <w:tcBorders>
              <w:bottom w:val="nil"/>
            </w:tcBorders>
            <w:shd w:val="clear" w:color="auto" w:fill="F2F2F2"/>
          </w:tcPr>
          <w:p w14:paraId="6A1CC1CE"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tcBorders>
              <w:bottom w:val="nil"/>
            </w:tcBorders>
            <w:shd w:val="clear" w:color="auto" w:fill="F2F2F2"/>
          </w:tcPr>
          <w:p w14:paraId="6C43E0C3" w14:textId="77777777" w:rsidR="004C2C99" w:rsidRPr="0048305B" w:rsidRDefault="004C2C99" w:rsidP="004C2C99">
            <w:pPr>
              <w:pStyle w:val="ComputerCode"/>
              <w:rPr>
                <w:rFonts w:cs="Courier New"/>
              </w:rPr>
            </w:pPr>
            <w:r w:rsidRPr="0048305B">
              <w:rPr>
                <w:rFonts w:cs="Courier New"/>
              </w:rPr>
              <w:t>4</w:t>
            </w:r>
          </w:p>
        </w:tc>
        <w:tc>
          <w:tcPr>
            <w:tcW w:w="2879" w:type="dxa"/>
            <w:tcBorders>
              <w:bottom w:val="nil"/>
            </w:tcBorders>
            <w:shd w:val="clear" w:color="auto" w:fill="F2F2F2"/>
          </w:tcPr>
          <w:p w14:paraId="03128C62"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The TCP </w:t>
            </w:r>
            <w:r>
              <w:rPr>
                <w:sz w:val="20"/>
                <w:szCs w:val="20"/>
              </w:rPr>
              <w:t>timestamp</w:t>
            </w:r>
            <w:r w:rsidRPr="00864DC2">
              <w:rPr>
                <w:sz w:val="20"/>
                <w:szCs w:val="20"/>
              </w:rPr>
              <w:t xml:space="preserve"> from the </w:t>
            </w:r>
            <w:r>
              <w:rPr>
                <w:sz w:val="20"/>
                <w:szCs w:val="20"/>
              </w:rPr>
              <w:t>last</w:t>
            </w:r>
            <w:r w:rsidRPr="00864DC2">
              <w:rPr>
                <w:sz w:val="20"/>
                <w:szCs w:val="20"/>
              </w:rPr>
              <w:t xml:space="preserve"> packet whose address matches the </w:t>
            </w:r>
            <w:r>
              <w:rPr>
                <w:sz w:val="20"/>
                <w:szCs w:val="20"/>
              </w:rPr>
              <w:t>first</w:t>
            </w:r>
            <w:r w:rsidRPr="00864DC2">
              <w:rPr>
                <w:sz w:val="20"/>
                <w:szCs w:val="20"/>
              </w:rPr>
              <w:t xml:space="preserve"> seen source address of the flow.</w:t>
            </w:r>
            <w:r>
              <w:rPr>
                <w:sz w:val="20"/>
                <w:szCs w:val="20"/>
              </w:rPr>
              <w:t xml:space="preserve">  A value of </w:t>
            </w:r>
            <w:r w:rsidRPr="00770931">
              <w:rPr>
                <w:rStyle w:val="ComputerCode-smallChar"/>
              </w:rPr>
              <w:t>0</w:t>
            </w:r>
            <w:r>
              <w:rPr>
                <w:sz w:val="20"/>
                <w:szCs w:val="20"/>
              </w:rPr>
              <w:t xml:space="preserve"> indicates that the last seen source packet had a value of </w:t>
            </w:r>
            <w:r w:rsidRPr="00770931">
              <w:rPr>
                <w:rStyle w:val="ComputerCode-smallChar"/>
              </w:rPr>
              <w:t>0</w:t>
            </w:r>
            <w:r>
              <w:rPr>
                <w:sz w:val="20"/>
                <w:szCs w:val="20"/>
              </w:rPr>
              <w:t xml:space="preserve">. </w:t>
            </w:r>
            <w:r w:rsidRPr="00864DC2">
              <w:rPr>
                <w:sz w:val="20"/>
                <w:szCs w:val="20"/>
              </w:rPr>
              <w:t xml:space="preserve"> 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 is composed of la</w:t>
            </w:r>
            <w:r>
              <w:rPr>
                <w:sz w:val="20"/>
                <w:szCs w:val="20"/>
              </w:rPr>
              <w:t xml:space="preserve">yer </w:t>
            </w:r>
            <w:r w:rsidRPr="00864DC2">
              <w:rPr>
                <w:sz w:val="20"/>
                <w:szCs w:val="20"/>
              </w:rPr>
              <w:t xml:space="preserve">3 packets; </w:t>
            </w:r>
            <w:r>
              <w:rPr>
                <w:sz w:val="20"/>
                <w:szCs w:val="20"/>
              </w:rPr>
              <w:t xml:space="preserve">or there was no timestamp option set in the TCP header </w:t>
            </w:r>
            <w:r w:rsidRPr="00864DC2">
              <w:rPr>
                <w:sz w:val="20"/>
                <w:szCs w:val="20"/>
              </w:rPr>
              <w:t>or layer 4 packets exist</w:t>
            </w:r>
            <w:r>
              <w:rPr>
                <w:sz w:val="20"/>
                <w:szCs w:val="20"/>
              </w:rPr>
              <w:t>,</w:t>
            </w:r>
            <w:r w:rsidRPr="00864DC2">
              <w:rPr>
                <w:sz w:val="20"/>
                <w:szCs w:val="20"/>
              </w:rPr>
              <w:t xml:space="preserve"> but the protocol is not TCP.</w:t>
            </w:r>
          </w:p>
        </w:tc>
      </w:tr>
      <w:tr w:rsidR="004C2C99" w:rsidRPr="00864DC2" w14:paraId="58620A7B" w14:textId="77777777" w:rsidTr="00EC238A">
        <w:trPr>
          <w:cantSplit/>
          <w:jc w:val="center"/>
        </w:trPr>
        <w:tc>
          <w:tcPr>
            <w:tcW w:w="525" w:type="dxa"/>
            <w:tcBorders>
              <w:top w:val="nil"/>
              <w:bottom w:val="nil"/>
            </w:tcBorders>
            <w:shd w:val="clear" w:color="auto" w:fill="auto"/>
          </w:tcPr>
          <w:p w14:paraId="142AADBC"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auto"/>
          </w:tcPr>
          <w:p w14:paraId="4457C96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SRC_LAST_TCP_SEQ</w:t>
            </w:r>
          </w:p>
          <w:p w14:paraId="76D678E3" w14:textId="77777777" w:rsidR="004C2C99" w:rsidRPr="00EF41CC" w:rsidRDefault="004C2C99" w:rsidP="004C2C99">
            <w:pPr>
              <w:rPr>
                <w:sz w:val="20"/>
                <w:szCs w:val="20"/>
              </w:rPr>
            </w:pPr>
            <w:r w:rsidRPr="00EF41CC">
              <w:rPr>
                <w:sz w:val="20"/>
                <w:szCs w:val="20"/>
              </w:rPr>
              <w:t xml:space="preserve">  ValueType: ENUM</w:t>
            </w:r>
          </w:p>
          <w:p w14:paraId="1CE8A21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239E148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0287762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32</w:t>
            </w:r>
            <w:r w:rsidRPr="00EF41CC">
              <w:rPr>
                <w:sz w:val="20"/>
                <w:szCs w:val="20"/>
              </w:rPr>
              <w:t xml:space="preserve"> -1</w:t>
            </w:r>
          </w:p>
          <w:p w14:paraId="21CBDB6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24ADE61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0-10</w:t>
            </w:r>
          </w:p>
        </w:tc>
        <w:tc>
          <w:tcPr>
            <w:tcW w:w="1490" w:type="dxa"/>
            <w:tcBorders>
              <w:top w:val="nil"/>
              <w:bottom w:val="nil"/>
            </w:tcBorders>
            <w:shd w:val="clear" w:color="auto" w:fill="auto"/>
          </w:tcPr>
          <w:p w14:paraId="3E6052F3"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Source TCP last sequence number</w:t>
            </w:r>
          </w:p>
        </w:tc>
        <w:tc>
          <w:tcPr>
            <w:tcW w:w="1229" w:type="dxa"/>
            <w:tcBorders>
              <w:top w:val="nil"/>
              <w:bottom w:val="nil"/>
            </w:tcBorders>
            <w:shd w:val="clear" w:color="auto" w:fill="auto"/>
          </w:tcPr>
          <w:p w14:paraId="105B0B4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tcBorders>
              <w:top w:val="nil"/>
              <w:bottom w:val="nil"/>
            </w:tcBorders>
            <w:shd w:val="clear" w:color="auto" w:fill="auto"/>
          </w:tcPr>
          <w:p w14:paraId="0FCC2B7D"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bottom w:val="nil"/>
            </w:tcBorders>
            <w:shd w:val="clear" w:color="auto" w:fill="auto"/>
          </w:tcPr>
          <w:p w14:paraId="26AD109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The TCP sequence number from the last packet whose address matches the first seen source address of the flow.</w:t>
            </w:r>
            <w:r>
              <w:rPr>
                <w:sz w:val="20"/>
                <w:szCs w:val="20"/>
              </w:rPr>
              <w:t xml:space="preserve"> </w:t>
            </w:r>
            <w:r w:rsidRPr="00864DC2">
              <w:rPr>
                <w:sz w:val="20"/>
                <w:szCs w:val="20"/>
              </w:rPr>
              <w:t xml:space="preserve"> </w:t>
            </w:r>
            <w:r w:rsidRPr="007B1D22">
              <w:rPr>
                <w:b/>
                <w:sz w:val="20"/>
                <w:szCs w:val="20"/>
              </w:rPr>
              <w:t>Note</w:t>
            </w:r>
            <w:r w:rsidRPr="00864DC2">
              <w:rPr>
                <w:sz w:val="20"/>
                <w:szCs w:val="20"/>
              </w:rPr>
              <w:t xml:space="preserve">: </w:t>
            </w:r>
            <w:r>
              <w:rPr>
                <w:sz w:val="20"/>
                <w:szCs w:val="20"/>
              </w:rPr>
              <w:t xml:space="preserve"> </w:t>
            </w:r>
            <w:r w:rsidRPr="00864DC2">
              <w:rPr>
                <w:sz w:val="20"/>
                <w:szCs w:val="20"/>
              </w:rPr>
              <w:t xml:space="preserve">If there is only one source packet, this value will be the same as the </w:t>
            </w:r>
            <w:r w:rsidRPr="00770931">
              <w:rPr>
                <w:rStyle w:val="ComputerCode-smallChar"/>
              </w:rPr>
              <w:t>SRC_FIRST_TCP_SEQ</w:t>
            </w:r>
            <w:r w:rsidRPr="00864DC2">
              <w:rPr>
                <w:sz w:val="20"/>
                <w:szCs w:val="20"/>
              </w:rPr>
              <w:t xml:space="preserve"> number. </w:t>
            </w:r>
            <w:r>
              <w:rPr>
                <w:sz w:val="20"/>
                <w:szCs w:val="20"/>
              </w:rPr>
              <w:t xml:space="preserve"> </w:t>
            </w:r>
            <w:r w:rsidRPr="00864DC2">
              <w:rPr>
                <w:sz w:val="20"/>
                <w:szCs w:val="20"/>
              </w:rPr>
              <w:t xml:space="preserve">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t>
            </w:r>
            <w:r>
              <w:rPr>
                <w:sz w:val="20"/>
                <w:szCs w:val="20"/>
              </w:rPr>
              <w:t xml:space="preserve">w is composed of layer </w:t>
            </w:r>
            <w:r w:rsidRPr="00864DC2">
              <w:rPr>
                <w:sz w:val="20"/>
                <w:szCs w:val="20"/>
              </w:rPr>
              <w:t>3 packets; or layer 4 packets exist</w:t>
            </w:r>
            <w:r>
              <w:rPr>
                <w:sz w:val="20"/>
                <w:szCs w:val="20"/>
              </w:rPr>
              <w:t>,</w:t>
            </w:r>
            <w:r w:rsidRPr="00864DC2">
              <w:rPr>
                <w:sz w:val="20"/>
                <w:szCs w:val="20"/>
              </w:rPr>
              <w:t xml:space="preserve"> but the protocol is not TCP.</w:t>
            </w:r>
          </w:p>
        </w:tc>
      </w:tr>
      <w:tr w:rsidR="004C2C99" w:rsidRPr="00864DC2" w14:paraId="07B9FB97" w14:textId="77777777" w:rsidTr="00EC238A">
        <w:trPr>
          <w:cantSplit/>
          <w:jc w:val="center"/>
        </w:trPr>
        <w:tc>
          <w:tcPr>
            <w:tcW w:w="525" w:type="dxa"/>
            <w:tcBorders>
              <w:top w:val="nil"/>
              <w:bottom w:val="nil"/>
            </w:tcBorders>
            <w:shd w:val="clear" w:color="auto" w:fill="F2F2F2"/>
          </w:tcPr>
          <w:p w14:paraId="4438EF2B"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F2F2F2"/>
          </w:tcPr>
          <w:p w14:paraId="573C205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DST_LAST_TCP_TS</w:t>
            </w:r>
          </w:p>
          <w:p w14:paraId="38B1434F" w14:textId="77777777" w:rsidR="004C2C99" w:rsidRPr="00EF41CC" w:rsidRDefault="004C2C99" w:rsidP="004C2C99">
            <w:pPr>
              <w:rPr>
                <w:sz w:val="20"/>
                <w:szCs w:val="20"/>
              </w:rPr>
            </w:pPr>
            <w:r w:rsidRPr="00EF41CC">
              <w:rPr>
                <w:sz w:val="20"/>
                <w:szCs w:val="20"/>
              </w:rPr>
              <w:t xml:space="preserve">  ValueType: ENUM</w:t>
            </w:r>
          </w:p>
          <w:p w14:paraId="036FECC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77DBD8F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481FAF42"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32</w:t>
            </w:r>
            <w:r w:rsidRPr="00EF41CC">
              <w:rPr>
                <w:sz w:val="20"/>
                <w:szCs w:val="20"/>
              </w:rPr>
              <w:t xml:space="preserve"> -1</w:t>
            </w:r>
          </w:p>
          <w:p w14:paraId="029358E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69C6A5A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0-10</w:t>
            </w:r>
          </w:p>
        </w:tc>
        <w:tc>
          <w:tcPr>
            <w:tcW w:w="1490" w:type="dxa"/>
            <w:tcBorders>
              <w:top w:val="nil"/>
              <w:bottom w:val="nil"/>
            </w:tcBorders>
            <w:shd w:val="clear" w:color="auto" w:fill="F2F2F2"/>
          </w:tcPr>
          <w:p w14:paraId="04CCFA2B" w14:textId="77777777" w:rsidR="004C2C99" w:rsidRPr="00864DC2" w:rsidRDefault="004C2C99" w:rsidP="004C2C99">
            <w:pPr>
              <w:tabs>
                <w:tab w:val="center" w:pos="4320"/>
                <w:tab w:val="right" w:pos="8640"/>
              </w:tabs>
              <w:spacing w:line="264" w:lineRule="auto"/>
              <w:rPr>
                <w:sz w:val="20"/>
                <w:szCs w:val="20"/>
              </w:rPr>
            </w:pPr>
            <w:r>
              <w:rPr>
                <w:sz w:val="20"/>
                <w:szCs w:val="20"/>
              </w:rPr>
              <w:t>Destination</w:t>
            </w:r>
            <w:r w:rsidRPr="00864DC2">
              <w:rPr>
                <w:sz w:val="20"/>
                <w:szCs w:val="20"/>
              </w:rPr>
              <w:t xml:space="preserve"> TCP </w:t>
            </w:r>
            <w:r>
              <w:rPr>
                <w:sz w:val="20"/>
                <w:szCs w:val="20"/>
              </w:rPr>
              <w:t>last</w:t>
            </w:r>
            <w:r w:rsidRPr="00864DC2">
              <w:rPr>
                <w:sz w:val="20"/>
                <w:szCs w:val="20"/>
              </w:rPr>
              <w:t xml:space="preserve"> </w:t>
            </w:r>
            <w:r>
              <w:rPr>
                <w:sz w:val="20"/>
                <w:szCs w:val="20"/>
              </w:rPr>
              <w:t>timestamp</w:t>
            </w:r>
          </w:p>
        </w:tc>
        <w:tc>
          <w:tcPr>
            <w:tcW w:w="1229" w:type="dxa"/>
            <w:tcBorders>
              <w:top w:val="nil"/>
              <w:bottom w:val="nil"/>
            </w:tcBorders>
            <w:shd w:val="clear" w:color="auto" w:fill="F2F2F2"/>
          </w:tcPr>
          <w:p w14:paraId="46A60495"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tcBorders>
              <w:top w:val="nil"/>
              <w:bottom w:val="nil"/>
            </w:tcBorders>
            <w:shd w:val="clear" w:color="auto" w:fill="F2F2F2"/>
          </w:tcPr>
          <w:p w14:paraId="6A0AB479"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bottom w:val="nil"/>
            </w:tcBorders>
            <w:shd w:val="clear" w:color="auto" w:fill="F2F2F2"/>
          </w:tcPr>
          <w:p w14:paraId="37BA78D3"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The TCP </w:t>
            </w:r>
            <w:r>
              <w:rPr>
                <w:sz w:val="20"/>
                <w:szCs w:val="20"/>
              </w:rPr>
              <w:t>timestamp</w:t>
            </w:r>
            <w:r w:rsidRPr="00864DC2">
              <w:rPr>
                <w:sz w:val="20"/>
                <w:szCs w:val="20"/>
              </w:rPr>
              <w:t xml:space="preserve"> from the </w:t>
            </w:r>
            <w:r>
              <w:rPr>
                <w:sz w:val="20"/>
                <w:szCs w:val="20"/>
              </w:rPr>
              <w:t>last</w:t>
            </w:r>
            <w:r w:rsidRPr="00864DC2">
              <w:rPr>
                <w:sz w:val="20"/>
                <w:szCs w:val="20"/>
              </w:rPr>
              <w:t xml:space="preserve"> packet whose address matches the </w:t>
            </w:r>
            <w:r>
              <w:rPr>
                <w:sz w:val="20"/>
                <w:szCs w:val="20"/>
              </w:rPr>
              <w:t>first</w:t>
            </w:r>
            <w:r w:rsidRPr="00864DC2">
              <w:rPr>
                <w:sz w:val="20"/>
                <w:szCs w:val="20"/>
              </w:rPr>
              <w:t xml:space="preserve"> seen </w:t>
            </w:r>
            <w:r>
              <w:rPr>
                <w:sz w:val="20"/>
                <w:szCs w:val="20"/>
              </w:rPr>
              <w:t>destination</w:t>
            </w:r>
            <w:r w:rsidRPr="00864DC2">
              <w:rPr>
                <w:sz w:val="20"/>
                <w:szCs w:val="20"/>
              </w:rPr>
              <w:t xml:space="preserve"> address of the flow.</w:t>
            </w:r>
            <w:r>
              <w:rPr>
                <w:sz w:val="20"/>
                <w:szCs w:val="20"/>
              </w:rPr>
              <w:t xml:space="preserve">  A value of </w:t>
            </w:r>
            <w:r w:rsidRPr="00770931">
              <w:rPr>
                <w:rStyle w:val="ComputerCode-smallChar"/>
              </w:rPr>
              <w:t>0</w:t>
            </w:r>
            <w:r>
              <w:rPr>
                <w:sz w:val="20"/>
                <w:szCs w:val="20"/>
              </w:rPr>
              <w:t xml:space="preserve"> indicates that the last seen destination packet had a value of </w:t>
            </w:r>
            <w:r w:rsidRPr="00770931">
              <w:rPr>
                <w:rStyle w:val="ComputerCode-smallChar"/>
              </w:rPr>
              <w:t>0</w:t>
            </w:r>
            <w:r>
              <w:rPr>
                <w:sz w:val="20"/>
                <w:szCs w:val="20"/>
              </w:rPr>
              <w:t xml:space="preserve">. </w:t>
            </w:r>
            <w:r w:rsidRPr="00864DC2">
              <w:rPr>
                <w:sz w:val="20"/>
                <w:szCs w:val="20"/>
              </w:rPr>
              <w:t xml:space="preserve"> A </w:t>
            </w:r>
            <w:r w:rsidRPr="00F34762">
              <w:rPr>
                <w:rStyle w:val="ComputerCode-smallChar"/>
              </w:rPr>
              <w:t>null</w:t>
            </w:r>
            <w:r w:rsidRPr="00864DC2">
              <w:rPr>
                <w:sz w:val="20"/>
                <w:szCs w:val="20"/>
              </w:rPr>
              <w:t xml:space="preserve"> value indicates one of the following: </w:t>
            </w:r>
            <w:r>
              <w:rPr>
                <w:sz w:val="20"/>
                <w:szCs w:val="20"/>
              </w:rPr>
              <w:t xml:space="preserve"> </w:t>
            </w:r>
            <w:r w:rsidRPr="00864DC2">
              <w:rPr>
                <w:sz w:val="20"/>
                <w:szCs w:val="20"/>
              </w:rPr>
              <w:t>the flow is composed of la</w:t>
            </w:r>
            <w:r>
              <w:rPr>
                <w:sz w:val="20"/>
                <w:szCs w:val="20"/>
              </w:rPr>
              <w:t xml:space="preserve">yer </w:t>
            </w:r>
            <w:r w:rsidRPr="00864DC2">
              <w:rPr>
                <w:sz w:val="20"/>
                <w:szCs w:val="20"/>
              </w:rPr>
              <w:t xml:space="preserve">3 packets; </w:t>
            </w:r>
            <w:r>
              <w:rPr>
                <w:sz w:val="20"/>
                <w:szCs w:val="20"/>
              </w:rPr>
              <w:t xml:space="preserve">or there was no timestamp option set in the TCP header </w:t>
            </w:r>
            <w:r w:rsidRPr="00864DC2">
              <w:rPr>
                <w:sz w:val="20"/>
                <w:szCs w:val="20"/>
              </w:rPr>
              <w:t>or layer 4 packets exist</w:t>
            </w:r>
            <w:r>
              <w:rPr>
                <w:sz w:val="20"/>
                <w:szCs w:val="20"/>
              </w:rPr>
              <w:t>,</w:t>
            </w:r>
            <w:r w:rsidRPr="00864DC2">
              <w:rPr>
                <w:sz w:val="20"/>
                <w:szCs w:val="20"/>
              </w:rPr>
              <w:t xml:space="preserve"> but the protocol is not TCP.</w:t>
            </w:r>
          </w:p>
        </w:tc>
      </w:tr>
      <w:tr w:rsidR="004C2C99" w:rsidRPr="00864DC2" w14:paraId="7DD6EC90" w14:textId="77777777" w:rsidTr="00EC238A">
        <w:trPr>
          <w:cantSplit/>
          <w:jc w:val="center"/>
        </w:trPr>
        <w:tc>
          <w:tcPr>
            <w:tcW w:w="525" w:type="dxa"/>
            <w:tcBorders>
              <w:top w:val="nil"/>
            </w:tcBorders>
            <w:shd w:val="clear" w:color="auto" w:fill="auto"/>
          </w:tcPr>
          <w:p w14:paraId="04F58788"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tcBorders>
            <w:shd w:val="clear" w:color="auto" w:fill="auto"/>
          </w:tcPr>
          <w:p w14:paraId="5A5D1E4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DST_LAST_TCP_SEQ</w:t>
            </w:r>
          </w:p>
          <w:p w14:paraId="4160957D" w14:textId="77777777" w:rsidR="004C2C99" w:rsidRPr="00EF41CC" w:rsidRDefault="004C2C99" w:rsidP="004C2C99">
            <w:pPr>
              <w:rPr>
                <w:sz w:val="20"/>
                <w:szCs w:val="20"/>
              </w:rPr>
            </w:pPr>
            <w:r w:rsidRPr="00EF41CC">
              <w:rPr>
                <w:sz w:val="20"/>
                <w:szCs w:val="20"/>
              </w:rPr>
              <w:t xml:space="preserve">  ValueType: ENUM</w:t>
            </w:r>
          </w:p>
          <w:p w14:paraId="3153BF9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74EAD6C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703D997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32</w:t>
            </w:r>
            <w:r w:rsidRPr="00EF41CC">
              <w:rPr>
                <w:sz w:val="20"/>
                <w:szCs w:val="20"/>
              </w:rPr>
              <w:t xml:space="preserve"> -1</w:t>
            </w:r>
          </w:p>
          <w:p w14:paraId="0634F45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388EC1E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0-10</w:t>
            </w:r>
          </w:p>
        </w:tc>
        <w:tc>
          <w:tcPr>
            <w:tcW w:w="1490" w:type="dxa"/>
            <w:tcBorders>
              <w:top w:val="nil"/>
            </w:tcBorders>
            <w:shd w:val="clear" w:color="auto" w:fill="auto"/>
          </w:tcPr>
          <w:p w14:paraId="57B10D3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Destination TCP last sequence number</w:t>
            </w:r>
          </w:p>
        </w:tc>
        <w:tc>
          <w:tcPr>
            <w:tcW w:w="1229" w:type="dxa"/>
            <w:tcBorders>
              <w:top w:val="nil"/>
            </w:tcBorders>
            <w:shd w:val="clear" w:color="auto" w:fill="auto"/>
          </w:tcPr>
          <w:p w14:paraId="3E54B219"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tcBorders>
              <w:top w:val="nil"/>
            </w:tcBorders>
            <w:shd w:val="clear" w:color="auto" w:fill="auto"/>
          </w:tcPr>
          <w:p w14:paraId="52414EFC"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tcBorders>
            <w:shd w:val="clear" w:color="auto" w:fill="auto"/>
          </w:tcPr>
          <w:p w14:paraId="2E7FF49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The TCP sequence number from the last packet whose address matches the first seen destination address of the flow.</w:t>
            </w:r>
            <w:r>
              <w:rPr>
                <w:sz w:val="20"/>
                <w:szCs w:val="20"/>
              </w:rPr>
              <w:t xml:space="preserve"> </w:t>
            </w:r>
            <w:r w:rsidRPr="00864DC2">
              <w:rPr>
                <w:sz w:val="20"/>
                <w:szCs w:val="20"/>
              </w:rPr>
              <w:t xml:space="preserve"> </w:t>
            </w:r>
            <w:r w:rsidRPr="007B1D22">
              <w:rPr>
                <w:b/>
                <w:sz w:val="20"/>
                <w:szCs w:val="20"/>
              </w:rPr>
              <w:t>Note</w:t>
            </w:r>
            <w:r w:rsidRPr="00864DC2">
              <w:rPr>
                <w:sz w:val="20"/>
                <w:szCs w:val="20"/>
              </w:rPr>
              <w:t>:</w:t>
            </w:r>
            <w:r>
              <w:rPr>
                <w:sz w:val="20"/>
                <w:szCs w:val="20"/>
              </w:rPr>
              <w:t xml:space="preserve">  </w:t>
            </w:r>
            <w:r w:rsidRPr="00864DC2">
              <w:rPr>
                <w:sz w:val="20"/>
                <w:szCs w:val="20"/>
              </w:rPr>
              <w:t xml:space="preserve">If there is only one </w:t>
            </w:r>
            <w:r>
              <w:rPr>
                <w:sz w:val="20"/>
                <w:szCs w:val="20"/>
              </w:rPr>
              <w:t>destination</w:t>
            </w:r>
            <w:r w:rsidRPr="00864DC2">
              <w:rPr>
                <w:sz w:val="20"/>
                <w:szCs w:val="20"/>
              </w:rPr>
              <w:t xml:space="preserve"> packet, this value will be the same as the </w:t>
            </w:r>
            <w:r>
              <w:rPr>
                <w:rStyle w:val="ComputerCode-smallChar"/>
              </w:rPr>
              <w:t>DST</w:t>
            </w:r>
            <w:r w:rsidRPr="00770931">
              <w:rPr>
                <w:rStyle w:val="ComputerCode-smallChar"/>
              </w:rPr>
              <w:t>_FIRST_TCP_SEQ</w:t>
            </w:r>
            <w:r w:rsidRPr="00864DC2">
              <w:rPr>
                <w:sz w:val="20"/>
                <w:szCs w:val="20"/>
              </w:rPr>
              <w:t xml:space="preserve"> number. </w:t>
            </w:r>
            <w:r>
              <w:rPr>
                <w:sz w:val="20"/>
                <w:szCs w:val="20"/>
              </w:rPr>
              <w:t xml:space="preserve"> </w:t>
            </w:r>
            <w:r w:rsidRPr="00864DC2">
              <w:rPr>
                <w:sz w:val="20"/>
                <w:szCs w:val="20"/>
              </w:rPr>
              <w:t xml:space="preserve">A </w:t>
            </w:r>
            <w:r w:rsidRPr="00F34762">
              <w:rPr>
                <w:rStyle w:val="ComputerCode-smallChar"/>
              </w:rPr>
              <w:t>null</w:t>
            </w:r>
            <w:r w:rsidRPr="00864DC2">
              <w:rPr>
                <w:sz w:val="20"/>
                <w:szCs w:val="20"/>
              </w:rPr>
              <w:t xml:space="preserve"> value indicates one of the following:</w:t>
            </w:r>
            <w:r>
              <w:rPr>
                <w:sz w:val="20"/>
                <w:szCs w:val="20"/>
              </w:rPr>
              <w:t xml:space="preserve"> </w:t>
            </w:r>
            <w:r w:rsidRPr="00864DC2">
              <w:rPr>
                <w:sz w:val="20"/>
                <w:szCs w:val="20"/>
              </w:rPr>
              <w:t xml:space="preserve"> the flo</w:t>
            </w:r>
            <w:r>
              <w:rPr>
                <w:sz w:val="20"/>
                <w:szCs w:val="20"/>
              </w:rPr>
              <w:t xml:space="preserve">w is composed of layer </w:t>
            </w:r>
            <w:r w:rsidRPr="00864DC2">
              <w:rPr>
                <w:sz w:val="20"/>
                <w:szCs w:val="20"/>
              </w:rPr>
              <w:t>3 packets; or layer 4 packets exist</w:t>
            </w:r>
            <w:r>
              <w:rPr>
                <w:sz w:val="20"/>
                <w:szCs w:val="20"/>
              </w:rPr>
              <w:t>,</w:t>
            </w:r>
            <w:r w:rsidRPr="00864DC2">
              <w:rPr>
                <w:sz w:val="20"/>
                <w:szCs w:val="20"/>
              </w:rPr>
              <w:t xml:space="preserve"> but the protocol is not TCP; or there is </w:t>
            </w:r>
            <w:r>
              <w:rPr>
                <w:sz w:val="20"/>
                <w:szCs w:val="20"/>
              </w:rPr>
              <w:t>one</w:t>
            </w:r>
            <w:r w:rsidRPr="00864DC2">
              <w:rPr>
                <w:sz w:val="20"/>
                <w:szCs w:val="20"/>
              </w:rPr>
              <w:t>-way traffic; (</w:t>
            </w:r>
            <w:r>
              <w:rPr>
                <w:sz w:val="20"/>
                <w:szCs w:val="20"/>
              </w:rPr>
              <w:t xml:space="preserve">e.g., </w:t>
            </w:r>
            <w:r w:rsidRPr="00864DC2">
              <w:rPr>
                <w:sz w:val="20"/>
                <w:szCs w:val="20"/>
              </w:rPr>
              <w:t>ssh session to a host that is not responding).</w:t>
            </w:r>
          </w:p>
        </w:tc>
      </w:tr>
      <w:tr w:rsidR="004C2C99" w:rsidRPr="00864DC2" w14:paraId="1C7083B1" w14:textId="77777777" w:rsidTr="00EC238A">
        <w:trPr>
          <w:cantSplit/>
          <w:jc w:val="center"/>
        </w:trPr>
        <w:tc>
          <w:tcPr>
            <w:tcW w:w="525" w:type="dxa"/>
            <w:tcBorders>
              <w:bottom w:val="nil"/>
            </w:tcBorders>
            <w:shd w:val="clear" w:color="auto" w:fill="F2F2F2"/>
          </w:tcPr>
          <w:p w14:paraId="393E5ADB" w14:textId="77777777" w:rsidR="004C2C99" w:rsidRPr="00504DCA" w:rsidRDefault="004C2C99" w:rsidP="004C2C99">
            <w:pPr>
              <w:numPr>
                <w:ilvl w:val="0"/>
                <w:numId w:val="1"/>
              </w:numPr>
              <w:ind w:left="0" w:firstLine="0"/>
              <w:jc w:val="both"/>
              <w:rPr>
                <w:sz w:val="20"/>
                <w:szCs w:val="20"/>
              </w:rPr>
            </w:pPr>
          </w:p>
        </w:tc>
        <w:tc>
          <w:tcPr>
            <w:tcW w:w="2490" w:type="dxa"/>
            <w:gridSpan w:val="2"/>
            <w:tcBorders>
              <w:bottom w:val="nil"/>
            </w:tcBorders>
            <w:shd w:val="clear" w:color="auto" w:fill="F2F2F2"/>
          </w:tcPr>
          <w:p w14:paraId="283057D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SRC_TCP_RETRANS</w:t>
            </w:r>
          </w:p>
          <w:p w14:paraId="61A72D4B" w14:textId="77777777" w:rsidR="004C2C99" w:rsidRPr="00EF41CC" w:rsidRDefault="004C2C99" w:rsidP="004C2C99">
            <w:pPr>
              <w:rPr>
                <w:sz w:val="20"/>
                <w:szCs w:val="20"/>
              </w:rPr>
            </w:pPr>
            <w:r w:rsidRPr="00EF41CC">
              <w:rPr>
                <w:sz w:val="20"/>
                <w:szCs w:val="20"/>
              </w:rPr>
              <w:t xml:space="preserve">  ValueType: COUNTER</w:t>
            </w:r>
          </w:p>
          <w:p w14:paraId="6581940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37198F97"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6AA657A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0A7DFD5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1E6D7BC7"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0-20</w:t>
            </w:r>
          </w:p>
        </w:tc>
        <w:tc>
          <w:tcPr>
            <w:tcW w:w="1490" w:type="dxa"/>
            <w:tcBorders>
              <w:bottom w:val="nil"/>
            </w:tcBorders>
            <w:shd w:val="clear" w:color="auto" w:fill="F2F2F2"/>
          </w:tcPr>
          <w:p w14:paraId="69325476" w14:textId="77777777" w:rsidR="004C2C99" w:rsidRDefault="004C2C99" w:rsidP="004C2C99">
            <w:pPr>
              <w:tabs>
                <w:tab w:val="center" w:pos="4320"/>
                <w:tab w:val="right" w:pos="8640"/>
              </w:tabs>
              <w:spacing w:line="264" w:lineRule="auto"/>
              <w:rPr>
                <w:sz w:val="20"/>
                <w:szCs w:val="20"/>
              </w:rPr>
            </w:pPr>
            <w:r>
              <w:rPr>
                <w:sz w:val="20"/>
                <w:szCs w:val="20"/>
              </w:rPr>
              <w:t>Source TCP retransmissions</w:t>
            </w:r>
          </w:p>
        </w:tc>
        <w:tc>
          <w:tcPr>
            <w:tcW w:w="1229" w:type="dxa"/>
            <w:tcBorders>
              <w:bottom w:val="nil"/>
            </w:tcBorders>
            <w:shd w:val="clear" w:color="auto" w:fill="F2F2F2"/>
          </w:tcPr>
          <w:p w14:paraId="4ADF2488" w14:textId="77777777" w:rsidR="004C2C99" w:rsidRDefault="004C2C99" w:rsidP="004C2C99">
            <w:pPr>
              <w:tabs>
                <w:tab w:val="center" w:pos="4320"/>
                <w:tab w:val="right" w:pos="8640"/>
              </w:tabs>
              <w:spacing w:line="264" w:lineRule="auto"/>
              <w:rPr>
                <w:sz w:val="20"/>
                <w:szCs w:val="20"/>
              </w:rPr>
            </w:pPr>
            <w:r>
              <w:rPr>
                <w:sz w:val="20"/>
                <w:szCs w:val="20"/>
              </w:rPr>
              <w:t>int</w:t>
            </w:r>
          </w:p>
        </w:tc>
        <w:tc>
          <w:tcPr>
            <w:tcW w:w="747" w:type="dxa"/>
            <w:gridSpan w:val="2"/>
            <w:tcBorders>
              <w:bottom w:val="nil"/>
            </w:tcBorders>
            <w:shd w:val="clear" w:color="auto" w:fill="F2F2F2"/>
          </w:tcPr>
          <w:p w14:paraId="6D89644C" w14:textId="77777777" w:rsidR="004C2C99" w:rsidRDefault="004C2C99" w:rsidP="004C2C99">
            <w:pPr>
              <w:pStyle w:val="ComputerCode"/>
              <w:rPr>
                <w:rFonts w:cs="Courier New"/>
              </w:rPr>
            </w:pPr>
            <w:r>
              <w:rPr>
                <w:rFonts w:cs="Courier New"/>
              </w:rPr>
              <w:t>4</w:t>
            </w:r>
          </w:p>
        </w:tc>
        <w:tc>
          <w:tcPr>
            <w:tcW w:w="2879" w:type="dxa"/>
            <w:tcBorders>
              <w:bottom w:val="nil"/>
            </w:tcBorders>
            <w:shd w:val="clear" w:color="auto" w:fill="F2F2F2"/>
          </w:tcPr>
          <w:p w14:paraId="4AD9B138" w14:textId="77777777" w:rsidR="004C2C99" w:rsidRDefault="004C2C99" w:rsidP="004C2C99">
            <w:pPr>
              <w:tabs>
                <w:tab w:val="center" w:pos="4320"/>
                <w:tab w:val="right" w:pos="8640"/>
              </w:tabs>
              <w:spacing w:line="264" w:lineRule="auto"/>
              <w:rPr>
                <w:sz w:val="20"/>
                <w:szCs w:val="20"/>
              </w:rPr>
            </w:pPr>
            <w:r w:rsidRPr="00864DC2">
              <w:rPr>
                <w:sz w:val="20"/>
                <w:szCs w:val="20"/>
              </w:rPr>
              <w:t xml:space="preserve">Number of </w:t>
            </w:r>
            <w:r>
              <w:rPr>
                <w:sz w:val="20"/>
                <w:szCs w:val="20"/>
              </w:rPr>
              <w:t xml:space="preserve">TCP </w:t>
            </w:r>
            <w:r w:rsidRPr="00864DC2">
              <w:rPr>
                <w:sz w:val="20"/>
                <w:szCs w:val="20"/>
              </w:rPr>
              <w:t xml:space="preserve">packets that have </w:t>
            </w:r>
            <w:r>
              <w:rPr>
                <w:sz w:val="20"/>
                <w:szCs w:val="20"/>
              </w:rPr>
              <w:t xml:space="preserve">retransmitted, </w:t>
            </w:r>
            <w:r w:rsidRPr="00864DC2">
              <w:rPr>
                <w:sz w:val="20"/>
                <w:szCs w:val="20"/>
              </w:rPr>
              <w:t xml:space="preserve">whose address matches the first seen </w:t>
            </w:r>
            <w:r>
              <w:rPr>
                <w:sz w:val="20"/>
                <w:szCs w:val="20"/>
              </w:rPr>
              <w:t>source</w:t>
            </w:r>
            <w:r w:rsidRPr="00864DC2">
              <w:rPr>
                <w:sz w:val="20"/>
                <w:szCs w:val="20"/>
              </w:rPr>
              <w:t xml:space="preserve"> address of the flow.</w:t>
            </w:r>
          </w:p>
        </w:tc>
      </w:tr>
      <w:tr w:rsidR="004C2C99" w:rsidRPr="00864DC2" w14:paraId="3116E23E" w14:textId="77777777" w:rsidTr="00EC238A">
        <w:trPr>
          <w:cantSplit/>
          <w:jc w:val="center"/>
        </w:trPr>
        <w:tc>
          <w:tcPr>
            <w:tcW w:w="525" w:type="dxa"/>
            <w:tcBorders>
              <w:top w:val="nil"/>
              <w:bottom w:val="nil"/>
            </w:tcBorders>
            <w:shd w:val="clear" w:color="auto" w:fill="auto"/>
          </w:tcPr>
          <w:p w14:paraId="2378E8AE"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auto"/>
          </w:tcPr>
          <w:p w14:paraId="70832AB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DST_TCP_RETRANS</w:t>
            </w:r>
          </w:p>
          <w:p w14:paraId="730A573D" w14:textId="77777777" w:rsidR="004C2C99" w:rsidRPr="00EF41CC" w:rsidRDefault="004C2C99" w:rsidP="004C2C99">
            <w:pPr>
              <w:rPr>
                <w:sz w:val="20"/>
                <w:szCs w:val="20"/>
              </w:rPr>
            </w:pPr>
            <w:r w:rsidRPr="00EF41CC">
              <w:rPr>
                <w:sz w:val="20"/>
                <w:szCs w:val="20"/>
              </w:rPr>
              <w:t xml:space="preserve">  ValueType: COUNTER</w:t>
            </w:r>
          </w:p>
          <w:p w14:paraId="6EC1B82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18C330F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1339A057"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24C8D6B7"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47E1EB4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0-20</w:t>
            </w:r>
          </w:p>
        </w:tc>
        <w:tc>
          <w:tcPr>
            <w:tcW w:w="1490" w:type="dxa"/>
            <w:tcBorders>
              <w:top w:val="nil"/>
              <w:bottom w:val="nil"/>
            </w:tcBorders>
            <w:shd w:val="clear" w:color="auto" w:fill="auto"/>
          </w:tcPr>
          <w:p w14:paraId="410C7AA8" w14:textId="77777777" w:rsidR="004C2C99" w:rsidRDefault="004C2C99" w:rsidP="004C2C99">
            <w:pPr>
              <w:tabs>
                <w:tab w:val="center" w:pos="4320"/>
                <w:tab w:val="right" w:pos="8640"/>
              </w:tabs>
              <w:spacing w:line="264" w:lineRule="auto"/>
              <w:rPr>
                <w:sz w:val="20"/>
                <w:szCs w:val="20"/>
              </w:rPr>
            </w:pPr>
            <w:r>
              <w:rPr>
                <w:sz w:val="20"/>
                <w:szCs w:val="20"/>
              </w:rPr>
              <w:t>Destination TCP retransmissions</w:t>
            </w:r>
          </w:p>
        </w:tc>
        <w:tc>
          <w:tcPr>
            <w:tcW w:w="1229" w:type="dxa"/>
            <w:tcBorders>
              <w:top w:val="nil"/>
              <w:bottom w:val="nil"/>
            </w:tcBorders>
            <w:shd w:val="clear" w:color="auto" w:fill="auto"/>
          </w:tcPr>
          <w:p w14:paraId="16CA53C7" w14:textId="77777777" w:rsidR="004C2C99" w:rsidRDefault="004C2C99" w:rsidP="004C2C99">
            <w:pPr>
              <w:tabs>
                <w:tab w:val="center" w:pos="4320"/>
                <w:tab w:val="right" w:pos="8640"/>
              </w:tabs>
              <w:spacing w:line="264" w:lineRule="auto"/>
              <w:rPr>
                <w:sz w:val="20"/>
                <w:szCs w:val="20"/>
              </w:rPr>
            </w:pPr>
            <w:r>
              <w:rPr>
                <w:sz w:val="20"/>
                <w:szCs w:val="20"/>
              </w:rPr>
              <w:t>int</w:t>
            </w:r>
          </w:p>
        </w:tc>
        <w:tc>
          <w:tcPr>
            <w:tcW w:w="747" w:type="dxa"/>
            <w:gridSpan w:val="2"/>
            <w:tcBorders>
              <w:top w:val="nil"/>
              <w:bottom w:val="nil"/>
            </w:tcBorders>
            <w:shd w:val="clear" w:color="auto" w:fill="auto"/>
          </w:tcPr>
          <w:p w14:paraId="6AFCBD7A" w14:textId="77777777" w:rsidR="004C2C99" w:rsidRDefault="004C2C99" w:rsidP="004C2C99">
            <w:pPr>
              <w:pStyle w:val="ComputerCode"/>
              <w:rPr>
                <w:rFonts w:cs="Courier New"/>
              </w:rPr>
            </w:pPr>
            <w:r>
              <w:rPr>
                <w:rFonts w:cs="Courier New"/>
              </w:rPr>
              <w:t>4</w:t>
            </w:r>
          </w:p>
        </w:tc>
        <w:tc>
          <w:tcPr>
            <w:tcW w:w="2879" w:type="dxa"/>
            <w:tcBorders>
              <w:top w:val="nil"/>
              <w:bottom w:val="nil"/>
            </w:tcBorders>
            <w:shd w:val="clear" w:color="auto" w:fill="auto"/>
          </w:tcPr>
          <w:p w14:paraId="7CFDD665" w14:textId="77777777" w:rsidR="004C2C99" w:rsidRDefault="004C2C99" w:rsidP="004C2C99">
            <w:pPr>
              <w:tabs>
                <w:tab w:val="center" w:pos="4320"/>
                <w:tab w:val="right" w:pos="8640"/>
              </w:tabs>
              <w:spacing w:line="264" w:lineRule="auto"/>
              <w:rPr>
                <w:sz w:val="20"/>
                <w:szCs w:val="20"/>
              </w:rPr>
            </w:pPr>
            <w:r w:rsidRPr="00864DC2">
              <w:rPr>
                <w:sz w:val="20"/>
                <w:szCs w:val="20"/>
              </w:rPr>
              <w:t xml:space="preserve">Number of </w:t>
            </w:r>
            <w:r>
              <w:rPr>
                <w:sz w:val="20"/>
                <w:szCs w:val="20"/>
              </w:rPr>
              <w:t xml:space="preserve">TCP </w:t>
            </w:r>
            <w:r w:rsidRPr="00864DC2">
              <w:rPr>
                <w:sz w:val="20"/>
                <w:szCs w:val="20"/>
              </w:rPr>
              <w:t xml:space="preserve">packets that have </w:t>
            </w:r>
            <w:r>
              <w:rPr>
                <w:sz w:val="20"/>
                <w:szCs w:val="20"/>
              </w:rPr>
              <w:t xml:space="preserve">retransmitted, </w:t>
            </w:r>
            <w:r w:rsidRPr="00864DC2">
              <w:rPr>
                <w:sz w:val="20"/>
                <w:szCs w:val="20"/>
              </w:rPr>
              <w:t xml:space="preserve">whose address matches the first seen </w:t>
            </w:r>
            <w:r>
              <w:rPr>
                <w:sz w:val="20"/>
                <w:szCs w:val="20"/>
              </w:rPr>
              <w:t>destination</w:t>
            </w:r>
            <w:r w:rsidRPr="00864DC2">
              <w:rPr>
                <w:sz w:val="20"/>
                <w:szCs w:val="20"/>
              </w:rPr>
              <w:t xml:space="preserve"> address of the flow.</w:t>
            </w:r>
          </w:p>
        </w:tc>
      </w:tr>
      <w:tr w:rsidR="004C2C99" w:rsidRPr="00864DC2" w14:paraId="0B5E8C46" w14:textId="77777777" w:rsidTr="00EC238A">
        <w:trPr>
          <w:cantSplit/>
          <w:jc w:val="center"/>
        </w:trPr>
        <w:tc>
          <w:tcPr>
            <w:tcW w:w="525" w:type="dxa"/>
            <w:tcBorders>
              <w:bottom w:val="nil"/>
            </w:tcBorders>
            <w:shd w:val="clear" w:color="auto" w:fill="F2F2F2"/>
          </w:tcPr>
          <w:p w14:paraId="55F2409C" w14:textId="77777777" w:rsidR="004C2C99" w:rsidRPr="00504DCA" w:rsidRDefault="004C2C99" w:rsidP="004C2C99">
            <w:pPr>
              <w:numPr>
                <w:ilvl w:val="0"/>
                <w:numId w:val="1"/>
              </w:numPr>
              <w:ind w:left="0" w:firstLine="0"/>
              <w:jc w:val="both"/>
              <w:rPr>
                <w:sz w:val="20"/>
                <w:szCs w:val="20"/>
              </w:rPr>
            </w:pPr>
          </w:p>
        </w:tc>
        <w:tc>
          <w:tcPr>
            <w:tcW w:w="2490" w:type="dxa"/>
            <w:gridSpan w:val="2"/>
            <w:tcBorders>
              <w:bottom w:val="nil"/>
            </w:tcBorders>
            <w:shd w:val="clear" w:color="auto" w:fill="F2F2F2"/>
          </w:tcPr>
          <w:p w14:paraId="49A5839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TUNNEL_DEPTH</w:t>
            </w:r>
          </w:p>
          <w:p w14:paraId="6DB5959C" w14:textId="77777777" w:rsidR="004C2C99" w:rsidRPr="00EF41CC" w:rsidRDefault="004C2C99" w:rsidP="004C2C99">
            <w:pPr>
              <w:rPr>
                <w:sz w:val="20"/>
                <w:szCs w:val="20"/>
              </w:rPr>
            </w:pPr>
            <w:r w:rsidRPr="00EF41CC">
              <w:rPr>
                <w:sz w:val="20"/>
                <w:szCs w:val="20"/>
              </w:rPr>
              <w:t xml:space="preserve">  ValueType: ENUM</w:t>
            </w:r>
          </w:p>
          <w:p w14:paraId="6A39817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3B29E0D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50A3940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255</w:t>
            </w:r>
          </w:p>
          <w:p w14:paraId="2E7307B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If no tunnel exists</w:t>
            </w:r>
          </w:p>
          <w:p w14:paraId="0DFCE22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0-3</w:t>
            </w:r>
          </w:p>
        </w:tc>
        <w:tc>
          <w:tcPr>
            <w:tcW w:w="1490" w:type="dxa"/>
            <w:tcBorders>
              <w:bottom w:val="nil"/>
            </w:tcBorders>
            <w:shd w:val="clear" w:color="auto" w:fill="F2F2F2"/>
          </w:tcPr>
          <w:p w14:paraId="397C1196" w14:textId="77777777" w:rsidR="004C2C99" w:rsidRPr="00864DC2" w:rsidRDefault="004C2C99" w:rsidP="004C2C99">
            <w:pPr>
              <w:tabs>
                <w:tab w:val="center" w:pos="4320"/>
                <w:tab w:val="right" w:pos="8640"/>
              </w:tabs>
              <w:spacing w:line="264" w:lineRule="auto"/>
              <w:rPr>
                <w:sz w:val="20"/>
                <w:szCs w:val="20"/>
              </w:rPr>
            </w:pPr>
            <w:r>
              <w:rPr>
                <w:sz w:val="20"/>
                <w:szCs w:val="20"/>
              </w:rPr>
              <w:t>The depth or number of tunnels in the current flow.</w:t>
            </w:r>
          </w:p>
        </w:tc>
        <w:tc>
          <w:tcPr>
            <w:tcW w:w="1229" w:type="dxa"/>
            <w:tcBorders>
              <w:bottom w:val="nil"/>
            </w:tcBorders>
            <w:shd w:val="clear" w:color="auto" w:fill="F2F2F2"/>
          </w:tcPr>
          <w:p w14:paraId="67BB7C29" w14:textId="77777777" w:rsidR="004C2C99" w:rsidRPr="00864DC2" w:rsidRDefault="004C2C99" w:rsidP="004C2C99">
            <w:pPr>
              <w:tabs>
                <w:tab w:val="center" w:pos="4320"/>
                <w:tab w:val="right" w:pos="8640"/>
              </w:tabs>
              <w:spacing w:line="264" w:lineRule="auto"/>
              <w:rPr>
                <w:sz w:val="20"/>
                <w:szCs w:val="20"/>
              </w:rPr>
            </w:pPr>
            <w:r>
              <w:rPr>
                <w:sz w:val="20"/>
                <w:szCs w:val="20"/>
              </w:rPr>
              <w:t>int</w:t>
            </w:r>
          </w:p>
        </w:tc>
        <w:tc>
          <w:tcPr>
            <w:tcW w:w="747" w:type="dxa"/>
            <w:gridSpan w:val="2"/>
            <w:tcBorders>
              <w:bottom w:val="nil"/>
            </w:tcBorders>
            <w:shd w:val="clear" w:color="auto" w:fill="F2F2F2"/>
          </w:tcPr>
          <w:p w14:paraId="1E97147A" w14:textId="77777777" w:rsidR="004C2C99" w:rsidRPr="0048305B" w:rsidRDefault="004C2C99" w:rsidP="004C2C99">
            <w:pPr>
              <w:pStyle w:val="ComputerCode"/>
              <w:rPr>
                <w:rFonts w:cs="Courier New"/>
              </w:rPr>
            </w:pPr>
            <w:r>
              <w:rPr>
                <w:rFonts w:cs="Courier New"/>
              </w:rPr>
              <w:t>4</w:t>
            </w:r>
          </w:p>
        </w:tc>
        <w:tc>
          <w:tcPr>
            <w:tcW w:w="2879" w:type="dxa"/>
            <w:tcBorders>
              <w:bottom w:val="nil"/>
            </w:tcBorders>
            <w:shd w:val="clear" w:color="auto" w:fill="F2F2F2"/>
          </w:tcPr>
          <w:p w14:paraId="24F94F29" w14:textId="77777777" w:rsidR="004C2C99" w:rsidRPr="009B5A9B" w:rsidRDefault="004C2C99" w:rsidP="004C2C99">
            <w:pPr>
              <w:tabs>
                <w:tab w:val="center" w:pos="4320"/>
                <w:tab w:val="right" w:pos="8640"/>
              </w:tabs>
              <w:spacing w:line="264" w:lineRule="auto"/>
              <w:rPr>
                <w:sz w:val="20"/>
                <w:szCs w:val="20"/>
              </w:rPr>
            </w:pPr>
            <w:r>
              <w:rPr>
                <w:sz w:val="20"/>
                <w:szCs w:val="20"/>
              </w:rPr>
              <w:t xml:space="preserve">A simple tunnel (IP over IP) will have a depth of 1. A tunnel in another tunnel will have a value of 2. </w:t>
            </w:r>
          </w:p>
        </w:tc>
      </w:tr>
      <w:tr w:rsidR="004C2C99" w:rsidRPr="00864DC2" w14:paraId="404EB07B" w14:textId="77777777" w:rsidTr="00EC238A">
        <w:trPr>
          <w:cantSplit/>
          <w:jc w:val="center"/>
        </w:trPr>
        <w:tc>
          <w:tcPr>
            <w:tcW w:w="525" w:type="dxa"/>
            <w:tcBorders>
              <w:top w:val="nil"/>
              <w:bottom w:val="nil"/>
            </w:tcBorders>
            <w:shd w:val="clear" w:color="auto" w:fill="auto"/>
          </w:tcPr>
          <w:p w14:paraId="45380BA2"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auto"/>
          </w:tcPr>
          <w:p w14:paraId="1223142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TUNNEL_SADDR_V4</w:t>
            </w:r>
          </w:p>
          <w:p w14:paraId="66C8EEE3" w14:textId="77777777" w:rsidR="004C2C99" w:rsidRPr="00EF41CC" w:rsidRDefault="004C2C99" w:rsidP="004C2C99">
            <w:pPr>
              <w:rPr>
                <w:sz w:val="20"/>
                <w:szCs w:val="20"/>
              </w:rPr>
            </w:pPr>
            <w:r w:rsidRPr="00EF41CC">
              <w:rPr>
                <w:sz w:val="20"/>
                <w:szCs w:val="20"/>
              </w:rPr>
              <w:t xml:space="preserve">  ValueType: ADDRESS</w:t>
            </w:r>
          </w:p>
          <w:p w14:paraId="458168A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1099E2D6"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see section </w:t>
            </w:r>
            <w:hyperlink w:anchor="_Octet-coded_Decimal" w:history="1">
              <w:r w:rsidRPr="00EF41CC">
                <w:rPr>
                  <w:rStyle w:val="Hyperlink"/>
                  <w:sz w:val="20"/>
                  <w:szCs w:val="20"/>
                </w:rPr>
                <w:t>1.2.1</w:t>
              </w:r>
            </w:hyperlink>
          </w:p>
          <w:p w14:paraId="7A9FD66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see section </w:t>
            </w:r>
            <w:hyperlink w:anchor="_Octet-coded_Decimal" w:history="1">
              <w:r w:rsidRPr="00EF41CC">
                <w:rPr>
                  <w:rStyle w:val="Hyperlink"/>
                  <w:sz w:val="20"/>
                  <w:szCs w:val="20"/>
                </w:rPr>
                <w:t>1.2.1</w:t>
              </w:r>
            </w:hyperlink>
          </w:p>
          <w:p w14:paraId="60F00846"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flow is IPv6</w:t>
            </w:r>
          </w:p>
          <w:p w14:paraId="737A58BE" w14:textId="090DD182" w:rsidR="004C2C99" w:rsidRPr="00EF41CC" w:rsidRDefault="009D492E" w:rsidP="004C2C99">
            <w:pPr>
              <w:tabs>
                <w:tab w:val="center" w:pos="4320"/>
                <w:tab w:val="right" w:pos="8640"/>
              </w:tabs>
              <w:spacing w:line="264" w:lineRule="auto"/>
              <w:rPr>
                <w:sz w:val="20"/>
                <w:szCs w:val="20"/>
              </w:rPr>
            </w:pPr>
            <w:r>
              <w:rPr>
                <w:sz w:val="20"/>
                <w:szCs w:val="20"/>
              </w:rPr>
              <w:t xml:space="preserve">  Width: 0 or 7-15</w:t>
            </w:r>
          </w:p>
        </w:tc>
        <w:tc>
          <w:tcPr>
            <w:tcW w:w="1490" w:type="dxa"/>
            <w:tcBorders>
              <w:top w:val="nil"/>
              <w:bottom w:val="nil"/>
            </w:tcBorders>
            <w:shd w:val="clear" w:color="auto" w:fill="auto"/>
          </w:tcPr>
          <w:p w14:paraId="37AB5FC5"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Tunnel source IPv4 address</w:t>
            </w:r>
          </w:p>
        </w:tc>
        <w:tc>
          <w:tcPr>
            <w:tcW w:w="1229" w:type="dxa"/>
            <w:tcBorders>
              <w:top w:val="nil"/>
              <w:bottom w:val="nil"/>
            </w:tcBorders>
            <w:shd w:val="clear" w:color="auto" w:fill="auto"/>
          </w:tcPr>
          <w:p w14:paraId="4485CE06" w14:textId="552C3CDB" w:rsidR="004C2C99" w:rsidRPr="00864DC2" w:rsidRDefault="009D492E" w:rsidP="004C2C99">
            <w:pPr>
              <w:tabs>
                <w:tab w:val="center" w:pos="4320"/>
                <w:tab w:val="right" w:pos="8640"/>
              </w:tabs>
              <w:spacing w:line="264" w:lineRule="auto"/>
              <w:rPr>
                <w:sz w:val="20"/>
                <w:szCs w:val="20"/>
              </w:rPr>
            </w:pPr>
            <w:r>
              <w:rPr>
                <w:sz w:val="20"/>
                <w:szCs w:val="20"/>
              </w:rPr>
              <w:t>IPv4</w:t>
            </w:r>
          </w:p>
        </w:tc>
        <w:tc>
          <w:tcPr>
            <w:tcW w:w="747" w:type="dxa"/>
            <w:gridSpan w:val="2"/>
            <w:tcBorders>
              <w:top w:val="nil"/>
              <w:bottom w:val="nil"/>
            </w:tcBorders>
            <w:shd w:val="clear" w:color="auto" w:fill="auto"/>
          </w:tcPr>
          <w:p w14:paraId="5C3DA4A1"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bottom w:val="nil"/>
            </w:tcBorders>
            <w:shd w:val="clear" w:color="auto" w:fill="auto"/>
          </w:tcPr>
          <w:p w14:paraId="43E19645" w14:textId="722B1674" w:rsidR="004C2C99" w:rsidRPr="009B5A9B" w:rsidRDefault="004C2C99" w:rsidP="009D492E">
            <w:pPr>
              <w:tabs>
                <w:tab w:val="center" w:pos="4320"/>
                <w:tab w:val="right" w:pos="8640"/>
              </w:tabs>
              <w:spacing w:line="264" w:lineRule="auto"/>
              <w:rPr>
                <w:sz w:val="20"/>
                <w:szCs w:val="20"/>
              </w:rPr>
            </w:pPr>
            <w:r w:rsidRPr="00864DC2">
              <w:rPr>
                <w:sz w:val="20"/>
                <w:szCs w:val="20"/>
              </w:rPr>
              <w:t xml:space="preserve">IPv4 address of the </w:t>
            </w:r>
            <w:r>
              <w:rPr>
                <w:sz w:val="20"/>
                <w:szCs w:val="20"/>
              </w:rPr>
              <w:t>source</w:t>
            </w:r>
            <w:r w:rsidRPr="00864DC2">
              <w:rPr>
                <w:sz w:val="20"/>
                <w:szCs w:val="20"/>
              </w:rPr>
              <w:t xml:space="preserve"> address of the first packet seen in the flow. </w:t>
            </w:r>
            <w:r>
              <w:rPr>
                <w:sz w:val="20"/>
                <w:szCs w:val="20"/>
              </w:rPr>
              <w:t xml:space="preserve"> </w:t>
            </w:r>
            <w:r w:rsidRPr="00864DC2">
              <w:rPr>
                <w:sz w:val="20"/>
                <w:szCs w:val="20"/>
              </w:rPr>
              <w:t>The range of values follows the IPv4 convention.</w:t>
            </w:r>
            <w:r>
              <w:rPr>
                <w:sz w:val="20"/>
                <w:szCs w:val="20"/>
              </w:rPr>
              <w:t xml:space="preserve"> The address of the outer most layer of the tunnel.</w:t>
            </w:r>
          </w:p>
        </w:tc>
      </w:tr>
      <w:tr w:rsidR="004C2C99" w:rsidRPr="00864DC2" w14:paraId="41F4AA5C" w14:textId="77777777" w:rsidTr="00EC238A">
        <w:trPr>
          <w:cantSplit/>
          <w:jc w:val="center"/>
        </w:trPr>
        <w:tc>
          <w:tcPr>
            <w:tcW w:w="525" w:type="dxa"/>
            <w:tcBorders>
              <w:top w:val="nil"/>
              <w:bottom w:val="nil"/>
            </w:tcBorders>
            <w:shd w:val="clear" w:color="auto" w:fill="F2F2F2"/>
          </w:tcPr>
          <w:p w14:paraId="25D5293D"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F2F2F2"/>
          </w:tcPr>
          <w:p w14:paraId="7D9BD8B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TUNNEL_DADDR_V4</w:t>
            </w:r>
          </w:p>
          <w:p w14:paraId="5ED67A63" w14:textId="77777777" w:rsidR="004C2C99" w:rsidRPr="00EF41CC" w:rsidRDefault="004C2C99" w:rsidP="004C2C99">
            <w:pPr>
              <w:rPr>
                <w:sz w:val="20"/>
                <w:szCs w:val="20"/>
              </w:rPr>
            </w:pPr>
            <w:r w:rsidRPr="00EF41CC">
              <w:rPr>
                <w:sz w:val="20"/>
                <w:szCs w:val="20"/>
              </w:rPr>
              <w:t xml:space="preserve">  ValueType: ADDRESS</w:t>
            </w:r>
          </w:p>
          <w:p w14:paraId="65221CE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68BC9EB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see section </w:t>
            </w:r>
            <w:hyperlink w:anchor="_Octet-coded_Decimal" w:history="1">
              <w:r w:rsidRPr="00EF41CC">
                <w:rPr>
                  <w:rStyle w:val="Hyperlink"/>
                  <w:sz w:val="20"/>
                  <w:szCs w:val="20"/>
                </w:rPr>
                <w:t>1.2.1</w:t>
              </w:r>
            </w:hyperlink>
          </w:p>
          <w:p w14:paraId="2720CA0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see section </w:t>
            </w:r>
            <w:hyperlink w:anchor="_Octet-coded_Decimal" w:history="1">
              <w:r w:rsidRPr="00EF41CC">
                <w:rPr>
                  <w:rStyle w:val="Hyperlink"/>
                  <w:sz w:val="20"/>
                  <w:szCs w:val="20"/>
                </w:rPr>
                <w:t>1.2.1</w:t>
              </w:r>
            </w:hyperlink>
          </w:p>
          <w:p w14:paraId="2FF39E07"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flow is IPv6</w:t>
            </w:r>
          </w:p>
          <w:p w14:paraId="30023575" w14:textId="3E549271" w:rsidR="004C2C99" w:rsidRPr="00EF41CC" w:rsidRDefault="009D492E" w:rsidP="004C2C99">
            <w:pPr>
              <w:tabs>
                <w:tab w:val="center" w:pos="4320"/>
                <w:tab w:val="right" w:pos="8640"/>
              </w:tabs>
              <w:spacing w:line="264" w:lineRule="auto"/>
              <w:rPr>
                <w:sz w:val="20"/>
                <w:szCs w:val="20"/>
              </w:rPr>
            </w:pPr>
            <w:r>
              <w:rPr>
                <w:sz w:val="20"/>
                <w:szCs w:val="20"/>
              </w:rPr>
              <w:t xml:space="preserve">  Width: 0 or 7-15</w:t>
            </w:r>
          </w:p>
        </w:tc>
        <w:tc>
          <w:tcPr>
            <w:tcW w:w="1490" w:type="dxa"/>
            <w:tcBorders>
              <w:top w:val="nil"/>
              <w:bottom w:val="nil"/>
            </w:tcBorders>
            <w:shd w:val="clear" w:color="auto" w:fill="F2F2F2"/>
          </w:tcPr>
          <w:p w14:paraId="5FC984D8"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Tunnel destination IPv4 address</w:t>
            </w:r>
          </w:p>
        </w:tc>
        <w:tc>
          <w:tcPr>
            <w:tcW w:w="1229" w:type="dxa"/>
            <w:tcBorders>
              <w:top w:val="nil"/>
              <w:bottom w:val="nil"/>
            </w:tcBorders>
            <w:shd w:val="clear" w:color="auto" w:fill="F2F2F2"/>
          </w:tcPr>
          <w:p w14:paraId="50FA4D47" w14:textId="0E3354B2" w:rsidR="004C2C99" w:rsidRPr="00864DC2" w:rsidRDefault="009D492E" w:rsidP="004C2C99">
            <w:pPr>
              <w:tabs>
                <w:tab w:val="center" w:pos="4320"/>
                <w:tab w:val="right" w:pos="8640"/>
              </w:tabs>
              <w:spacing w:line="264" w:lineRule="auto"/>
              <w:rPr>
                <w:sz w:val="20"/>
                <w:szCs w:val="20"/>
              </w:rPr>
            </w:pPr>
            <w:r>
              <w:rPr>
                <w:sz w:val="20"/>
                <w:szCs w:val="20"/>
              </w:rPr>
              <w:t>IPv4</w:t>
            </w:r>
          </w:p>
        </w:tc>
        <w:tc>
          <w:tcPr>
            <w:tcW w:w="747" w:type="dxa"/>
            <w:gridSpan w:val="2"/>
            <w:tcBorders>
              <w:top w:val="nil"/>
              <w:bottom w:val="nil"/>
            </w:tcBorders>
            <w:shd w:val="clear" w:color="auto" w:fill="F2F2F2"/>
          </w:tcPr>
          <w:p w14:paraId="2D736B78"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bottom w:val="nil"/>
            </w:tcBorders>
            <w:shd w:val="clear" w:color="auto" w:fill="F2F2F2"/>
          </w:tcPr>
          <w:p w14:paraId="3FEEA9CB" w14:textId="6244E915" w:rsidR="004C2C99" w:rsidRPr="00592E0C" w:rsidRDefault="004C2C99" w:rsidP="009D492E">
            <w:pPr>
              <w:tabs>
                <w:tab w:val="center" w:pos="4320"/>
                <w:tab w:val="right" w:pos="8640"/>
              </w:tabs>
              <w:spacing w:line="264" w:lineRule="auto"/>
              <w:rPr>
                <w:sz w:val="20"/>
                <w:szCs w:val="20"/>
              </w:rPr>
            </w:pPr>
            <w:r w:rsidRPr="00592E0C">
              <w:rPr>
                <w:sz w:val="20"/>
                <w:szCs w:val="20"/>
              </w:rPr>
              <w:t>IPv4 address of the destination address of the first packet seen in the flow.  The range of values follows the IPv4 convention. The address of the outer most layer of the tunnel.</w:t>
            </w:r>
          </w:p>
        </w:tc>
      </w:tr>
      <w:tr w:rsidR="004C2C99" w:rsidRPr="00864DC2" w14:paraId="1C971C1D" w14:textId="77777777" w:rsidTr="00EC238A">
        <w:trPr>
          <w:cantSplit/>
          <w:jc w:val="center"/>
        </w:trPr>
        <w:tc>
          <w:tcPr>
            <w:tcW w:w="525" w:type="dxa"/>
            <w:tcBorders>
              <w:top w:val="nil"/>
              <w:bottom w:val="nil"/>
            </w:tcBorders>
            <w:shd w:val="clear" w:color="auto" w:fill="auto"/>
          </w:tcPr>
          <w:p w14:paraId="62386E8D"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auto"/>
          </w:tcPr>
          <w:p w14:paraId="29F5FCF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TUNNEL_SADDR_V6</w:t>
            </w:r>
          </w:p>
          <w:p w14:paraId="5CF6CFEC" w14:textId="77777777" w:rsidR="004C2C99" w:rsidRPr="00EF41CC" w:rsidRDefault="004C2C99" w:rsidP="004C2C99">
            <w:pPr>
              <w:rPr>
                <w:sz w:val="20"/>
                <w:szCs w:val="20"/>
              </w:rPr>
            </w:pPr>
            <w:r w:rsidRPr="00EF41CC">
              <w:rPr>
                <w:sz w:val="20"/>
                <w:szCs w:val="20"/>
              </w:rPr>
              <w:t xml:space="preserve">  ValueType: ADDRESS</w:t>
            </w:r>
          </w:p>
          <w:p w14:paraId="0393670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48E54127"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see section </w:t>
            </w:r>
            <w:hyperlink w:anchor="_Hexadecimal_Notation" w:history="1">
              <w:r w:rsidRPr="00EF41CC">
                <w:rPr>
                  <w:rStyle w:val="Hyperlink"/>
                  <w:sz w:val="20"/>
                  <w:szCs w:val="20"/>
                </w:rPr>
                <w:t>1.2.2</w:t>
              </w:r>
            </w:hyperlink>
          </w:p>
          <w:p w14:paraId="1E01506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see section </w:t>
            </w:r>
            <w:hyperlink w:anchor="_Hexadecimal_Notation" w:history="1">
              <w:r w:rsidRPr="00EF41CC">
                <w:rPr>
                  <w:rStyle w:val="Hyperlink"/>
                  <w:sz w:val="20"/>
                  <w:szCs w:val="20"/>
                </w:rPr>
                <w:t>1.2.2</w:t>
              </w:r>
            </w:hyperlink>
          </w:p>
          <w:p w14:paraId="33776EF1"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flow is IPv4</w:t>
            </w:r>
          </w:p>
          <w:p w14:paraId="07E7EB5F" w14:textId="5C089548"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 or </w:t>
            </w:r>
            <w:r w:rsidR="009D492E">
              <w:rPr>
                <w:sz w:val="20"/>
                <w:szCs w:val="20"/>
              </w:rPr>
              <w:t>15-39</w:t>
            </w:r>
          </w:p>
        </w:tc>
        <w:tc>
          <w:tcPr>
            <w:tcW w:w="1490" w:type="dxa"/>
            <w:tcBorders>
              <w:top w:val="nil"/>
              <w:bottom w:val="nil"/>
            </w:tcBorders>
            <w:shd w:val="clear" w:color="auto" w:fill="auto"/>
          </w:tcPr>
          <w:p w14:paraId="673D4A7D"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Tunnel source IPv6 address</w:t>
            </w:r>
          </w:p>
        </w:tc>
        <w:tc>
          <w:tcPr>
            <w:tcW w:w="1229" w:type="dxa"/>
            <w:tcBorders>
              <w:top w:val="nil"/>
              <w:bottom w:val="nil"/>
            </w:tcBorders>
            <w:shd w:val="clear" w:color="auto" w:fill="auto"/>
          </w:tcPr>
          <w:p w14:paraId="355F9958"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hex</w:t>
            </w:r>
          </w:p>
        </w:tc>
        <w:tc>
          <w:tcPr>
            <w:tcW w:w="747" w:type="dxa"/>
            <w:gridSpan w:val="2"/>
            <w:tcBorders>
              <w:top w:val="nil"/>
              <w:bottom w:val="nil"/>
            </w:tcBorders>
            <w:shd w:val="clear" w:color="auto" w:fill="auto"/>
          </w:tcPr>
          <w:p w14:paraId="2F8A8914"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bottom w:val="nil"/>
            </w:tcBorders>
            <w:shd w:val="clear" w:color="auto" w:fill="auto"/>
          </w:tcPr>
          <w:p w14:paraId="70B9A25F" w14:textId="77777777" w:rsidR="004C2C99" w:rsidRPr="009B5A9B" w:rsidRDefault="004C2C99" w:rsidP="004C2C99">
            <w:pPr>
              <w:tabs>
                <w:tab w:val="center" w:pos="4320"/>
                <w:tab w:val="right" w:pos="8640"/>
              </w:tabs>
              <w:spacing w:line="264" w:lineRule="auto"/>
              <w:rPr>
                <w:sz w:val="20"/>
                <w:szCs w:val="20"/>
              </w:rPr>
            </w:pPr>
            <w:r w:rsidRPr="00864DC2">
              <w:rPr>
                <w:sz w:val="20"/>
                <w:szCs w:val="20"/>
              </w:rPr>
              <w:t xml:space="preserve">IPv6 full hexadecimal notation of the source address of the first packet seen in the flow. </w:t>
            </w:r>
            <w:r>
              <w:rPr>
                <w:sz w:val="20"/>
                <w:szCs w:val="20"/>
              </w:rPr>
              <w:t xml:space="preserve"> </w:t>
            </w:r>
            <w:r w:rsidRPr="00864DC2">
              <w:rPr>
                <w:sz w:val="20"/>
                <w:szCs w:val="20"/>
              </w:rPr>
              <w:t>The range of values follows the IPv6 convention.</w:t>
            </w:r>
            <w:r>
              <w:rPr>
                <w:sz w:val="20"/>
                <w:szCs w:val="20"/>
              </w:rPr>
              <w:t xml:space="preserve">  The address of the outer most layer of the tunnel.</w:t>
            </w:r>
          </w:p>
        </w:tc>
      </w:tr>
      <w:tr w:rsidR="004C2C99" w:rsidRPr="00864DC2" w14:paraId="308F168E" w14:textId="77777777" w:rsidTr="00EC238A">
        <w:trPr>
          <w:cantSplit/>
          <w:jc w:val="center"/>
        </w:trPr>
        <w:tc>
          <w:tcPr>
            <w:tcW w:w="525" w:type="dxa"/>
            <w:tcBorders>
              <w:top w:val="nil"/>
              <w:bottom w:val="nil"/>
            </w:tcBorders>
            <w:shd w:val="clear" w:color="auto" w:fill="F2F2F2"/>
          </w:tcPr>
          <w:p w14:paraId="6C1E32EA"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F2F2F2"/>
          </w:tcPr>
          <w:p w14:paraId="5D94258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TUNNEL_DADDR_V6</w:t>
            </w:r>
          </w:p>
          <w:p w14:paraId="17719DD1" w14:textId="77777777" w:rsidR="004C2C99" w:rsidRPr="00EF41CC" w:rsidRDefault="004C2C99" w:rsidP="004C2C99">
            <w:pPr>
              <w:rPr>
                <w:sz w:val="20"/>
                <w:szCs w:val="20"/>
              </w:rPr>
            </w:pPr>
            <w:r w:rsidRPr="00EF41CC">
              <w:rPr>
                <w:sz w:val="20"/>
                <w:szCs w:val="20"/>
              </w:rPr>
              <w:t xml:space="preserve">  ValueType: ADDRESS</w:t>
            </w:r>
          </w:p>
          <w:p w14:paraId="7CC01D9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713CDCD6"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see section </w:t>
            </w:r>
            <w:hyperlink w:anchor="_Hexadecimal_Notation" w:history="1">
              <w:r w:rsidRPr="00EF41CC">
                <w:rPr>
                  <w:rStyle w:val="Hyperlink"/>
                  <w:sz w:val="20"/>
                  <w:szCs w:val="20"/>
                </w:rPr>
                <w:t>1.2.2</w:t>
              </w:r>
            </w:hyperlink>
          </w:p>
          <w:p w14:paraId="46F0DEA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see section </w:t>
            </w:r>
            <w:hyperlink w:anchor="_Hexadecimal_Notation" w:history="1">
              <w:r w:rsidRPr="00EF41CC">
                <w:rPr>
                  <w:rStyle w:val="Hyperlink"/>
                  <w:sz w:val="20"/>
                  <w:szCs w:val="20"/>
                </w:rPr>
                <w:t>1.2.2</w:t>
              </w:r>
            </w:hyperlink>
          </w:p>
          <w:p w14:paraId="219974B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When flow is IPv4</w:t>
            </w:r>
          </w:p>
          <w:p w14:paraId="171F9375" w14:textId="5C0FFC02"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 or </w:t>
            </w:r>
            <w:r w:rsidR="009D492E">
              <w:rPr>
                <w:sz w:val="20"/>
                <w:szCs w:val="20"/>
              </w:rPr>
              <w:t>15-39</w:t>
            </w:r>
          </w:p>
        </w:tc>
        <w:tc>
          <w:tcPr>
            <w:tcW w:w="1490" w:type="dxa"/>
            <w:tcBorders>
              <w:top w:val="nil"/>
              <w:bottom w:val="nil"/>
            </w:tcBorders>
            <w:shd w:val="clear" w:color="auto" w:fill="F2F2F2"/>
          </w:tcPr>
          <w:p w14:paraId="3168B676"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Tunnel destination IPv6 address</w:t>
            </w:r>
          </w:p>
        </w:tc>
        <w:tc>
          <w:tcPr>
            <w:tcW w:w="1229" w:type="dxa"/>
            <w:tcBorders>
              <w:top w:val="nil"/>
              <w:bottom w:val="nil"/>
            </w:tcBorders>
            <w:shd w:val="clear" w:color="auto" w:fill="F2F2F2"/>
          </w:tcPr>
          <w:p w14:paraId="192CA73C"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hex</w:t>
            </w:r>
          </w:p>
        </w:tc>
        <w:tc>
          <w:tcPr>
            <w:tcW w:w="747" w:type="dxa"/>
            <w:gridSpan w:val="2"/>
            <w:tcBorders>
              <w:top w:val="nil"/>
              <w:bottom w:val="nil"/>
            </w:tcBorders>
            <w:shd w:val="clear" w:color="auto" w:fill="F2F2F2"/>
          </w:tcPr>
          <w:p w14:paraId="61185E85"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bottom w:val="nil"/>
            </w:tcBorders>
            <w:shd w:val="clear" w:color="auto" w:fill="F2F2F2"/>
          </w:tcPr>
          <w:p w14:paraId="7EEEF738" w14:textId="77777777" w:rsidR="004C2C99" w:rsidRPr="009B5A9B" w:rsidRDefault="004C2C99" w:rsidP="004C2C99">
            <w:pPr>
              <w:tabs>
                <w:tab w:val="center" w:pos="4320"/>
                <w:tab w:val="right" w:pos="8640"/>
              </w:tabs>
              <w:spacing w:line="264" w:lineRule="auto"/>
              <w:rPr>
                <w:sz w:val="20"/>
                <w:szCs w:val="20"/>
              </w:rPr>
            </w:pPr>
            <w:r w:rsidRPr="00864DC2">
              <w:rPr>
                <w:sz w:val="20"/>
                <w:szCs w:val="20"/>
              </w:rPr>
              <w:t xml:space="preserve">IPv6 full hexadecimal notation of the </w:t>
            </w:r>
            <w:r>
              <w:rPr>
                <w:sz w:val="20"/>
                <w:szCs w:val="20"/>
              </w:rPr>
              <w:t>destination</w:t>
            </w:r>
            <w:r w:rsidRPr="00864DC2">
              <w:rPr>
                <w:sz w:val="20"/>
                <w:szCs w:val="20"/>
              </w:rPr>
              <w:t xml:space="preserve"> address of the first packet seen in the flow. </w:t>
            </w:r>
            <w:r>
              <w:rPr>
                <w:sz w:val="20"/>
                <w:szCs w:val="20"/>
              </w:rPr>
              <w:t xml:space="preserve"> </w:t>
            </w:r>
            <w:r w:rsidRPr="00864DC2">
              <w:rPr>
                <w:sz w:val="20"/>
                <w:szCs w:val="20"/>
              </w:rPr>
              <w:t>The range of values follows the IPv6 convention.</w:t>
            </w:r>
            <w:r>
              <w:rPr>
                <w:sz w:val="20"/>
                <w:szCs w:val="20"/>
              </w:rPr>
              <w:t xml:space="preserve">  The address of the outer most layer of the tunnel.</w:t>
            </w:r>
          </w:p>
        </w:tc>
      </w:tr>
      <w:tr w:rsidR="004C2C99" w:rsidRPr="00864DC2" w14:paraId="1C6E1C66" w14:textId="77777777" w:rsidTr="00EC238A">
        <w:trPr>
          <w:cantSplit/>
          <w:jc w:val="center"/>
        </w:trPr>
        <w:tc>
          <w:tcPr>
            <w:tcW w:w="525" w:type="dxa"/>
            <w:tcBorders>
              <w:top w:val="nil"/>
              <w:bottom w:val="nil"/>
            </w:tcBorders>
            <w:shd w:val="clear" w:color="auto" w:fill="auto"/>
          </w:tcPr>
          <w:p w14:paraId="7C611F1F"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auto"/>
          </w:tcPr>
          <w:p w14:paraId="34F3EACA"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TUNNEL_PROTO</w:t>
            </w:r>
          </w:p>
          <w:p w14:paraId="0C830B0C" w14:textId="77777777" w:rsidR="004C2C99" w:rsidRPr="00EF41CC" w:rsidRDefault="004C2C99" w:rsidP="004C2C99">
            <w:pPr>
              <w:rPr>
                <w:sz w:val="20"/>
                <w:szCs w:val="20"/>
              </w:rPr>
            </w:pPr>
            <w:r w:rsidRPr="00EF41CC">
              <w:rPr>
                <w:sz w:val="20"/>
                <w:szCs w:val="20"/>
              </w:rPr>
              <w:t xml:space="preserve">  ValueType: ENUM</w:t>
            </w:r>
          </w:p>
          <w:p w14:paraId="1A4B7FA9"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5D6D47F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446FADB2"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255</w:t>
            </w:r>
          </w:p>
          <w:p w14:paraId="0B67580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If no tunnel exists</w:t>
            </w:r>
          </w:p>
          <w:p w14:paraId="16A8367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0-3</w:t>
            </w:r>
          </w:p>
        </w:tc>
        <w:tc>
          <w:tcPr>
            <w:tcW w:w="1490" w:type="dxa"/>
            <w:tcBorders>
              <w:top w:val="nil"/>
              <w:bottom w:val="nil"/>
            </w:tcBorders>
            <w:shd w:val="clear" w:color="auto" w:fill="auto"/>
          </w:tcPr>
          <w:p w14:paraId="4E3E6918"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Tunnel IP layer protocol</w:t>
            </w:r>
          </w:p>
        </w:tc>
        <w:tc>
          <w:tcPr>
            <w:tcW w:w="1229" w:type="dxa"/>
            <w:tcBorders>
              <w:top w:val="nil"/>
              <w:bottom w:val="nil"/>
            </w:tcBorders>
            <w:shd w:val="clear" w:color="auto" w:fill="auto"/>
          </w:tcPr>
          <w:p w14:paraId="4B528CD8"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tcBorders>
              <w:top w:val="nil"/>
              <w:bottom w:val="nil"/>
            </w:tcBorders>
            <w:shd w:val="clear" w:color="auto" w:fill="auto"/>
          </w:tcPr>
          <w:p w14:paraId="38F20D1E"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bottom w:val="nil"/>
            </w:tcBorders>
            <w:shd w:val="clear" w:color="auto" w:fill="auto"/>
          </w:tcPr>
          <w:p w14:paraId="38EDF8C9" w14:textId="77777777" w:rsidR="004C2C99" w:rsidRPr="009B5A9B" w:rsidRDefault="004C2C99" w:rsidP="004C2C99">
            <w:pPr>
              <w:tabs>
                <w:tab w:val="center" w:pos="4320"/>
                <w:tab w:val="right" w:pos="8640"/>
              </w:tabs>
              <w:spacing w:line="264" w:lineRule="auto"/>
              <w:rPr>
                <w:sz w:val="20"/>
                <w:szCs w:val="20"/>
              </w:rPr>
            </w:pPr>
            <w:r w:rsidRPr="00864DC2">
              <w:rPr>
                <w:sz w:val="20"/>
                <w:szCs w:val="20"/>
              </w:rPr>
              <w:t>The IP protocol number (</w:t>
            </w:r>
            <w:r w:rsidRPr="00894207">
              <w:rPr>
                <w:rStyle w:val="ComputerCode-smallChar"/>
              </w:rPr>
              <w:t>1= ICMPv4, 6=TCP, 17=UDP, 58=ICMPv6</w:t>
            </w:r>
            <w:r w:rsidRPr="00864DC2">
              <w:rPr>
                <w:sz w:val="20"/>
                <w:szCs w:val="20"/>
              </w:rPr>
              <w:t>, etc</w:t>
            </w:r>
            <w:r w:rsidRPr="000256DC">
              <w:rPr>
                <w:sz w:val="20"/>
                <w:szCs w:val="20"/>
              </w:rPr>
              <w:t>.)</w:t>
            </w:r>
            <w:r>
              <w:rPr>
                <w:sz w:val="20"/>
                <w:szCs w:val="20"/>
              </w:rPr>
              <w:t>.</w:t>
            </w:r>
            <w:r w:rsidRPr="000256DC">
              <w:rPr>
                <w:rStyle w:val="FootnoteReference"/>
                <w:sz w:val="20"/>
                <w:szCs w:val="20"/>
              </w:rPr>
              <w:footnoteReference w:id="7"/>
            </w:r>
            <w:r w:rsidRPr="000256DC">
              <w:rPr>
                <w:sz w:val="20"/>
                <w:szCs w:val="20"/>
              </w:rPr>
              <w:t xml:space="preserve"> </w:t>
            </w:r>
            <w:r>
              <w:rPr>
                <w:sz w:val="20"/>
                <w:szCs w:val="20"/>
              </w:rPr>
              <w:t xml:space="preserve"> This is the protocol used to establish the outer most layer of the tunnel. </w:t>
            </w:r>
            <w:r w:rsidRPr="000256DC">
              <w:rPr>
                <w:sz w:val="20"/>
                <w:szCs w:val="20"/>
              </w:rPr>
              <w:t>Valid</w:t>
            </w:r>
            <w:r w:rsidRPr="00864DC2">
              <w:rPr>
                <w:sz w:val="20"/>
                <w:szCs w:val="20"/>
              </w:rPr>
              <w:t xml:space="preserve"> protocol values include </w:t>
            </w:r>
            <w:r w:rsidRPr="00894207">
              <w:rPr>
                <w:rStyle w:val="ComputerCode-smallChar"/>
              </w:rPr>
              <w:t>0</w:t>
            </w:r>
            <w:r w:rsidRPr="00864DC2">
              <w:rPr>
                <w:sz w:val="20"/>
                <w:szCs w:val="20"/>
              </w:rPr>
              <w:t xml:space="preserve"> – </w:t>
            </w:r>
            <w:r w:rsidRPr="00894207">
              <w:rPr>
                <w:rStyle w:val="ComputerCode-smallChar"/>
              </w:rPr>
              <w:t>255</w:t>
            </w:r>
            <w:r w:rsidRPr="00864DC2">
              <w:rPr>
                <w:sz w:val="20"/>
                <w:szCs w:val="20"/>
              </w:rPr>
              <w:t>.</w:t>
            </w:r>
          </w:p>
        </w:tc>
      </w:tr>
      <w:tr w:rsidR="004C2C99" w:rsidRPr="00864DC2" w14:paraId="4658D94F" w14:textId="77777777" w:rsidTr="00EC238A">
        <w:trPr>
          <w:cantSplit/>
          <w:jc w:val="center"/>
        </w:trPr>
        <w:tc>
          <w:tcPr>
            <w:tcW w:w="525" w:type="dxa"/>
            <w:tcBorders>
              <w:top w:val="nil"/>
              <w:bottom w:val="nil"/>
            </w:tcBorders>
            <w:shd w:val="clear" w:color="auto" w:fill="F2F2F2"/>
          </w:tcPr>
          <w:p w14:paraId="474445AD"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F2F2F2"/>
          </w:tcPr>
          <w:p w14:paraId="2131E8C6"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TUNNEL_SPORT</w:t>
            </w:r>
          </w:p>
          <w:p w14:paraId="12BBAF20" w14:textId="77777777" w:rsidR="004C2C99" w:rsidRPr="00EF41CC" w:rsidRDefault="004C2C99" w:rsidP="004C2C99">
            <w:pPr>
              <w:rPr>
                <w:sz w:val="20"/>
                <w:szCs w:val="20"/>
              </w:rPr>
            </w:pPr>
            <w:r w:rsidRPr="00EF41CC">
              <w:rPr>
                <w:sz w:val="20"/>
                <w:szCs w:val="20"/>
              </w:rPr>
              <w:t xml:space="preserve">  ValueType: ENUM</w:t>
            </w:r>
          </w:p>
          <w:p w14:paraId="453A2522"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62AF6044"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7D0D058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65535</w:t>
            </w:r>
          </w:p>
          <w:p w14:paraId="7799799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55DB3BCC"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0-5</w:t>
            </w:r>
          </w:p>
        </w:tc>
        <w:tc>
          <w:tcPr>
            <w:tcW w:w="1490" w:type="dxa"/>
            <w:tcBorders>
              <w:top w:val="nil"/>
              <w:bottom w:val="nil"/>
            </w:tcBorders>
            <w:shd w:val="clear" w:color="auto" w:fill="F2F2F2"/>
          </w:tcPr>
          <w:p w14:paraId="5691F120"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Tunnel source port</w:t>
            </w:r>
          </w:p>
        </w:tc>
        <w:tc>
          <w:tcPr>
            <w:tcW w:w="1229" w:type="dxa"/>
            <w:tcBorders>
              <w:top w:val="nil"/>
              <w:bottom w:val="nil"/>
            </w:tcBorders>
            <w:shd w:val="clear" w:color="auto" w:fill="F2F2F2"/>
          </w:tcPr>
          <w:p w14:paraId="37DC47AB"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tcBorders>
              <w:top w:val="nil"/>
              <w:bottom w:val="nil"/>
            </w:tcBorders>
            <w:shd w:val="clear" w:color="auto" w:fill="F2F2F2"/>
          </w:tcPr>
          <w:p w14:paraId="18B64C4E"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bottom w:val="nil"/>
            </w:tcBorders>
            <w:shd w:val="clear" w:color="auto" w:fill="F2F2F2"/>
          </w:tcPr>
          <w:p w14:paraId="249A165E" w14:textId="77777777" w:rsidR="004C2C99" w:rsidRPr="009B5A9B" w:rsidRDefault="004C2C99" w:rsidP="004C2C99">
            <w:pPr>
              <w:tabs>
                <w:tab w:val="center" w:pos="4320"/>
                <w:tab w:val="right" w:pos="8640"/>
              </w:tabs>
              <w:spacing w:line="264" w:lineRule="auto"/>
              <w:rPr>
                <w:sz w:val="20"/>
                <w:szCs w:val="20"/>
              </w:rPr>
            </w:pPr>
            <w:r>
              <w:rPr>
                <w:sz w:val="20"/>
                <w:szCs w:val="20"/>
              </w:rPr>
              <w:t>Source port number</w:t>
            </w:r>
            <w:r w:rsidRPr="00864DC2">
              <w:rPr>
                <w:sz w:val="20"/>
                <w:szCs w:val="20"/>
              </w:rPr>
              <w:t xml:space="preserve"> </w:t>
            </w:r>
            <w:r>
              <w:rPr>
                <w:sz w:val="20"/>
                <w:szCs w:val="20"/>
              </w:rPr>
              <w:t>used to establish the outer most layer of the tunnel.</w:t>
            </w:r>
          </w:p>
        </w:tc>
      </w:tr>
      <w:tr w:rsidR="004C2C99" w:rsidRPr="00864DC2" w14:paraId="2EEB44C1" w14:textId="77777777" w:rsidTr="00EC238A">
        <w:trPr>
          <w:cantSplit/>
          <w:jc w:val="center"/>
        </w:trPr>
        <w:tc>
          <w:tcPr>
            <w:tcW w:w="525" w:type="dxa"/>
            <w:tcBorders>
              <w:top w:val="nil"/>
              <w:bottom w:val="nil"/>
            </w:tcBorders>
            <w:shd w:val="clear" w:color="auto" w:fill="auto"/>
          </w:tcPr>
          <w:p w14:paraId="59957846"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auto"/>
          </w:tcPr>
          <w:p w14:paraId="563407B2"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TUNNEL_DPORT</w:t>
            </w:r>
          </w:p>
          <w:p w14:paraId="25181194" w14:textId="77777777" w:rsidR="004C2C99" w:rsidRPr="00EF41CC" w:rsidRDefault="004C2C99" w:rsidP="004C2C99">
            <w:pPr>
              <w:rPr>
                <w:sz w:val="20"/>
                <w:szCs w:val="20"/>
              </w:rPr>
            </w:pPr>
            <w:r w:rsidRPr="00EF41CC">
              <w:rPr>
                <w:sz w:val="20"/>
                <w:szCs w:val="20"/>
              </w:rPr>
              <w:t xml:space="preserve">  ValueType: ENUM</w:t>
            </w:r>
          </w:p>
          <w:p w14:paraId="2767336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3D2BF20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59F1AB52"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65535</w:t>
            </w:r>
          </w:p>
          <w:p w14:paraId="2746576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50932856"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0-5</w:t>
            </w:r>
          </w:p>
        </w:tc>
        <w:tc>
          <w:tcPr>
            <w:tcW w:w="1490" w:type="dxa"/>
            <w:tcBorders>
              <w:top w:val="nil"/>
              <w:bottom w:val="nil"/>
            </w:tcBorders>
            <w:shd w:val="clear" w:color="auto" w:fill="auto"/>
          </w:tcPr>
          <w:p w14:paraId="387F4E00"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Tunnel destination port</w:t>
            </w:r>
          </w:p>
        </w:tc>
        <w:tc>
          <w:tcPr>
            <w:tcW w:w="1229" w:type="dxa"/>
            <w:tcBorders>
              <w:top w:val="nil"/>
              <w:bottom w:val="nil"/>
            </w:tcBorders>
            <w:shd w:val="clear" w:color="auto" w:fill="auto"/>
          </w:tcPr>
          <w:p w14:paraId="06E018EA"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tcBorders>
              <w:top w:val="nil"/>
              <w:bottom w:val="nil"/>
            </w:tcBorders>
            <w:shd w:val="clear" w:color="auto" w:fill="auto"/>
          </w:tcPr>
          <w:p w14:paraId="5E288459" w14:textId="77777777" w:rsidR="004C2C99" w:rsidRPr="0048305B" w:rsidRDefault="004C2C99" w:rsidP="004C2C99">
            <w:pPr>
              <w:pStyle w:val="ComputerCode"/>
              <w:rPr>
                <w:rFonts w:cs="Courier New"/>
              </w:rPr>
            </w:pPr>
            <w:r w:rsidRPr="0048305B">
              <w:rPr>
                <w:rFonts w:cs="Courier New"/>
              </w:rPr>
              <w:t>4</w:t>
            </w:r>
          </w:p>
        </w:tc>
        <w:tc>
          <w:tcPr>
            <w:tcW w:w="2879" w:type="dxa"/>
            <w:tcBorders>
              <w:top w:val="nil"/>
              <w:bottom w:val="nil"/>
            </w:tcBorders>
            <w:shd w:val="clear" w:color="auto" w:fill="auto"/>
          </w:tcPr>
          <w:p w14:paraId="536A4523" w14:textId="77777777" w:rsidR="004C2C99" w:rsidRPr="009B5A9B" w:rsidRDefault="004C2C99" w:rsidP="004C2C99">
            <w:pPr>
              <w:tabs>
                <w:tab w:val="center" w:pos="4320"/>
                <w:tab w:val="right" w:pos="8640"/>
              </w:tabs>
              <w:spacing w:line="264" w:lineRule="auto"/>
              <w:rPr>
                <w:sz w:val="20"/>
                <w:szCs w:val="20"/>
              </w:rPr>
            </w:pPr>
            <w:r>
              <w:rPr>
                <w:sz w:val="20"/>
                <w:szCs w:val="20"/>
              </w:rPr>
              <w:t>Destination port number</w:t>
            </w:r>
            <w:r w:rsidRPr="00864DC2">
              <w:rPr>
                <w:sz w:val="20"/>
                <w:szCs w:val="20"/>
              </w:rPr>
              <w:t xml:space="preserve"> </w:t>
            </w:r>
            <w:r>
              <w:rPr>
                <w:sz w:val="20"/>
                <w:szCs w:val="20"/>
              </w:rPr>
              <w:t>used to establish the outer most layer of the tunnel.</w:t>
            </w:r>
          </w:p>
        </w:tc>
      </w:tr>
      <w:tr w:rsidR="004C2C99" w:rsidRPr="00864DC2" w14:paraId="0DA46F6C" w14:textId="77777777" w:rsidTr="00EC238A">
        <w:trPr>
          <w:cantSplit/>
          <w:jc w:val="center"/>
        </w:trPr>
        <w:tc>
          <w:tcPr>
            <w:tcW w:w="525" w:type="dxa"/>
            <w:tcBorders>
              <w:top w:val="nil"/>
              <w:bottom w:val="nil"/>
            </w:tcBorders>
            <w:shd w:val="clear" w:color="auto" w:fill="F2F2F2"/>
          </w:tcPr>
          <w:p w14:paraId="12B96F51"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F2F2F2"/>
          </w:tcPr>
          <w:p w14:paraId="6EF029AD" w14:textId="77777777" w:rsidR="004C2C99" w:rsidRPr="00EF41CC" w:rsidRDefault="004C2C99" w:rsidP="004C2C99">
            <w:pPr>
              <w:tabs>
                <w:tab w:val="center" w:pos="4320"/>
                <w:tab w:val="right" w:pos="8640"/>
              </w:tabs>
              <w:spacing w:line="264" w:lineRule="auto"/>
              <w:rPr>
                <w:sz w:val="20"/>
                <w:szCs w:val="20"/>
              </w:rPr>
            </w:pPr>
            <w:bookmarkStart w:id="75" w:name="_Toc93289865" w:colFirst="2" w:colLast="3"/>
            <w:r w:rsidRPr="00EF41CC">
              <w:rPr>
                <w:sz w:val="20"/>
                <w:szCs w:val="20"/>
              </w:rPr>
              <w:t>FRAGMENT_TYPE</w:t>
            </w:r>
          </w:p>
          <w:p w14:paraId="0E7BB4FB" w14:textId="77777777" w:rsidR="004C2C99" w:rsidRPr="00EF41CC" w:rsidRDefault="004C2C99" w:rsidP="004C2C99">
            <w:pPr>
              <w:rPr>
                <w:sz w:val="20"/>
                <w:szCs w:val="20"/>
              </w:rPr>
            </w:pPr>
            <w:r w:rsidRPr="00EF41CC">
              <w:rPr>
                <w:sz w:val="20"/>
                <w:szCs w:val="20"/>
              </w:rPr>
              <w:t xml:space="preserve">  ValueType: ENUM</w:t>
            </w:r>
          </w:p>
          <w:p w14:paraId="3ADAC0A6"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N/A</w:t>
            </w:r>
          </w:p>
          <w:p w14:paraId="751D745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See Explanation</w:t>
            </w:r>
          </w:p>
          <w:p w14:paraId="0606591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See Explanation</w:t>
            </w:r>
          </w:p>
          <w:p w14:paraId="3C93EB6B"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Never</w:t>
            </w:r>
          </w:p>
          <w:p w14:paraId="11BB469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1</w:t>
            </w:r>
          </w:p>
        </w:tc>
        <w:tc>
          <w:tcPr>
            <w:tcW w:w="1490" w:type="dxa"/>
            <w:tcBorders>
              <w:top w:val="nil"/>
              <w:bottom w:val="nil"/>
            </w:tcBorders>
            <w:shd w:val="clear" w:color="auto" w:fill="F2F2F2"/>
          </w:tcPr>
          <w:p w14:paraId="588F8C62"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Fragment type</w:t>
            </w:r>
          </w:p>
        </w:tc>
        <w:tc>
          <w:tcPr>
            <w:tcW w:w="1229" w:type="dxa"/>
            <w:tcBorders>
              <w:top w:val="nil"/>
              <w:bottom w:val="nil"/>
            </w:tcBorders>
            <w:shd w:val="clear" w:color="auto" w:fill="F2F2F2"/>
          </w:tcPr>
          <w:p w14:paraId="160965AB"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char</w:t>
            </w:r>
          </w:p>
        </w:tc>
        <w:tc>
          <w:tcPr>
            <w:tcW w:w="747" w:type="dxa"/>
            <w:gridSpan w:val="2"/>
            <w:tcBorders>
              <w:top w:val="nil"/>
              <w:bottom w:val="nil"/>
            </w:tcBorders>
            <w:shd w:val="clear" w:color="auto" w:fill="F2F2F2"/>
          </w:tcPr>
          <w:p w14:paraId="018E1157" w14:textId="77777777" w:rsidR="004C2C99" w:rsidRPr="0048305B" w:rsidRDefault="004C2C99" w:rsidP="004C2C99">
            <w:pPr>
              <w:pStyle w:val="ComputerCode"/>
              <w:rPr>
                <w:rFonts w:cs="Courier New"/>
              </w:rPr>
            </w:pPr>
            <w:r w:rsidRPr="0048305B">
              <w:rPr>
                <w:rFonts w:cs="Courier New"/>
              </w:rPr>
              <w:t>D</w:t>
            </w:r>
          </w:p>
        </w:tc>
        <w:tc>
          <w:tcPr>
            <w:tcW w:w="2879" w:type="dxa"/>
            <w:tcBorders>
              <w:top w:val="nil"/>
              <w:bottom w:val="nil"/>
            </w:tcBorders>
            <w:shd w:val="clear" w:color="auto" w:fill="F2F2F2"/>
          </w:tcPr>
          <w:p w14:paraId="423BDD45"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Session fragmentation indicator. </w:t>
            </w:r>
            <w:r>
              <w:rPr>
                <w:sz w:val="20"/>
                <w:szCs w:val="20"/>
              </w:rPr>
              <w:t xml:space="preserve"> </w:t>
            </w:r>
            <w:r w:rsidRPr="00864DC2">
              <w:rPr>
                <w:sz w:val="20"/>
                <w:szCs w:val="20"/>
              </w:rPr>
              <w:t xml:space="preserve">A value of </w:t>
            </w:r>
            <w:r w:rsidRPr="00770931">
              <w:rPr>
                <w:rStyle w:val="ComputerCode-smallChar"/>
              </w:rPr>
              <w:t>C</w:t>
            </w:r>
            <w:r w:rsidRPr="00864DC2">
              <w:rPr>
                <w:sz w:val="20"/>
                <w:szCs w:val="20"/>
              </w:rPr>
              <w:t xml:space="preserve"> indicates a completed flow; a value of </w:t>
            </w:r>
            <w:r w:rsidRPr="00770931">
              <w:rPr>
                <w:rStyle w:val="ComputerCode-smallChar"/>
              </w:rPr>
              <w:t>F</w:t>
            </w:r>
            <w:r w:rsidRPr="00864DC2">
              <w:rPr>
                <w:sz w:val="20"/>
                <w:szCs w:val="20"/>
              </w:rPr>
              <w:t xml:space="preserve"> indicates this record is the first of a long running data stream; a value of </w:t>
            </w:r>
            <w:r w:rsidRPr="00770931">
              <w:rPr>
                <w:rStyle w:val="ComputerCode-smallChar"/>
              </w:rPr>
              <w:t>N</w:t>
            </w:r>
            <w:r w:rsidRPr="00864DC2">
              <w:rPr>
                <w:sz w:val="20"/>
                <w:szCs w:val="20"/>
              </w:rPr>
              <w:t xml:space="preserve"> indicates this record is part of a previously long running data stream but is not the last; a value of </w:t>
            </w:r>
            <w:r w:rsidRPr="00770931">
              <w:rPr>
                <w:rStyle w:val="ComputerCode-smallChar"/>
              </w:rPr>
              <w:t>L</w:t>
            </w:r>
            <w:r w:rsidRPr="00864DC2">
              <w:rPr>
                <w:sz w:val="20"/>
                <w:szCs w:val="20"/>
              </w:rPr>
              <w:t xml:space="preserve"> indicates this is the last record of a previously long running data stream; a value of </w:t>
            </w:r>
            <w:r w:rsidRPr="00770931">
              <w:rPr>
                <w:rStyle w:val="ComputerCode-smallChar"/>
              </w:rPr>
              <w:t>A</w:t>
            </w:r>
            <w:r w:rsidRPr="00864DC2">
              <w:rPr>
                <w:sz w:val="20"/>
                <w:szCs w:val="20"/>
              </w:rPr>
              <w:t xml:space="preserve"> indicates this record was forced to the data file before the timeout parameters were exceeded (usually indicates records were flushed at program shutdown or no more data when reading from an input file).</w:t>
            </w:r>
          </w:p>
        </w:tc>
      </w:tr>
      <w:bookmarkEnd w:id="75"/>
      <w:tr w:rsidR="004C2C99" w:rsidRPr="00864DC2" w14:paraId="42706B3B" w14:textId="77777777" w:rsidTr="00EC238A">
        <w:trPr>
          <w:cantSplit/>
          <w:jc w:val="center"/>
        </w:trPr>
        <w:tc>
          <w:tcPr>
            <w:tcW w:w="525" w:type="dxa"/>
            <w:tcBorders>
              <w:top w:val="nil"/>
              <w:bottom w:val="nil"/>
            </w:tcBorders>
            <w:shd w:val="clear" w:color="auto" w:fill="auto"/>
          </w:tcPr>
          <w:p w14:paraId="78532885"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bottom w:val="nil"/>
            </w:tcBorders>
            <w:shd w:val="clear" w:color="auto" w:fill="auto"/>
          </w:tcPr>
          <w:p w14:paraId="29466F8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IP_FRAG</w:t>
            </w:r>
          </w:p>
          <w:p w14:paraId="0E324A2B" w14:textId="77777777" w:rsidR="004C2C99" w:rsidRPr="00EF41CC" w:rsidRDefault="004C2C99" w:rsidP="004C2C99">
            <w:pPr>
              <w:rPr>
                <w:sz w:val="20"/>
                <w:szCs w:val="20"/>
              </w:rPr>
            </w:pPr>
            <w:r w:rsidRPr="00EF41CC">
              <w:rPr>
                <w:sz w:val="20"/>
                <w:szCs w:val="20"/>
              </w:rPr>
              <w:t xml:space="preserve">  ValueType: ENUM</w:t>
            </w:r>
          </w:p>
          <w:p w14:paraId="3A541436"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4698251F"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N/A</w:t>
            </w:r>
          </w:p>
          <w:p w14:paraId="55D4F75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1</w:t>
            </w:r>
          </w:p>
          <w:p w14:paraId="6622BA92"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5D5C62AE"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0-1</w:t>
            </w:r>
          </w:p>
        </w:tc>
        <w:tc>
          <w:tcPr>
            <w:tcW w:w="1490" w:type="dxa"/>
            <w:tcBorders>
              <w:top w:val="nil"/>
              <w:bottom w:val="nil"/>
            </w:tcBorders>
            <w:shd w:val="clear" w:color="auto" w:fill="auto"/>
          </w:tcPr>
          <w:p w14:paraId="3C429FC7"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IP Packet Fragmentation</w:t>
            </w:r>
          </w:p>
        </w:tc>
        <w:tc>
          <w:tcPr>
            <w:tcW w:w="1229" w:type="dxa"/>
            <w:tcBorders>
              <w:top w:val="nil"/>
              <w:bottom w:val="nil"/>
            </w:tcBorders>
            <w:shd w:val="clear" w:color="auto" w:fill="auto"/>
          </w:tcPr>
          <w:p w14:paraId="62F864B7"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tcBorders>
              <w:top w:val="nil"/>
              <w:bottom w:val="nil"/>
            </w:tcBorders>
            <w:shd w:val="clear" w:color="auto" w:fill="auto"/>
          </w:tcPr>
          <w:p w14:paraId="6E3CAEFF" w14:textId="77777777" w:rsidR="004C2C99" w:rsidRPr="0048305B" w:rsidRDefault="004C2C99" w:rsidP="004C2C99">
            <w:pPr>
              <w:pStyle w:val="ComputerCode"/>
              <w:rPr>
                <w:rFonts w:cs="Courier New"/>
              </w:rPr>
            </w:pPr>
            <w:r w:rsidRPr="0048305B">
              <w:rPr>
                <w:rFonts w:cs="Courier New"/>
              </w:rPr>
              <w:t>D</w:t>
            </w:r>
          </w:p>
        </w:tc>
        <w:tc>
          <w:tcPr>
            <w:tcW w:w="2879" w:type="dxa"/>
            <w:tcBorders>
              <w:top w:val="nil"/>
              <w:bottom w:val="nil"/>
            </w:tcBorders>
            <w:shd w:val="clear" w:color="auto" w:fill="auto"/>
          </w:tcPr>
          <w:p w14:paraId="291269C5"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 xml:space="preserve">If IP packets are fragmented and have to be reassembled into a packet before being added to a flow session, this field will be set to </w:t>
            </w:r>
            <w:r w:rsidRPr="00E21FC6">
              <w:rPr>
                <w:rStyle w:val="ComputerCode-smallChar"/>
              </w:rPr>
              <w:t>1</w:t>
            </w:r>
            <w:r w:rsidRPr="00864DC2">
              <w:rPr>
                <w:sz w:val="20"/>
                <w:szCs w:val="20"/>
              </w:rPr>
              <w:t>.</w:t>
            </w:r>
          </w:p>
        </w:tc>
      </w:tr>
      <w:tr w:rsidR="004C2C99" w:rsidRPr="00864DC2" w14:paraId="6EC98661" w14:textId="77777777" w:rsidTr="00EC238A">
        <w:trPr>
          <w:cantSplit/>
          <w:jc w:val="center"/>
        </w:trPr>
        <w:tc>
          <w:tcPr>
            <w:tcW w:w="525" w:type="dxa"/>
            <w:tcBorders>
              <w:top w:val="nil"/>
            </w:tcBorders>
            <w:shd w:val="clear" w:color="auto" w:fill="F2F2F2"/>
          </w:tcPr>
          <w:p w14:paraId="6DCE86E7" w14:textId="77777777" w:rsidR="004C2C99" w:rsidRPr="00504DCA" w:rsidRDefault="004C2C99" w:rsidP="004C2C99">
            <w:pPr>
              <w:numPr>
                <w:ilvl w:val="0"/>
                <w:numId w:val="1"/>
              </w:numPr>
              <w:ind w:left="0" w:firstLine="0"/>
              <w:jc w:val="both"/>
              <w:rPr>
                <w:sz w:val="20"/>
                <w:szCs w:val="20"/>
              </w:rPr>
            </w:pPr>
          </w:p>
        </w:tc>
        <w:tc>
          <w:tcPr>
            <w:tcW w:w="2490" w:type="dxa"/>
            <w:gridSpan w:val="2"/>
            <w:tcBorders>
              <w:top w:val="nil"/>
            </w:tcBorders>
            <w:shd w:val="clear" w:color="auto" w:fill="F2F2F2"/>
          </w:tcPr>
          <w:p w14:paraId="271A4F45"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ANOMALY</w:t>
            </w:r>
          </w:p>
          <w:p w14:paraId="375FCD94" w14:textId="77777777" w:rsidR="004C2C99" w:rsidRPr="00EF41CC" w:rsidRDefault="004C2C99" w:rsidP="004C2C99">
            <w:pPr>
              <w:rPr>
                <w:sz w:val="20"/>
                <w:szCs w:val="20"/>
              </w:rPr>
            </w:pPr>
            <w:r w:rsidRPr="00EF41CC">
              <w:rPr>
                <w:sz w:val="20"/>
                <w:szCs w:val="20"/>
              </w:rPr>
              <w:t xml:space="preserve">  ValueType: BITSUM</w:t>
            </w:r>
          </w:p>
          <w:p w14:paraId="715E737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Default: Null</w:t>
            </w:r>
          </w:p>
          <w:p w14:paraId="4F81829D"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Min: 0</w:t>
            </w:r>
          </w:p>
          <w:p w14:paraId="367C92C8"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Max: 2</w:t>
            </w:r>
            <w:r w:rsidRPr="00EF41CC">
              <w:rPr>
                <w:sz w:val="20"/>
                <w:szCs w:val="20"/>
                <w:vertAlign w:val="superscript"/>
              </w:rPr>
              <w:t>64</w:t>
            </w:r>
            <w:r w:rsidRPr="00EF41CC">
              <w:rPr>
                <w:sz w:val="20"/>
                <w:szCs w:val="20"/>
              </w:rPr>
              <w:t xml:space="preserve"> -1</w:t>
            </w:r>
          </w:p>
          <w:p w14:paraId="6417E303"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Null: See Explanation</w:t>
            </w:r>
          </w:p>
          <w:p w14:paraId="036CDA90" w14:textId="77777777" w:rsidR="004C2C99" w:rsidRPr="00EF41CC" w:rsidRDefault="004C2C99" w:rsidP="004C2C99">
            <w:pPr>
              <w:tabs>
                <w:tab w:val="center" w:pos="4320"/>
                <w:tab w:val="right" w:pos="8640"/>
              </w:tabs>
              <w:spacing w:line="264" w:lineRule="auto"/>
              <w:rPr>
                <w:sz w:val="20"/>
                <w:szCs w:val="20"/>
              </w:rPr>
            </w:pPr>
            <w:r w:rsidRPr="00EF41CC">
              <w:rPr>
                <w:sz w:val="20"/>
                <w:szCs w:val="20"/>
              </w:rPr>
              <w:t xml:space="preserve">  Width: 0-16</w:t>
            </w:r>
          </w:p>
        </w:tc>
        <w:tc>
          <w:tcPr>
            <w:tcW w:w="1490" w:type="dxa"/>
            <w:tcBorders>
              <w:top w:val="nil"/>
            </w:tcBorders>
            <w:shd w:val="clear" w:color="auto" w:fill="F2F2F2"/>
          </w:tcPr>
          <w:p w14:paraId="02096C15" w14:textId="77777777" w:rsidR="004C2C99" w:rsidRPr="00864DC2" w:rsidRDefault="004C2C99" w:rsidP="004C2C99">
            <w:pPr>
              <w:tabs>
                <w:tab w:val="center" w:pos="4320"/>
                <w:tab w:val="right" w:pos="8640"/>
              </w:tabs>
              <w:spacing w:line="264" w:lineRule="auto"/>
              <w:rPr>
                <w:sz w:val="20"/>
                <w:szCs w:val="20"/>
              </w:rPr>
            </w:pPr>
            <w:r>
              <w:rPr>
                <w:sz w:val="20"/>
                <w:szCs w:val="20"/>
              </w:rPr>
              <w:t>Flow Anomaly</w:t>
            </w:r>
          </w:p>
        </w:tc>
        <w:tc>
          <w:tcPr>
            <w:tcW w:w="1229" w:type="dxa"/>
            <w:tcBorders>
              <w:top w:val="nil"/>
            </w:tcBorders>
            <w:shd w:val="clear" w:color="auto" w:fill="F2F2F2"/>
          </w:tcPr>
          <w:p w14:paraId="3E8403B9" w14:textId="77777777" w:rsidR="004C2C99" w:rsidRPr="00864DC2" w:rsidRDefault="004C2C99" w:rsidP="004C2C99">
            <w:pPr>
              <w:tabs>
                <w:tab w:val="center" w:pos="4320"/>
                <w:tab w:val="right" w:pos="8640"/>
              </w:tabs>
              <w:spacing w:line="264" w:lineRule="auto"/>
              <w:rPr>
                <w:sz w:val="20"/>
                <w:szCs w:val="20"/>
              </w:rPr>
            </w:pPr>
            <w:r w:rsidRPr="00864DC2">
              <w:rPr>
                <w:sz w:val="20"/>
                <w:szCs w:val="20"/>
              </w:rPr>
              <w:t>int</w:t>
            </w:r>
          </w:p>
        </w:tc>
        <w:tc>
          <w:tcPr>
            <w:tcW w:w="747" w:type="dxa"/>
            <w:gridSpan w:val="2"/>
            <w:tcBorders>
              <w:top w:val="nil"/>
            </w:tcBorders>
            <w:shd w:val="clear" w:color="auto" w:fill="F2F2F2"/>
          </w:tcPr>
          <w:p w14:paraId="698F9C7C" w14:textId="77777777" w:rsidR="004C2C99" w:rsidRPr="0048305B" w:rsidRDefault="004C2C99" w:rsidP="004C2C99">
            <w:pPr>
              <w:pStyle w:val="ComputerCode"/>
              <w:rPr>
                <w:rFonts w:cs="Courier New"/>
              </w:rPr>
            </w:pPr>
            <w:r w:rsidRPr="0048305B">
              <w:rPr>
                <w:rFonts w:cs="Courier New"/>
              </w:rPr>
              <w:t>D</w:t>
            </w:r>
          </w:p>
        </w:tc>
        <w:tc>
          <w:tcPr>
            <w:tcW w:w="2879" w:type="dxa"/>
            <w:tcBorders>
              <w:top w:val="nil"/>
            </w:tcBorders>
            <w:shd w:val="clear" w:color="auto" w:fill="F2F2F2"/>
          </w:tcPr>
          <w:p w14:paraId="45732E71" w14:textId="77777777" w:rsidR="004C2C99" w:rsidRPr="00864DC2" w:rsidRDefault="004C2C99" w:rsidP="004C2C99">
            <w:pPr>
              <w:tabs>
                <w:tab w:val="center" w:pos="4320"/>
                <w:tab w:val="right" w:pos="8640"/>
              </w:tabs>
              <w:spacing w:line="264" w:lineRule="auto"/>
              <w:rPr>
                <w:sz w:val="20"/>
                <w:szCs w:val="20"/>
              </w:rPr>
            </w:pPr>
            <w:r>
              <w:rPr>
                <w:sz w:val="20"/>
                <w:szCs w:val="20"/>
              </w:rPr>
              <w:t>If any part of an IP packet</w:t>
            </w:r>
            <w:r w:rsidRPr="00864DC2">
              <w:rPr>
                <w:sz w:val="20"/>
                <w:szCs w:val="20"/>
              </w:rPr>
              <w:t xml:space="preserve"> </w:t>
            </w:r>
            <w:r>
              <w:rPr>
                <w:sz w:val="20"/>
                <w:szCs w:val="20"/>
              </w:rPr>
              <w:t>in a Flow does not conform to an RFC, the Flow has an anomaly and will have bit set. See discussion below for more information on anomalies.</w:t>
            </w:r>
          </w:p>
        </w:tc>
      </w:tr>
    </w:tbl>
    <w:p w14:paraId="44353591" w14:textId="77777777" w:rsidR="004C2C99" w:rsidRDefault="004C2C99" w:rsidP="004C2C99">
      <w:pPr>
        <w:pStyle w:val="Heading4"/>
      </w:pPr>
      <w:bookmarkStart w:id="76" w:name="_Toc216599357"/>
      <w:r>
        <w:t>Time Fields</w:t>
      </w:r>
    </w:p>
    <w:p w14:paraId="4854DF1B" w14:textId="77777777" w:rsidR="004C2C99" w:rsidRPr="00B244FA" w:rsidRDefault="004C2C99" w:rsidP="004C2C99">
      <w:pPr>
        <w:pStyle w:val="BodyText"/>
      </w:pPr>
      <w:r>
        <w:t xml:space="preserve">The </w:t>
      </w:r>
      <w:r w:rsidRPr="0048305B">
        <w:rPr>
          <w:rStyle w:val="ComputerCodeChar"/>
          <w:rFonts w:cs="Courier New"/>
          <w:sz w:val="20"/>
          <w:szCs w:val="20"/>
        </w:rPr>
        <w:t>TIMET</w:t>
      </w:r>
      <w:r>
        <w:t xml:space="preserve"> and </w:t>
      </w:r>
      <w:r w:rsidRPr="0048305B">
        <w:rPr>
          <w:rStyle w:val="ComputerCodeChar"/>
          <w:rFonts w:cs="Courier New"/>
          <w:sz w:val="20"/>
          <w:szCs w:val="20"/>
        </w:rPr>
        <w:t>DURATION</w:t>
      </w:r>
      <w:r>
        <w:t xml:space="preserve"> fields represent the time span between the first seen packet and the last seen packet.  If the packets were received out of order (e.g., when read from a file causing the timestamps to be out of order), the times will be set using the first seen packet and the last seen packet.</w:t>
      </w:r>
    </w:p>
    <w:p w14:paraId="7AFFEA11" w14:textId="77777777" w:rsidR="004C2C99" w:rsidRDefault="004C2C99" w:rsidP="004C2C99">
      <w:pPr>
        <w:pStyle w:val="Heading4"/>
      </w:pPr>
      <w:r>
        <w:t>IP Fragment Processing</w:t>
      </w:r>
    </w:p>
    <w:p w14:paraId="46C39785" w14:textId="77777777" w:rsidR="004C2C99" w:rsidRPr="00425ABE" w:rsidRDefault="004C2C99" w:rsidP="004C2C99">
      <w:pPr>
        <w:pStyle w:val="BodyText"/>
      </w:pPr>
      <w:r>
        <w:t>FLOWER will reassemble IP packets that are fragmented prior to adding them to the flow cache.  The process matches fragmented packets on IP addresses and the IP identification field in the IP header.  Once a packet is reassembled, the packet will be added to the flow cache as a new flow or merge with an existing flow.</w:t>
      </w:r>
    </w:p>
    <w:p w14:paraId="5898A135" w14:textId="77777777" w:rsidR="004C2C99" w:rsidRDefault="004C2C99" w:rsidP="004C2C99">
      <w:pPr>
        <w:pStyle w:val="Heading4"/>
      </w:pPr>
      <w:r>
        <w:lastRenderedPageBreak/>
        <w:t>Length Fields</w:t>
      </w:r>
      <w:bookmarkEnd w:id="76"/>
    </w:p>
    <w:p w14:paraId="726D4A90" w14:textId="77777777" w:rsidR="004C2C99" w:rsidRDefault="004C2C99" w:rsidP="004C2C99">
      <w:pPr>
        <w:pStyle w:val="BodyText"/>
      </w:pPr>
      <w:r>
        <w:t xml:space="preserve">The </w:t>
      </w:r>
      <w:r w:rsidRPr="0048305B">
        <w:rPr>
          <w:rStyle w:val="ComputerCodeChar"/>
          <w:rFonts w:cs="Courier New"/>
          <w:sz w:val="20"/>
          <w:szCs w:val="20"/>
        </w:rPr>
        <w:t>SRC_PAYLOAD</w:t>
      </w:r>
      <w:r>
        <w:t xml:space="preserve"> and </w:t>
      </w:r>
      <w:r w:rsidRPr="0048305B">
        <w:rPr>
          <w:rStyle w:val="ComputerCodeChar"/>
          <w:rFonts w:cs="Courier New"/>
          <w:sz w:val="20"/>
          <w:szCs w:val="20"/>
        </w:rPr>
        <w:t>SRC_BYTES</w:t>
      </w:r>
      <w:r>
        <w:t xml:space="preserve"> fields (as shown in the Table 2.2) refer to byte counts associated with the traffic originating with the “first seen” source address.  Similarly, </w:t>
      </w:r>
      <w:r w:rsidRPr="0048305B">
        <w:rPr>
          <w:rStyle w:val="ComputerCodeChar"/>
          <w:rFonts w:cs="Courier New"/>
          <w:sz w:val="20"/>
          <w:szCs w:val="20"/>
        </w:rPr>
        <w:t>DST_PAYLOAD</w:t>
      </w:r>
      <w:r>
        <w:t xml:space="preserve"> and </w:t>
      </w:r>
      <w:r w:rsidRPr="0048305B">
        <w:rPr>
          <w:rStyle w:val="ComputerCodeChar"/>
          <w:rFonts w:cs="Courier New"/>
          <w:sz w:val="20"/>
          <w:szCs w:val="20"/>
        </w:rPr>
        <w:t>DST_BYTES</w:t>
      </w:r>
      <w:r>
        <w:t xml:space="preserve"> fields refer to byte counts associated with the traffic originating with the “first seen” destination address.  For clarity, this section refers only to the former set of fields.  The same principles apply to the latter set of fields.</w:t>
      </w:r>
    </w:p>
    <w:p w14:paraId="65D26E1F" w14:textId="77777777" w:rsidR="004C2C99" w:rsidRPr="00D158F8" w:rsidRDefault="004C2C99" w:rsidP="004C2C99">
      <w:pPr>
        <w:pStyle w:val="BodyText"/>
        <w:spacing w:after="240"/>
      </w:pPr>
      <w:r>
        <w:t xml:space="preserve">In all cases, the </w:t>
      </w:r>
      <w:r w:rsidRPr="00D158F8">
        <w:t>relationship</w:t>
      </w:r>
      <w:r>
        <w:t>s</w:t>
      </w:r>
      <w:r w:rsidRPr="00D158F8">
        <w:t xml:space="preserve"> </w:t>
      </w:r>
      <w:r w:rsidRPr="0048305B">
        <w:rPr>
          <w:rStyle w:val="ComputerCodeChar"/>
          <w:rFonts w:cs="Courier New"/>
          <w:sz w:val="20"/>
          <w:szCs w:val="20"/>
        </w:rPr>
        <w:t>SRC_PAYLOAD &lt; SRC_BYTES</w:t>
      </w:r>
      <w:r>
        <w:rPr>
          <w:b/>
          <w:bCs/>
        </w:rPr>
        <w:t xml:space="preserve"> </w:t>
      </w:r>
      <w:r>
        <w:t xml:space="preserve">and </w:t>
      </w:r>
      <w:r w:rsidRPr="0048305B">
        <w:rPr>
          <w:rStyle w:val="ComputerCodeChar"/>
          <w:rFonts w:cs="Courier New"/>
          <w:sz w:val="20"/>
          <w:szCs w:val="20"/>
        </w:rPr>
        <w:t>DST_PAYLOAD &lt; DST_BYTES</w:t>
      </w:r>
      <w:r w:rsidRPr="00E24A78">
        <w:t xml:space="preserve"> s</w:t>
      </w:r>
      <w:r>
        <w:t>hould apply.  IP fragmentation is handled by reassembling the packets as they come in using the IP identifier and then applying them to the appropriate flow.  The process for calculating payload is shown in Table 2.3.</w:t>
      </w:r>
    </w:p>
    <w:p w14:paraId="54D7862F" w14:textId="77777777" w:rsidR="004C2C99" w:rsidRPr="00A445C0" w:rsidRDefault="004C2C99" w:rsidP="004C2C99">
      <w:pPr>
        <w:pStyle w:val="Caption-Tab"/>
        <w:jc w:val="center"/>
        <w:rPr>
          <w:b w:val="0"/>
        </w:rPr>
      </w:pPr>
      <w:bookmarkStart w:id="77" w:name="_Toc444248682"/>
      <w:r>
        <w:t xml:space="preserve">Table </w:t>
      </w:r>
      <w:r w:rsidR="0097758D">
        <w:fldChar w:fldCharType="begin"/>
      </w:r>
      <w:r w:rsidR="0097758D">
        <w:instrText xml:space="preserve"> STYLEREF 1 \s </w:instrText>
      </w:r>
      <w:r w:rsidR="0097758D">
        <w:fldChar w:fldCharType="separate"/>
      </w:r>
      <w:r w:rsidR="00B666E2">
        <w:rPr>
          <w:noProof/>
        </w:rPr>
        <w:t>2</w:t>
      </w:r>
      <w:r w:rsidR="0097758D">
        <w:rPr>
          <w:noProof/>
        </w:rPr>
        <w:fldChar w:fldCharType="end"/>
      </w:r>
      <w:r>
        <w:t>.</w:t>
      </w:r>
      <w:r w:rsidR="0097758D">
        <w:fldChar w:fldCharType="begin"/>
      </w:r>
      <w:r w:rsidR="0097758D">
        <w:instrText xml:space="preserve"> SEQ Table \* ARABIC \s 1 </w:instrText>
      </w:r>
      <w:r w:rsidR="0097758D">
        <w:fldChar w:fldCharType="separate"/>
      </w:r>
      <w:r w:rsidR="00B666E2">
        <w:rPr>
          <w:noProof/>
        </w:rPr>
        <w:t>3</w:t>
      </w:r>
      <w:r w:rsidR="0097758D">
        <w:rPr>
          <w:noProof/>
        </w:rPr>
        <w:fldChar w:fldCharType="end"/>
      </w:r>
      <w:r w:rsidRPr="00A445C0">
        <w:rPr>
          <w:b w:val="0"/>
        </w:rPr>
        <w:t>.  Process for Calculating Payload</w:t>
      </w:r>
      <w:bookmarkEnd w:id="77"/>
    </w:p>
    <w:tbl>
      <w:tblPr>
        <w:tblW w:w="8820" w:type="dxa"/>
        <w:jc w:val="center"/>
        <w:tblBorders>
          <w:top w:val="single" w:sz="8" w:space="0" w:color="auto"/>
          <w:bottom w:val="single" w:sz="8" w:space="0" w:color="auto"/>
        </w:tblBorders>
        <w:tblLayout w:type="fixed"/>
        <w:tblCellMar>
          <w:top w:w="58" w:type="dxa"/>
          <w:left w:w="115" w:type="dxa"/>
          <w:bottom w:w="58" w:type="dxa"/>
          <w:right w:w="115" w:type="dxa"/>
        </w:tblCellMar>
        <w:tblLook w:val="01E0" w:firstRow="1" w:lastRow="1" w:firstColumn="1" w:lastColumn="1" w:noHBand="0" w:noVBand="0"/>
      </w:tblPr>
      <w:tblGrid>
        <w:gridCol w:w="3420"/>
        <w:gridCol w:w="5400"/>
      </w:tblGrid>
      <w:tr w:rsidR="004C2C99" w:rsidRPr="00CE0199" w14:paraId="7E444369" w14:textId="77777777" w:rsidTr="004C2C99">
        <w:trPr>
          <w:jc w:val="center"/>
        </w:trPr>
        <w:tc>
          <w:tcPr>
            <w:tcW w:w="3420" w:type="dxa"/>
            <w:tcBorders>
              <w:top w:val="single" w:sz="8" w:space="0" w:color="auto"/>
              <w:bottom w:val="single" w:sz="8" w:space="0" w:color="auto"/>
            </w:tcBorders>
            <w:shd w:val="clear" w:color="auto" w:fill="auto"/>
          </w:tcPr>
          <w:p w14:paraId="6B439AA1" w14:textId="77777777" w:rsidR="004C2C99" w:rsidRPr="004535A9" w:rsidRDefault="004C2C99" w:rsidP="004C2C99">
            <w:pPr>
              <w:rPr>
                <w:bCs/>
                <w:sz w:val="20"/>
              </w:rPr>
            </w:pPr>
            <w:r w:rsidRPr="004535A9">
              <w:rPr>
                <w:bCs/>
                <w:sz w:val="20"/>
              </w:rPr>
              <w:t xml:space="preserve">Packet Type </w:t>
            </w:r>
          </w:p>
        </w:tc>
        <w:tc>
          <w:tcPr>
            <w:tcW w:w="5400" w:type="dxa"/>
            <w:tcBorders>
              <w:top w:val="single" w:sz="8" w:space="0" w:color="auto"/>
              <w:bottom w:val="single" w:sz="8" w:space="0" w:color="auto"/>
            </w:tcBorders>
            <w:shd w:val="clear" w:color="auto" w:fill="auto"/>
          </w:tcPr>
          <w:p w14:paraId="1B8FFF5D" w14:textId="77777777" w:rsidR="004C2C99" w:rsidRPr="004535A9" w:rsidRDefault="004C2C99" w:rsidP="004C2C99">
            <w:pPr>
              <w:rPr>
                <w:bCs/>
                <w:sz w:val="20"/>
              </w:rPr>
            </w:pPr>
            <w:r w:rsidRPr="004535A9">
              <w:rPr>
                <w:bCs/>
                <w:sz w:val="20"/>
              </w:rPr>
              <w:t>Payload Calculation</w:t>
            </w:r>
          </w:p>
        </w:tc>
      </w:tr>
      <w:tr w:rsidR="004C2C99" w:rsidRPr="00CE0199" w14:paraId="344C0B34" w14:textId="77777777" w:rsidTr="004C2C99">
        <w:trPr>
          <w:jc w:val="center"/>
        </w:trPr>
        <w:tc>
          <w:tcPr>
            <w:tcW w:w="3420" w:type="dxa"/>
            <w:tcBorders>
              <w:top w:val="single" w:sz="8" w:space="0" w:color="auto"/>
            </w:tcBorders>
            <w:shd w:val="clear" w:color="auto" w:fill="auto"/>
          </w:tcPr>
          <w:p w14:paraId="1BDB0EEE" w14:textId="77777777" w:rsidR="004C2C99" w:rsidRPr="00CE0199" w:rsidRDefault="004C2C99" w:rsidP="004C2C99">
            <w:pPr>
              <w:rPr>
                <w:bCs/>
                <w:sz w:val="20"/>
              </w:rPr>
            </w:pPr>
            <w:r w:rsidRPr="00CE0199">
              <w:rPr>
                <w:bCs/>
                <w:sz w:val="20"/>
              </w:rPr>
              <w:t>First Packet Fragment</w:t>
            </w:r>
          </w:p>
        </w:tc>
        <w:tc>
          <w:tcPr>
            <w:tcW w:w="5400" w:type="dxa"/>
            <w:tcBorders>
              <w:top w:val="single" w:sz="8" w:space="0" w:color="auto"/>
            </w:tcBorders>
            <w:shd w:val="clear" w:color="auto" w:fill="auto"/>
          </w:tcPr>
          <w:p w14:paraId="3DD876A2" w14:textId="77777777" w:rsidR="004C2C99" w:rsidRPr="00CE0199" w:rsidRDefault="004C2C99" w:rsidP="004C2C99">
            <w:pPr>
              <w:rPr>
                <w:bCs/>
                <w:sz w:val="20"/>
              </w:rPr>
            </w:pPr>
            <w:r w:rsidRPr="00CE0199">
              <w:rPr>
                <w:bCs/>
                <w:sz w:val="20"/>
              </w:rPr>
              <w:t>Subtract IP header and any ICMP, UDP, or TCP header</w:t>
            </w:r>
          </w:p>
        </w:tc>
      </w:tr>
      <w:tr w:rsidR="004C2C99" w:rsidRPr="00CE0199" w14:paraId="194ECEEC" w14:textId="77777777" w:rsidTr="004C2C99">
        <w:trPr>
          <w:jc w:val="center"/>
        </w:trPr>
        <w:tc>
          <w:tcPr>
            <w:tcW w:w="3420" w:type="dxa"/>
            <w:shd w:val="clear" w:color="auto" w:fill="auto"/>
          </w:tcPr>
          <w:p w14:paraId="6456A860" w14:textId="77777777" w:rsidR="004C2C99" w:rsidRPr="00CE0199" w:rsidRDefault="004C2C99" w:rsidP="004C2C99">
            <w:pPr>
              <w:rPr>
                <w:bCs/>
                <w:sz w:val="20"/>
              </w:rPr>
            </w:pPr>
            <w:r w:rsidRPr="00CE0199">
              <w:rPr>
                <w:bCs/>
                <w:sz w:val="20"/>
              </w:rPr>
              <w:t>Middle and Last Packet Fragments</w:t>
            </w:r>
          </w:p>
        </w:tc>
        <w:tc>
          <w:tcPr>
            <w:tcW w:w="5400" w:type="dxa"/>
            <w:shd w:val="clear" w:color="auto" w:fill="auto"/>
          </w:tcPr>
          <w:p w14:paraId="6B864696" w14:textId="77777777" w:rsidR="004C2C99" w:rsidRPr="00CE0199" w:rsidRDefault="004C2C99" w:rsidP="004C2C99">
            <w:pPr>
              <w:rPr>
                <w:bCs/>
                <w:sz w:val="20"/>
              </w:rPr>
            </w:pPr>
            <w:r w:rsidRPr="00CE0199">
              <w:rPr>
                <w:bCs/>
                <w:sz w:val="20"/>
              </w:rPr>
              <w:t>Subtract IP header</w:t>
            </w:r>
          </w:p>
        </w:tc>
      </w:tr>
    </w:tbl>
    <w:p w14:paraId="7F64F2E5" w14:textId="77777777" w:rsidR="004C2C99" w:rsidRDefault="004C2C99" w:rsidP="004C2C99">
      <w:pPr>
        <w:pStyle w:val="BodyText"/>
      </w:pPr>
      <w:r>
        <w:t>Malformed packets can also cause failures of the above relationships.  Of course, these malformations may be intentionally malicious or unintentional host/network problems.</w:t>
      </w:r>
    </w:p>
    <w:p w14:paraId="5EC7401D" w14:textId="77777777" w:rsidR="004C2C99" w:rsidRDefault="004C2C99" w:rsidP="004C2C99">
      <w:pPr>
        <w:pStyle w:val="Heading4"/>
      </w:pPr>
      <w:bookmarkStart w:id="78" w:name="_Toc216599358"/>
      <w:r>
        <w:t>ICMP and TCP Flag Fields</w:t>
      </w:r>
    </w:p>
    <w:p w14:paraId="1CF37B5E" w14:textId="77777777" w:rsidR="004C2C99" w:rsidRDefault="004C2C99" w:rsidP="004C2C99">
      <w:pPr>
        <w:pStyle w:val="BodyText"/>
      </w:pPr>
      <w:r>
        <w:t xml:space="preserve">The intent of the </w:t>
      </w:r>
      <w:r w:rsidRPr="0048305B">
        <w:rPr>
          <w:rStyle w:val="ComputerCodeChar"/>
          <w:rFonts w:cs="Courier New"/>
          <w:sz w:val="20"/>
          <w:szCs w:val="20"/>
        </w:rPr>
        <w:t>ICMP_EARLY_LATE_FLG</w:t>
      </w:r>
      <w:r>
        <w:t xml:space="preserve"> and </w:t>
      </w:r>
      <w:r w:rsidRPr="0048305B">
        <w:rPr>
          <w:rStyle w:val="ComputerCodeChar"/>
          <w:rFonts w:cs="Courier New"/>
          <w:sz w:val="20"/>
          <w:szCs w:val="20"/>
        </w:rPr>
        <w:t>TCP_EARLY_LATE_FLG</w:t>
      </w:r>
      <w:r>
        <w:t xml:space="preserve"> is to capture and preserve the value of the flag and the direction relative to the first seen source packet.  Flow records will hold the first 27 flags and the last 5 flags.  If the number of flags exceeds 32, the first 27 flags will be preserved and indicate the direction of the packets using “+” and “-” and the last 5 will indicate direction using “&lt;” </w:t>
      </w:r>
      <w:r w:rsidRPr="0048305B">
        <w:rPr>
          <w:rStyle w:val="ComputerCodeChar"/>
          <w:rFonts w:cs="Courier New"/>
          <w:sz w:val="20"/>
          <w:szCs w:val="20"/>
        </w:rPr>
        <w:t>and</w:t>
      </w:r>
      <w:r>
        <w:t xml:space="preserve"> “&gt;” respectively.  For example, if the number of packets was 34, then packets 28 and 29 would not be preserved, and packets 30-34 would indicate their direction using “&lt;” and “&gt;”.  If the number of flags is less than or equal to 32, all flags will be preserved and use “+” and “-” to indicate direction.</w:t>
      </w:r>
    </w:p>
    <w:p w14:paraId="43D08F07" w14:textId="77777777" w:rsidR="004C2C99" w:rsidRDefault="004C2C99" w:rsidP="004C2C99">
      <w:pPr>
        <w:pStyle w:val="Heading4"/>
      </w:pPr>
      <w:r>
        <w:t>TCP Session Flags Description</w:t>
      </w:r>
    </w:p>
    <w:p w14:paraId="330BDD21" w14:textId="77777777" w:rsidR="004C2C99" w:rsidRDefault="004C2C99" w:rsidP="004C2C99">
      <w:pPr>
        <w:pStyle w:val="BodyText"/>
      </w:pPr>
      <w:r w:rsidRPr="00AD184A">
        <w:t xml:space="preserve">This </w:t>
      </w:r>
      <w:r>
        <w:t xml:space="preserve">section </w:t>
      </w:r>
      <w:r w:rsidRPr="00AD184A">
        <w:t>descri</w:t>
      </w:r>
      <w:r>
        <w:t>bes</w:t>
      </w:r>
      <w:r w:rsidRPr="00AD184A">
        <w:t xml:space="preserve"> the TCP flags and how the sessions, incorporating the</w:t>
      </w:r>
      <w:r>
        <w:t xml:space="preserve"> flags, are represented in the</w:t>
      </w:r>
      <w:r w:rsidRPr="00AD184A">
        <w:t xml:space="preserve"> dat</w:t>
      </w:r>
      <w:r>
        <w:t>a.  It is intended to assist</w:t>
      </w:r>
      <w:r w:rsidRPr="00AD184A">
        <w:t xml:space="preserve"> in understanding the session information relative to the TCP flags.</w:t>
      </w:r>
      <w:r>
        <w:t xml:space="preserve">  </w:t>
      </w:r>
      <w:r w:rsidRPr="00AD184A">
        <w:t xml:space="preserve">The first two bits, indicated by </w:t>
      </w:r>
      <w:r w:rsidRPr="0048305B">
        <w:rPr>
          <w:rStyle w:val="ComputerCodeChar"/>
          <w:rFonts w:cs="Courier New"/>
          <w:sz w:val="20"/>
          <w:szCs w:val="20"/>
        </w:rPr>
        <w:t>XX</w:t>
      </w:r>
      <w:r w:rsidRPr="00AD184A">
        <w:t xml:space="preserve">, are reserved in the TCP stack and can be a </w:t>
      </w:r>
      <w:r w:rsidRPr="007B1D22">
        <w:rPr>
          <w:rStyle w:val="ComputerCodeChar"/>
          <w:sz w:val="20"/>
          <w:szCs w:val="20"/>
        </w:rPr>
        <w:t>0</w:t>
      </w:r>
      <w:r w:rsidRPr="00AD184A">
        <w:t xml:space="preserve"> or </w:t>
      </w:r>
      <w:r w:rsidRPr="007B1D22">
        <w:rPr>
          <w:rStyle w:val="ComputerCodeChar"/>
          <w:sz w:val="20"/>
          <w:szCs w:val="20"/>
        </w:rPr>
        <w:t>1</w:t>
      </w:r>
      <w:r w:rsidRPr="00AD184A">
        <w:t>.</w:t>
      </w:r>
      <w:r>
        <w:t xml:space="preserve"> </w:t>
      </w:r>
      <w:r w:rsidRPr="00AD184A">
        <w:t xml:space="preserve"> They are fu</w:t>
      </w:r>
      <w:r>
        <w:t xml:space="preserve">nctionally ignored </w:t>
      </w:r>
      <w:r w:rsidRPr="00AD184A">
        <w:t>for our purposes.</w:t>
      </w:r>
      <w:r>
        <w:t xml:space="preserve"> </w:t>
      </w:r>
      <w:r w:rsidRPr="00AD184A">
        <w:t xml:space="preserve"> Thus, the flags </w:t>
      </w:r>
      <w:r w:rsidRPr="0048305B">
        <w:rPr>
          <w:rStyle w:val="ComputerCodeChar"/>
          <w:rFonts w:cs="Courier New"/>
          <w:sz w:val="20"/>
          <w:szCs w:val="20"/>
        </w:rPr>
        <w:t>+02</w:t>
      </w:r>
      <w:r w:rsidRPr="00AD184A">
        <w:t xml:space="preserve"> and </w:t>
      </w:r>
      <w:r w:rsidRPr="0048305B">
        <w:rPr>
          <w:rStyle w:val="ComputerCodeChar"/>
          <w:rFonts w:cs="Courier New"/>
          <w:sz w:val="20"/>
          <w:szCs w:val="20"/>
        </w:rPr>
        <w:t>+C2</w:t>
      </w:r>
      <w:r w:rsidRPr="00AD184A">
        <w:t xml:space="preserve"> are functionally equivalent.</w:t>
      </w:r>
    </w:p>
    <w:p w14:paraId="692F0FCE" w14:textId="77777777" w:rsidR="004C2C99" w:rsidRPr="00AD184A" w:rsidRDefault="004C2C99" w:rsidP="004C2C99">
      <w:pPr>
        <w:pStyle w:val="Dictionary"/>
        <w:spacing w:before="240"/>
      </w:pPr>
      <w:r>
        <w:t xml:space="preserve">  </w:t>
      </w:r>
      <w:r w:rsidRPr="0048305B">
        <w:rPr>
          <w:rStyle w:val="ComputerCodeChar"/>
          <w:rFonts w:cs="Courier New"/>
          <w:sz w:val="20"/>
        </w:rPr>
        <w:t>FIN XX00 0001 x01</w:t>
      </w:r>
      <w:r w:rsidRPr="00983DC7">
        <w:t xml:space="preserve"> </w:t>
      </w:r>
      <w:r>
        <w:t xml:space="preserve">– </w:t>
      </w:r>
      <w:r w:rsidRPr="00983DC7">
        <w:t>Finish session</w:t>
      </w:r>
      <w:r>
        <w:br/>
      </w:r>
      <w:r w:rsidRPr="00983DC7">
        <w:t>Request to close the virtual circuit in an orderly fashion.</w:t>
      </w:r>
      <w:r>
        <w:t xml:space="preserve"> </w:t>
      </w:r>
      <w:r w:rsidRPr="00983DC7">
        <w:t xml:space="preserve"> This </w:t>
      </w:r>
      <w:r>
        <w:t xml:space="preserve">process </w:t>
      </w:r>
      <w:r w:rsidRPr="00983DC7">
        <w:t>is achieved by one system sending a packet with the finish flag set.</w:t>
      </w:r>
      <w:r>
        <w:t xml:space="preserve"> </w:t>
      </w:r>
      <w:r w:rsidRPr="00983DC7">
        <w:t xml:space="preserve"> If the other end is ready to close the virtual circuit, it will return a packet with the finish flag set as well.</w:t>
      </w:r>
      <w:r>
        <w:t xml:space="preserve"> </w:t>
      </w:r>
      <w:r w:rsidRPr="00983DC7">
        <w:t xml:space="preserve"> If both ends agree, then the connection is terminated</w:t>
      </w:r>
      <w:r>
        <w:t>.</w:t>
      </w:r>
    </w:p>
    <w:p w14:paraId="4D7E435A" w14:textId="77777777" w:rsidR="004C2C99" w:rsidRPr="00AD184A" w:rsidRDefault="004C2C99" w:rsidP="004C2C99">
      <w:pPr>
        <w:pStyle w:val="Dictionary"/>
        <w:spacing w:before="240"/>
      </w:pPr>
      <w:r>
        <w:lastRenderedPageBreak/>
        <w:t xml:space="preserve">  </w:t>
      </w:r>
      <w:r w:rsidRPr="0048305B">
        <w:rPr>
          <w:rStyle w:val="ComputerCodeChar"/>
          <w:rFonts w:cs="Courier New"/>
          <w:sz w:val="20"/>
        </w:rPr>
        <w:t>SYN XX00 0010 x02</w:t>
      </w:r>
      <w:r w:rsidRPr="00AD184A">
        <w:t xml:space="preserve"> </w:t>
      </w:r>
      <w:r>
        <w:t xml:space="preserve">– Synchronize (typically to start session handshake) </w:t>
      </w:r>
      <w:r>
        <w:br/>
        <w:t>S</w:t>
      </w:r>
      <w:r w:rsidRPr="00AD184A">
        <w:t>ynack response should follow</w:t>
      </w:r>
      <w:r>
        <w:t xml:space="preserve">.  </w:t>
      </w:r>
      <w:r w:rsidRPr="00AD184A">
        <w:t>During the handshake, each of the endpoints send</w:t>
      </w:r>
      <w:r>
        <w:t>s</w:t>
      </w:r>
      <w:r w:rsidRPr="00AD184A">
        <w:t xml:space="preserve"> a packet with the synchronize bit set and the initial sequence numbers that will be used for the connection.</w:t>
      </w:r>
      <w:r>
        <w:t xml:space="preserve"> </w:t>
      </w:r>
      <w:r w:rsidRPr="00AD184A">
        <w:t xml:space="preserve"> This provides the information that both systems need to proceed orderly.</w:t>
      </w:r>
    </w:p>
    <w:p w14:paraId="7FEAB4A6" w14:textId="77777777" w:rsidR="004C2C99" w:rsidRPr="00AD184A" w:rsidRDefault="004C2C99" w:rsidP="004C2C99">
      <w:pPr>
        <w:pStyle w:val="Dictionary"/>
        <w:spacing w:before="240"/>
      </w:pPr>
      <w:r>
        <w:t xml:space="preserve">  </w:t>
      </w:r>
      <w:r w:rsidRPr="0048305B">
        <w:rPr>
          <w:rStyle w:val="ComputerCodeChar"/>
          <w:rFonts w:cs="Courier New"/>
          <w:sz w:val="20"/>
        </w:rPr>
        <w:t>RST XX00 0100 x04</w:t>
      </w:r>
      <w:r w:rsidRPr="00AD184A">
        <w:t xml:space="preserve"> </w:t>
      </w:r>
      <w:r>
        <w:t xml:space="preserve">– </w:t>
      </w:r>
      <w:r w:rsidRPr="00AD184A">
        <w:t>Reset connection (connection refused)</w:t>
      </w:r>
      <w:r>
        <w:br/>
      </w:r>
      <w:r w:rsidRPr="00AD184A">
        <w:t>The reset should only be seen when the connection can</w:t>
      </w:r>
      <w:r>
        <w:t>no</w:t>
      </w:r>
      <w:r w:rsidRPr="00AD184A">
        <w:t>t be torn down in an orderly fashion (due to errors), or when an incoming connection request is for an invalid socket (e.g., no service listening on the destination port) and must be rejected.</w:t>
      </w:r>
      <w:r>
        <w:t xml:space="preserve">  </w:t>
      </w:r>
      <w:r w:rsidRPr="00AD184A">
        <w:t>Once a system issues a reset, the other end should not send any</w:t>
      </w:r>
      <w:r>
        <w:t xml:space="preserve"> </w:t>
      </w:r>
      <w:r w:rsidRPr="00AD184A">
        <w:t xml:space="preserve">more packets, however, there is nothing to stop it; therefore, multiple resets may be common. </w:t>
      </w:r>
      <w:r>
        <w:t xml:space="preserve"> </w:t>
      </w:r>
      <w:r w:rsidRPr="00AD184A">
        <w:t xml:space="preserve">Some systems use the reset </w:t>
      </w:r>
      <w:r>
        <w:t>–</w:t>
      </w:r>
      <w:r w:rsidRPr="00AD184A">
        <w:t xml:space="preserve"> without first sending packets with the finish bit set </w:t>
      </w:r>
      <w:r>
        <w:t>–</w:t>
      </w:r>
      <w:r w:rsidRPr="00AD184A">
        <w:t xml:space="preserve"> to expediently end connections; this is contrary to design.</w:t>
      </w:r>
    </w:p>
    <w:p w14:paraId="6A214627" w14:textId="77777777" w:rsidR="004C2C99" w:rsidRPr="00AD184A" w:rsidRDefault="004C2C99" w:rsidP="004C2C99">
      <w:pPr>
        <w:pStyle w:val="Dictionary"/>
        <w:spacing w:before="240"/>
      </w:pPr>
      <w:r>
        <w:t xml:space="preserve">  </w:t>
      </w:r>
      <w:r w:rsidRPr="0048305B">
        <w:rPr>
          <w:rStyle w:val="ComputerCodeChar"/>
          <w:rFonts w:cs="Courier New"/>
          <w:sz w:val="20"/>
        </w:rPr>
        <w:t>PSH XX00 1000 x08</w:t>
      </w:r>
      <w:r w:rsidRPr="00AD184A">
        <w:t xml:space="preserve"> </w:t>
      </w:r>
      <w:r>
        <w:t xml:space="preserve">– </w:t>
      </w:r>
      <w:r w:rsidRPr="00AD184A">
        <w:t>Push data (do not buffer)</w:t>
      </w:r>
      <w:r>
        <w:br/>
      </w:r>
      <w:r w:rsidRPr="00AD184A">
        <w:t>The push flag is set to indicate that all of the data for the packet has been loaded by the sending application.</w:t>
      </w:r>
      <w:r>
        <w:t xml:space="preserve"> </w:t>
      </w:r>
      <w:r w:rsidRPr="00AD184A">
        <w:t xml:space="preserve"> The push flag is used to indicate that all of the data has been provided and indicates that the data should not be buffered.</w:t>
      </w:r>
    </w:p>
    <w:p w14:paraId="198D3E21" w14:textId="77777777" w:rsidR="004C2C99" w:rsidRPr="00AD184A" w:rsidRDefault="004C2C99" w:rsidP="004C2C99">
      <w:pPr>
        <w:pStyle w:val="Dictionary"/>
        <w:spacing w:before="240"/>
      </w:pPr>
      <w:r w:rsidRPr="00AD184A">
        <w:t> </w:t>
      </w:r>
      <w:r>
        <w:t xml:space="preserve"> </w:t>
      </w:r>
      <w:r w:rsidRPr="0048305B">
        <w:rPr>
          <w:rStyle w:val="ComputerCodeChar"/>
          <w:rFonts w:cs="Courier New"/>
          <w:sz w:val="20"/>
        </w:rPr>
        <w:t>ACK XX01 0000 x10</w:t>
      </w:r>
      <w:r w:rsidRPr="00AD184A">
        <w:t xml:space="preserve"> </w:t>
      </w:r>
      <w:r>
        <w:t xml:space="preserve">– </w:t>
      </w:r>
      <w:r w:rsidRPr="00AD184A">
        <w:t>Acknowledge</w:t>
      </w:r>
      <w:r>
        <w:br/>
      </w:r>
      <w:r w:rsidRPr="00AD184A">
        <w:t>When the acknowledge flag is set, the packet contains an acknowledgement of a previous packet.</w:t>
      </w:r>
      <w:r>
        <w:t xml:space="preserve"> </w:t>
      </w:r>
      <w:r w:rsidRPr="00AD184A">
        <w:t xml:space="preserve"> All packets should have the acknowledge flag set, except for the first packet in the stream (the syn packet) and the reset packets.</w:t>
      </w:r>
      <w:r>
        <w:t xml:space="preserve"> </w:t>
      </w:r>
      <w:r w:rsidRPr="00AD184A">
        <w:t xml:space="preserve"> The acknowledgement number identifies the next byte of data that a recipient expects to receive.</w:t>
      </w:r>
    </w:p>
    <w:p w14:paraId="5A954A68" w14:textId="77777777" w:rsidR="004C2C99" w:rsidRPr="00AD184A" w:rsidRDefault="004C2C99" w:rsidP="004C2C99">
      <w:pPr>
        <w:pStyle w:val="Dictionary"/>
        <w:spacing w:before="240"/>
      </w:pPr>
      <w:r>
        <w:t xml:space="preserve">  </w:t>
      </w:r>
      <w:r w:rsidRPr="0048305B">
        <w:rPr>
          <w:rStyle w:val="ComputerCodeChar"/>
          <w:rFonts w:cs="Courier New"/>
          <w:sz w:val="20"/>
        </w:rPr>
        <w:t>URG XX10 0000 x20</w:t>
      </w:r>
      <w:r w:rsidRPr="00AD184A">
        <w:t xml:space="preserve"> </w:t>
      </w:r>
      <w:r>
        <w:br/>
      </w:r>
      <w:r w:rsidRPr="00AD184A">
        <w:t>If the urgent flag is set, the packet contains urgent data up through the value in the urgent pointer field.</w:t>
      </w:r>
      <w:r>
        <w:t xml:space="preserve"> </w:t>
      </w:r>
      <w:r w:rsidRPr="00AD184A">
        <w:t xml:space="preserve"> The urgent pointer field is included in the TCP header and identifies the sequence of the last byte of urgent data contained in the packet.</w:t>
      </w:r>
    </w:p>
    <w:p w14:paraId="2C54707E" w14:textId="77777777" w:rsidR="004C2C99" w:rsidRPr="00AD184A" w:rsidRDefault="004C2C99" w:rsidP="004C2C99">
      <w:pPr>
        <w:pStyle w:val="BodyText"/>
      </w:pPr>
      <w:r>
        <w:t>Example combinations of typical flow sessions:</w:t>
      </w:r>
    </w:p>
    <w:p w14:paraId="3E6C5D27" w14:textId="77777777" w:rsidR="004C2C99" w:rsidRPr="00AD184A" w:rsidRDefault="004C2C99" w:rsidP="004C2C99">
      <w:pPr>
        <w:pStyle w:val="BodyText"/>
      </w:pPr>
      <w:r>
        <w:tab/>
      </w:r>
      <w:r w:rsidRPr="00AD184A">
        <w:t>3-way handshake</w:t>
      </w:r>
      <w:r>
        <w:tab/>
      </w:r>
      <w:r w:rsidRPr="0048305B">
        <w:rPr>
          <w:rStyle w:val="ComputerCodeChar"/>
          <w:rFonts w:cs="Courier New"/>
          <w:sz w:val="20"/>
          <w:szCs w:val="20"/>
        </w:rPr>
        <w:t>+02-12+10     +SYN-SYN/ACK+ACK ….</w:t>
      </w:r>
    </w:p>
    <w:p w14:paraId="5E3E70AA" w14:textId="77777777" w:rsidR="004C2C99" w:rsidRPr="00AD184A" w:rsidRDefault="004C2C99" w:rsidP="004C2C99">
      <w:pPr>
        <w:pStyle w:val="BodyText"/>
      </w:pPr>
      <w:r>
        <w:tab/>
      </w:r>
      <w:r w:rsidRPr="00AD184A">
        <w:t>Connection refused</w:t>
      </w:r>
      <w:r>
        <w:tab/>
      </w:r>
      <w:r w:rsidRPr="0048305B">
        <w:rPr>
          <w:rStyle w:val="ComputerCodeChar"/>
          <w:rFonts w:cs="Courier New"/>
          <w:sz w:val="20"/>
          <w:szCs w:val="20"/>
        </w:rPr>
        <w:t>+02-04   +SYN-RST</w:t>
      </w:r>
    </w:p>
    <w:p w14:paraId="1C751F3F" w14:textId="77777777" w:rsidR="004C2C99" w:rsidRPr="00AD184A" w:rsidRDefault="004C2C99" w:rsidP="004C2C99">
      <w:pPr>
        <w:pStyle w:val="BodyText"/>
      </w:pPr>
      <w:r>
        <w:tab/>
      </w:r>
      <w:r w:rsidRPr="00AD184A">
        <w:t>Connection close</w:t>
      </w:r>
      <w:r>
        <w:tab/>
      </w:r>
      <w:r w:rsidRPr="0048305B">
        <w:rPr>
          <w:rStyle w:val="ComputerCodeChar"/>
          <w:rFonts w:cs="Courier New"/>
          <w:sz w:val="20"/>
          <w:szCs w:val="20"/>
        </w:rPr>
        <w:t>…-11+10 or …-11+10+04 or … &lt;11&gt;10&gt;04</w:t>
      </w:r>
    </w:p>
    <w:p w14:paraId="543C8688" w14:textId="77777777" w:rsidR="004C2C99" w:rsidRPr="00AD184A" w:rsidRDefault="004C2C99" w:rsidP="004C2C99">
      <w:pPr>
        <w:pStyle w:val="BodyText"/>
      </w:pPr>
      <w:r>
        <w:t>Example values of TCP individual flags and the typical meaning</w:t>
      </w:r>
    </w:p>
    <w:p w14:paraId="3101F6A9" w14:textId="77777777" w:rsidR="004C2C99" w:rsidRPr="00AD184A" w:rsidRDefault="004C2C99" w:rsidP="004C2C99">
      <w:pPr>
        <w:pStyle w:val="BodyText"/>
        <w:tabs>
          <w:tab w:val="left" w:pos="3780"/>
        </w:tabs>
        <w:ind w:left="3780" w:hanging="3420"/>
      </w:pPr>
      <w:r>
        <w:tab/>
      </w:r>
      <w:r w:rsidRPr="0048305B">
        <w:rPr>
          <w:rStyle w:val="ComputerCodeChar"/>
          <w:rFonts w:cs="Courier New"/>
          <w:sz w:val="20"/>
          <w:szCs w:val="20"/>
        </w:rPr>
        <w:t>SYN x02</w:t>
      </w:r>
      <w:r>
        <w:tab/>
      </w:r>
      <w:r w:rsidRPr="00AD184A">
        <w:t>Open connection request</w:t>
      </w:r>
    </w:p>
    <w:p w14:paraId="33607069" w14:textId="77777777" w:rsidR="004C2C99" w:rsidRPr="00AD184A" w:rsidRDefault="004C2C99" w:rsidP="004C2C99">
      <w:pPr>
        <w:pStyle w:val="BodyText"/>
        <w:tabs>
          <w:tab w:val="left" w:pos="3780"/>
        </w:tabs>
        <w:ind w:left="3780" w:hanging="3420"/>
      </w:pPr>
      <w:r>
        <w:tab/>
      </w:r>
      <w:r w:rsidRPr="0048305B">
        <w:rPr>
          <w:rStyle w:val="ComputerCodeChar"/>
          <w:rFonts w:cs="Courier New"/>
          <w:sz w:val="20"/>
          <w:szCs w:val="20"/>
        </w:rPr>
        <w:t>SYN/ACK   x12</w:t>
      </w:r>
      <w:r>
        <w:tab/>
      </w:r>
      <w:r w:rsidRPr="00AD184A">
        <w:t>Acknowledge syn packet</w:t>
      </w:r>
    </w:p>
    <w:p w14:paraId="15C53CC5" w14:textId="77777777" w:rsidR="004C2C99" w:rsidRPr="00AD184A" w:rsidRDefault="004C2C99" w:rsidP="004C2C99">
      <w:pPr>
        <w:pStyle w:val="BodyText"/>
        <w:tabs>
          <w:tab w:val="left" w:pos="3780"/>
        </w:tabs>
        <w:ind w:left="3780" w:hanging="3420"/>
      </w:pPr>
      <w:r>
        <w:tab/>
      </w:r>
      <w:r w:rsidRPr="0048305B">
        <w:rPr>
          <w:rStyle w:val="ComputerCodeChar"/>
          <w:rFonts w:cs="Courier New"/>
          <w:sz w:val="20"/>
          <w:szCs w:val="20"/>
        </w:rPr>
        <w:t>PSH/ACK   x18</w:t>
      </w:r>
      <w:r>
        <w:tab/>
      </w:r>
      <w:r w:rsidRPr="00AD184A">
        <w:t>Acknowledge your packet, here is data</w:t>
      </w:r>
    </w:p>
    <w:p w14:paraId="4AB91620" w14:textId="77777777" w:rsidR="004C2C99" w:rsidRPr="00AD184A" w:rsidRDefault="004C2C99" w:rsidP="004C2C99">
      <w:pPr>
        <w:pStyle w:val="BodyText"/>
        <w:tabs>
          <w:tab w:val="left" w:pos="3780"/>
        </w:tabs>
        <w:ind w:left="3780" w:hanging="3420"/>
      </w:pPr>
      <w:r>
        <w:tab/>
      </w:r>
      <w:r w:rsidRPr="0048305B">
        <w:rPr>
          <w:rStyle w:val="ComputerCodeChar"/>
          <w:rFonts w:cs="Courier New"/>
          <w:sz w:val="20"/>
          <w:szCs w:val="20"/>
        </w:rPr>
        <w:t>PSH/FIN x09</w:t>
      </w:r>
      <w:r>
        <w:tab/>
      </w:r>
      <w:r w:rsidRPr="00AD184A">
        <w:t>Last data packet</w:t>
      </w:r>
    </w:p>
    <w:p w14:paraId="3992AB2F" w14:textId="77777777" w:rsidR="004C2C99" w:rsidRPr="00AD184A" w:rsidRDefault="004C2C99" w:rsidP="004C2C99">
      <w:pPr>
        <w:pStyle w:val="BodyText"/>
        <w:tabs>
          <w:tab w:val="left" w:pos="3780"/>
        </w:tabs>
        <w:ind w:left="3780" w:hanging="3420"/>
      </w:pPr>
      <w:r>
        <w:tab/>
      </w:r>
      <w:r w:rsidRPr="0048305B">
        <w:rPr>
          <w:rStyle w:val="ComputerCodeChar"/>
          <w:rFonts w:cs="Courier New"/>
          <w:sz w:val="20"/>
          <w:szCs w:val="20"/>
        </w:rPr>
        <w:t>FIN/ACK x11</w:t>
      </w:r>
      <w:r>
        <w:tab/>
        <w:t xml:space="preserve">Acknowledge packet and finish; often followed by an </w:t>
      </w:r>
      <w:r w:rsidRPr="0048305B">
        <w:rPr>
          <w:rStyle w:val="ComputerCodeChar"/>
          <w:rFonts w:cs="Courier New"/>
          <w:sz w:val="20"/>
          <w:szCs w:val="20"/>
        </w:rPr>
        <w:t>x11</w:t>
      </w:r>
      <w:r>
        <w:t xml:space="preserve"> and</w:t>
      </w:r>
      <w:r w:rsidRPr="00AD184A">
        <w:t xml:space="preserve"> </w:t>
      </w:r>
      <w:r w:rsidRPr="0048305B">
        <w:rPr>
          <w:rStyle w:val="ComputerCodeChar"/>
          <w:rFonts w:cs="Courier New"/>
          <w:sz w:val="20"/>
          <w:szCs w:val="20"/>
        </w:rPr>
        <w:t>x10</w:t>
      </w:r>
      <w:r w:rsidRPr="00AD184A">
        <w:t xml:space="preserve"> respons</w:t>
      </w:r>
      <w:r>
        <w:t>e</w:t>
      </w:r>
    </w:p>
    <w:p w14:paraId="4ABDF095" w14:textId="77777777" w:rsidR="004C2C99" w:rsidRPr="00AD184A" w:rsidRDefault="004C2C99" w:rsidP="004C2C99">
      <w:pPr>
        <w:pStyle w:val="BodyText"/>
        <w:tabs>
          <w:tab w:val="left" w:pos="3780"/>
        </w:tabs>
        <w:ind w:left="3780" w:hanging="3420"/>
      </w:pPr>
      <w:r>
        <w:lastRenderedPageBreak/>
        <w:tab/>
      </w:r>
      <w:r w:rsidRPr="0048305B">
        <w:rPr>
          <w:rStyle w:val="ComputerCodeChar"/>
          <w:rFonts w:cs="Courier New"/>
          <w:sz w:val="20"/>
          <w:szCs w:val="20"/>
        </w:rPr>
        <w:t>RST/ACK   x14</w:t>
      </w:r>
      <w:r>
        <w:tab/>
      </w:r>
      <w:r w:rsidRPr="00AD184A">
        <w:t>Acknowledge your packet and connection refused</w:t>
      </w:r>
    </w:p>
    <w:p w14:paraId="73C35B0B" w14:textId="77777777" w:rsidR="004C2C99" w:rsidRPr="00AD184A" w:rsidRDefault="004C2C99" w:rsidP="004C2C99">
      <w:pPr>
        <w:pStyle w:val="BodyText"/>
        <w:tabs>
          <w:tab w:val="left" w:pos="3780"/>
        </w:tabs>
        <w:ind w:left="3780" w:hanging="3420"/>
      </w:pPr>
      <w:r>
        <w:tab/>
      </w:r>
      <w:r w:rsidRPr="0048305B">
        <w:rPr>
          <w:rStyle w:val="ComputerCodeChar"/>
          <w:rFonts w:cs="Courier New"/>
          <w:sz w:val="20"/>
          <w:szCs w:val="20"/>
        </w:rPr>
        <w:t>SYN/FIN x03</w:t>
      </w:r>
      <w:r>
        <w:tab/>
      </w:r>
      <w:r w:rsidRPr="00AD184A">
        <w:t>Invalid flag combination (</w:t>
      </w:r>
      <w:r w:rsidRPr="000946BF">
        <w:t>SINFIN</w:t>
      </w:r>
      <w:r w:rsidRPr="00AD184A">
        <w:t xml:space="preserve"> scan)</w:t>
      </w:r>
    </w:p>
    <w:p w14:paraId="2888A9D0" w14:textId="77777777" w:rsidR="004C2C99" w:rsidRPr="00AD184A" w:rsidRDefault="004C2C99" w:rsidP="004C2C99">
      <w:pPr>
        <w:pStyle w:val="BodyText"/>
        <w:tabs>
          <w:tab w:val="left" w:pos="3780"/>
        </w:tabs>
        <w:ind w:left="3780" w:hanging="3420"/>
      </w:pPr>
      <w:r>
        <w:tab/>
      </w:r>
      <w:r w:rsidRPr="0048305B">
        <w:rPr>
          <w:rStyle w:val="ComputerCodeChar"/>
          <w:rFonts w:cs="Courier New"/>
          <w:sz w:val="20"/>
          <w:szCs w:val="20"/>
        </w:rPr>
        <w:t>SYN/RST   x06</w:t>
      </w:r>
      <w:r>
        <w:tab/>
      </w:r>
      <w:r w:rsidRPr="00AD184A">
        <w:t>Invalid flag combination</w:t>
      </w:r>
    </w:p>
    <w:p w14:paraId="1DE74AEF" w14:textId="77777777" w:rsidR="004C2C99" w:rsidRPr="00AD184A" w:rsidRDefault="004C2C99" w:rsidP="004C2C99">
      <w:pPr>
        <w:pStyle w:val="BodyText"/>
        <w:tabs>
          <w:tab w:val="left" w:pos="3780"/>
        </w:tabs>
        <w:ind w:left="3780" w:hanging="3420"/>
      </w:pPr>
      <w:r>
        <w:tab/>
      </w:r>
      <w:r w:rsidRPr="0048305B">
        <w:rPr>
          <w:rStyle w:val="ComputerCodeChar"/>
          <w:rFonts w:cs="Courier New"/>
          <w:sz w:val="20"/>
          <w:szCs w:val="20"/>
        </w:rPr>
        <w:t>SYN/FIN/PSH   x0B</w:t>
      </w:r>
      <w:r>
        <w:tab/>
      </w:r>
      <w:r w:rsidRPr="00AD184A">
        <w:t>Invalid flag combination</w:t>
      </w:r>
    </w:p>
    <w:p w14:paraId="4D327968" w14:textId="77777777" w:rsidR="004C2C99" w:rsidRPr="00AD184A" w:rsidRDefault="004C2C99" w:rsidP="004C2C99">
      <w:pPr>
        <w:pStyle w:val="BodyText"/>
        <w:tabs>
          <w:tab w:val="left" w:pos="3780"/>
        </w:tabs>
        <w:ind w:left="3780" w:hanging="3420"/>
      </w:pPr>
      <w:r>
        <w:tab/>
      </w:r>
      <w:r w:rsidRPr="0048305B">
        <w:rPr>
          <w:rStyle w:val="ComputerCodeChar"/>
          <w:rFonts w:cs="Courier New"/>
          <w:sz w:val="20"/>
          <w:szCs w:val="20"/>
        </w:rPr>
        <w:t>SYN/FIN/RST   x07</w:t>
      </w:r>
      <w:r>
        <w:tab/>
      </w:r>
      <w:r w:rsidRPr="00AD184A">
        <w:t>Invalid flag combination</w:t>
      </w:r>
    </w:p>
    <w:p w14:paraId="246868AB" w14:textId="77777777" w:rsidR="004C2C99" w:rsidRPr="00AD184A" w:rsidRDefault="004C2C99" w:rsidP="004C2C99">
      <w:pPr>
        <w:pStyle w:val="BodyText"/>
        <w:tabs>
          <w:tab w:val="left" w:pos="3780"/>
        </w:tabs>
        <w:ind w:left="3780" w:hanging="3420"/>
      </w:pPr>
      <w:r>
        <w:tab/>
      </w:r>
      <w:r w:rsidRPr="0048305B">
        <w:rPr>
          <w:rStyle w:val="ComputerCodeChar"/>
          <w:rFonts w:cs="Courier New"/>
          <w:sz w:val="20"/>
          <w:szCs w:val="20"/>
        </w:rPr>
        <w:t>URG/ACK/PSH/FIN   x39</w:t>
      </w:r>
      <w:r>
        <w:tab/>
      </w:r>
      <w:r w:rsidRPr="00AD184A">
        <w:t>Invalid flags (indicative of the XMAS scan)</w:t>
      </w:r>
    </w:p>
    <w:p w14:paraId="54843273" w14:textId="77777777" w:rsidR="004C2C99" w:rsidRPr="00CD0964" w:rsidRDefault="004C2C99" w:rsidP="004C2C99">
      <w:pPr>
        <w:pStyle w:val="BodyText"/>
      </w:pPr>
      <w:r w:rsidRPr="00AD184A">
        <w:t>Bits 7 and 6 are reserved</w:t>
      </w:r>
      <w:r>
        <w:t>,</w:t>
      </w:r>
      <w:r w:rsidRPr="00AD184A">
        <w:t xml:space="preserve"> and their use is not precluded.</w:t>
      </w:r>
      <w:r>
        <w:t xml:space="preserve"> </w:t>
      </w:r>
      <w:r w:rsidRPr="00AD184A">
        <w:t xml:space="preserve"> Thus, a </w:t>
      </w:r>
      <w:r w:rsidRPr="0048305B">
        <w:rPr>
          <w:rStyle w:val="ComputerCodeChar"/>
          <w:rFonts w:cs="Courier New"/>
          <w:sz w:val="20"/>
          <w:szCs w:val="20"/>
        </w:rPr>
        <w:t>SYN</w:t>
      </w:r>
      <w:r w:rsidRPr="00AD184A">
        <w:t xml:space="preserve"> could be </w:t>
      </w:r>
      <w:r w:rsidRPr="0048305B">
        <w:rPr>
          <w:rStyle w:val="ComputerCodeChar"/>
          <w:rFonts w:cs="Courier New"/>
          <w:sz w:val="20"/>
          <w:szCs w:val="20"/>
        </w:rPr>
        <w:t>C2</w:t>
      </w:r>
      <w:r w:rsidRPr="00AD184A">
        <w:t xml:space="preserve"> (or </w:t>
      </w:r>
      <w:r w:rsidRPr="0048305B">
        <w:rPr>
          <w:rStyle w:val="ComputerCodeChar"/>
          <w:rFonts w:cs="Courier New"/>
          <w:sz w:val="20"/>
          <w:szCs w:val="20"/>
        </w:rPr>
        <w:t>42</w:t>
      </w:r>
      <w:r w:rsidRPr="00AD184A">
        <w:t xml:space="preserve"> or </w:t>
      </w:r>
      <w:r w:rsidRPr="0048305B">
        <w:rPr>
          <w:rStyle w:val="ComputerCodeChar"/>
          <w:rFonts w:cs="Courier New"/>
          <w:sz w:val="20"/>
          <w:szCs w:val="20"/>
        </w:rPr>
        <w:t>82</w:t>
      </w:r>
      <w:r w:rsidRPr="00AD184A">
        <w:t>) and</w:t>
      </w:r>
      <w:r>
        <w:t>,</w:t>
      </w:r>
      <w:r w:rsidRPr="00AD184A">
        <w:t xml:space="preserve"> a </w:t>
      </w:r>
      <w:r w:rsidRPr="0048305B">
        <w:rPr>
          <w:rStyle w:val="ComputerCodeChar"/>
          <w:rFonts w:cs="Courier New"/>
          <w:sz w:val="20"/>
          <w:szCs w:val="20"/>
        </w:rPr>
        <w:t>RST</w:t>
      </w:r>
      <w:r w:rsidRPr="00AD184A">
        <w:t xml:space="preserve"> could be </w:t>
      </w:r>
      <w:r w:rsidRPr="0048305B">
        <w:rPr>
          <w:rStyle w:val="ComputerCodeChar"/>
          <w:rFonts w:cs="Courier New"/>
          <w:sz w:val="20"/>
          <w:szCs w:val="20"/>
        </w:rPr>
        <w:t>C4</w:t>
      </w:r>
      <w:r w:rsidRPr="00AD184A">
        <w:t xml:space="preserve"> (or </w:t>
      </w:r>
      <w:r w:rsidRPr="0048305B">
        <w:rPr>
          <w:rStyle w:val="ComputerCodeChar"/>
          <w:rFonts w:cs="Courier New"/>
          <w:sz w:val="20"/>
          <w:szCs w:val="20"/>
        </w:rPr>
        <w:t>84</w:t>
      </w:r>
      <w:r w:rsidRPr="00AD184A">
        <w:t xml:space="preserve"> or </w:t>
      </w:r>
      <w:r w:rsidRPr="0048305B">
        <w:rPr>
          <w:rStyle w:val="ComputerCodeChar"/>
          <w:rFonts w:cs="Courier New"/>
          <w:sz w:val="20"/>
          <w:szCs w:val="20"/>
        </w:rPr>
        <w:t>44</w:t>
      </w:r>
      <w:r w:rsidRPr="00AD184A">
        <w:t xml:space="preserve">); this means the possible </w:t>
      </w:r>
      <w:r>
        <w:t>–</w:t>
      </w:r>
      <w:r w:rsidRPr="00AD184A">
        <w:t xml:space="preserve"> yet not necessarily valid </w:t>
      </w:r>
      <w:r>
        <w:t>–</w:t>
      </w:r>
      <w:r w:rsidRPr="00AD184A">
        <w:t xml:space="preserve"> values for the first nibble are </w:t>
      </w:r>
      <w:r w:rsidRPr="0048305B">
        <w:rPr>
          <w:rStyle w:val="ComputerCodeChar"/>
          <w:rFonts w:cs="Courier New"/>
          <w:sz w:val="20"/>
          <w:szCs w:val="20"/>
        </w:rPr>
        <w:t>x0-F</w:t>
      </w:r>
      <w:r w:rsidRPr="00AD184A">
        <w:t>.</w:t>
      </w:r>
    </w:p>
    <w:p w14:paraId="6E9046CF" w14:textId="77777777" w:rsidR="004C2C99" w:rsidRDefault="004C2C99" w:rsidP="004C2C99">
      <w:pPr>
        <w:pStyle w:val="Heading4"/>
      </w:pPr>
      <w:r>
        <w:t>TCP Timestamp and Sequence Number Fields</w:t>
      </w:r>
    </w:p>
    <w:p w14:paraId="2FF955A8" w14:textId="77777777" w:rsidR="004C2C99" w:rsidRDefault="004C2C99" w:rsidP="004C2C99">
      <w:pPr>
        <w:pStyle w:val="BodyText"/>
      </w:pPr>
      <w:r>
        <w:t>The TCP timestamp values are extracted from TCP header options if the option is present. If there are no TCP header options the value of the TCP timestamp is 0. The timestamp and sequence numbers are handled in accordance to RFC 1321 (</w:t>
      </w:r>
      <w:r w:rsidRPr="002F134C">
        <w:t>Pr</w:t>
      </w:r>
      <w:r>
        <w:t>otect Against Wrapped Sequence n</w:t>
      </w:r>
      <w:r w:rsidRPr="002F134C">
        <w:t xml:space="preserve">umbers </w:t>
      </w:r>
      <w:r>
        <w:t xml:space="preserve">– PAWS).  The timestamp option is used to logically extend the 32-bit sequence number into a 64-bit number.  Most TCP implementations do not actually use a system clock timestamp and typically use an arbitrary counter, which makes the timestamp field slightly misleading.  In addition, the timestamp is only incremented by the sender, when that sender deems necessary to increment the value. In other words, there is no guarantee that the timestamp fields will increment. </w:t>
      </w:r>
    </w:p>
    <w:p w14:paraId="0B57DB96" w14:textId="77777777" w:rsidR="004C2C99" w:rsidRPr="00014A3E" w:rsidRDefault="004C2C99" w:rsidP="004C2C99">
      <w:pPr>
        <w:pStyle w:val="BodyText"/>
      </w:pPr>
      <w:r>
        <w:t xml:space="preserve">The intent of the </w:t>
      </w:r>
      <w:r>
        <w:rPr>
          <w:rStyle w:val="ComputerCodeChar"/>
          <w:rFonts w:cs="Courier New"/>
          <w:sz w:val="20"/>
          <w:szCs w:val="20"/>
        </w:rPr>
        <w:t>SRC_FIRST_TCP_TS/</w:t>
      </w:r>
      <w:r w:rsidRPr="0048305B">
        <w:rPr>
          <w:rStyle w:val="ComputerCodeChar"/>
          <w:rFonts w:cs="Courier New"/>
          <w:sz w:val="20"/>
          <w:szCs w:val="20"/>
        </w:rPr>
        <w:t>SRC_FIRST_TCP_SEQ</w:t>
      </w:r>
      <w:r>
        <w:t xml:space="preserve">, </w:t>
      </w:r>
      <w:r>
        <w:rPr>
          <w:rStyle w:val="ComputerCodeChar"/>
          <w:rFonts w:cs="Courier New"/>
          <w:sz w:val="20"/>
          <w:szCs w:val="20"/>
        </w:rPr>
        <w:t>SRC_LAST_TCP_TS/</w:t>
      </w:r>
      <w:r w:rsidRPr="0048305B">
        <w:rPr>
          <w:rStyle w:val="ComputerCodeChar"/>
          <w:rFonts w:cs="Courier New"/>
          <w:sz w:val="20"/>
          <w:szCs w:val="20"/>
        </w:rPr>
        <w:t>SRC_LAST_TCP_SEQ</w:t>
      </w:r>
      <w:r>
        <w:t xml:space="preserve">, </w:t>
      </w:r>
      <w:r>
        <w:rPr>
          <w:rStyle w:val="ComputerCodeChar"/>
          <w:rFonts w:cs="Courier New"/>
          <w:sz w:val="20"/>
          <w:szCs w:val="20"/>
        </w:rPr>
        <w:t>DST_FIRST_TCP_TS/</w:t>
      </w:r>
      <w:r w:rsidRPr="0048305B">
        <w:rPr>
          <w:rStyle w:val="ComputerCodeChar"/>
          <w:rFonts w:cs="Courier New"/>
          <w:sz w:val="20"/>
          <w:szCs w:val="20"/>
        </w:rPr>
        <w:t>DST_FIRST_TCP_SEQ</w:t>
      </w:r>
      <w:r>
        <w:t xml:space="preserve">, and </w:t>
      </w:r>
      <w:r>
        <w:rPr>
          <w:rStyle w:val="ComputerCodeChar"/>
          <w:rFonts w:cs="Courier New"/>
          <w:sz w:val="20"/>
          <w:szCs w:val="20"/>
        </w:rPr>
        <w:t>DST_LAST_TCP_TS/</w:t>
      </w:r>
      <w:r w:rsidRPr="0048305B">
        <w:rPr>
          <w:rStyle w:val="ComputerCodeChar"/>
          <w:rFonts w:cs="Courier New"/>
          <w:sz w:val="20"/>
          <w:szCs w:val="20"/>
        </w:rPr>
        <w:t>DST_LAST_TCP_SEQ</w:t>
      </w:r>
      <w:r w:rsidRPr="00014A3E">
        <w:t xml:space="preserve"> is to capture the first and last TCP </w:t>
      </w:r>
      <w:r>
        <w:t xml:space="preserve">timestamp and </w:t>
      </w:r>
      <w:r w:rsidRPr="00014A3E">
        <w:t xml:space="preserve">sequence numbers in a flow. </w:t>
      </w:r>
      <w:r>
        <w:t xml:space="preserve"> </w:t>
      </w:r>
      <w:r w:rsidRPr="00014A3E">
        <w:t xml:space="preserve">The first observed TCP </w:t>
      </w:r>
      <w:r>
        <w:t xml:space="preserve">timestamp and </w:t>
      </w:r>
      <w:r w:rsidRPr="00014A3E">
        <w:t xml:space="preserve">sequence number establishes the value of the </w:t>
      </w:r>
      <w:r>
        <w:rPr>
          <w:rStyle w:val="ComputerCodeChar"/>
          <w:rFonts w:cs="Courier New"/>
          <w:sz w:val="20"/>
          <w:szCs w:val="20"/>
        </w:rPr>
        <w:t>SRC_FIRST_TCP_TS/</w:t>
      </w:r>
      <w:r w:rsidRPr="0048305B">
        <w:rPr>
          <w:rStyle w:val="ComputerCodeChar"/>
          <w:rFonts w:cs="Courier New"/>
          <w:sz w:val="20"/>
          <w:szCs w:val="20"/>
        </w:rPr>
        <w:t>SRC_FIRST_TCP_SEQ</w:t>
      </w:r>
      <w:r w:rsidRPr="00014A3E">
        <w:t xml:space="preserve"> (or </w:t>
      </w:r>
      <w:r>
        <w:rPr>
          <w:rStyle w:val="ComputerCodeChar"/>
          <w:rFonts w:cs="Courier New"/>
          <w:sz w:val="20"/>
          <w:szCs w:val="20"/>
        </w:rPr>
        <w:t>DST_FIRST_TCP_TS/</w:t>
      </w:r>
      <w:r w:rsidRPr="0048305B">
        <w:rPr>
          <w:rStyle w:val="ComputerCodeChar"/>
          <w:rFonts w:cs="Courier New"/>
          <w:sz w:val="20"/>
          <w:szCs w:val="20"/>
        </w:rPr>
        <w:t>DST_FIRST_TCP_SEQ</w:t>
      </w:r>
      <w:r w:rsidRPr="00014A3E">
        <w:t xml:space="preserve">) and </w:t>
      </w:r>
      <w:r>
        <w:rPr>
          <w:rStyle w:val="ComputerCodeChar"/>
          <w:rFonts w:cs="Courier New"/>
          <w:sz w:val="20"/>
          <w:szCs w:val="20"/>
        </w:rPr>
        <w:t>SRC_LAST_TCP_TS/</w:t>
      </w:r>
      <w:r w:rsidRPr="0048305B">
        <w:rPr>
          <w:rStyle w:val="ComputerCodeChar"/>
          <w:rFonts w:cs="Courier New"/>
          <w:sz w:val="20"/>
          <w:szCs w:val="20"/>
        </w:rPr>
        <w:t>SRC_LAST_TCP_SEQ</w:t>
      </w:r>
      <w:r w:rsidRPr="00014A3E">
        <w:t xml:space="preserve"> (or </w:t>
      </w:r>
      <w:r>
        <w:rPr>
          <w:rStyle w:val="ComputerCodeChar"/>
          <w:rFonts w:cs="Courier New"/>
          <w:sz w:val="20"/>
          <w:szCs w:val="20"/>
        </w:rPr>
        <w:t>DST_LAST_TCP_TS/</w:t>
      </w:r>
      <w:r w:rsidRPr="0048305B">
        <w:rPr>
          <w:rStyle w:val="ComputerCodeChar"/>
          <w:rFonts w:cs="Courier New"/>
          <w:sz w:val="20"/>
          <w:szCs w:val="20"/>
        </w:rPr>
        <w:t>DST_LAST_TCP_SEQ</w:t>
      </w:r>
      <w:r w:rsidRPr="00014A3E">
        <w:t>) fields, even if that value is</w:t>
      </w:r>
      <w:r w:rsidRPr="00CD1E6E">
        <w:rPr>
          <w:rFonts w:ascii="Arial" w:hAnsi="Arial"/>
        </w:rPr>
        <w:t xml:space="preserve"> </w:t>
      </w:r>
      <w:r w:rsidRPr="0048305B">
        <w:rPr>
          <w:rStyle w:val="ComputerCodeChar"/>
          <w:rFonts w:cs="Courier New"/>
          <w:sz w:val="20"/>
          <w:szCs w:val="20"/>
        </w:rPr>
        <w:t>0</w:t>
      </w:r>
      <w:r w:rsidRPr="00CD1E6E">
        <w:rPr>
          <w:rFonts w:ascii="Arial" w:hAnsi="Arial"/>
        </w:rPr>
        <w:t>.</w:t>
      </w:r>
      <w:r w:rsidRPr="00014A3E">
        <w:t xml:space="preserve">  </w:t>
      </w:r>
      <w:r>
        <w:t>Subsequent</w:t>
      </w:r>
      <w:r w:rsidRPr="00014A3E">
        <w:t xml:space="preserve"> TCP sequence number observations will update the </w:t>
      </w:r>
      <w:r w:rsidRPr="0048305B">
        <w:rPr>
          <w:rStyle w:val="ComputerCodeChar"/>
          <w:rFonts w:cs="Courier New"/>
          <w:sz w:val="20"/>
          <w:szCs w:val="20"/>
        </w:rPr>
        <w:t>SRC_LAST_TCP_</w:t>
      </w:r>
      <w:r>
        <w:rPr>
          <w:rStyle w:val="ComputerCodeChar"/>
          <w:rFonts w:cs="Courier New"/>
          <w:sz w:val="20"/>
          <w:szCs w:val="20"/>
        </w:rPr>
        <w:t>T</w:t>
      </w:r>
      <w:r w:rsidRPr="0048305B">
        <w:rPr>
          <w:rStyle w:val="ComputerCodeChar"/>
          <w:rFonts w:cs="Courier New"/>
          <w:sz w:val="20"/>
          <w:szCs w:val="20"/>
        </w:rPr>
        <w:t>S</w:t>
      </w:r>
      <w:r>
        <w:rPr>
          <w:rStyle w:val="ComputerCodeChar"/>
          <w:rFonts w:cs="Courier New"/>
          <w:sz w:val="20"/>
          <w:szCs w:val="20"/>
        </w:rPr>
        <w:t>/</w:t>
      </w:r>
      <w:r w:rsidRPr="0048305B">
        <w:rPr>
          <w:rStyle w:val="ComputerCodeChar"/>
          <w:rFonts w:cs="Courier New"/>
          <w:sz w:val="20"/>
          <w:szCs w:val="20"/>
        </w:rPr>
        <w:t>SRC_LAST_TCP_SEQ</w:t>
      </w:r>
      <w:r w:rsidRPr="00014A3E">
        <w:t xml:space="preserve"> (or </w:t>
      </w:r>
      <w:r>
        <w:rPr>
          <w:rStyle w:val="ComputerCodeChar"/>
          <w:rFonts w:cs="Courier New"/>
          <w:sz w:val="20"/>
          <w:szCs w:val="20"/>
        </w:rPr>
        <w:t>DST_LAST_TCP_TS/</w:t>
      </w:r>
      <w:r w:rsidRPr="0048305B">
        <w:rPr>
          <w:rStyle w:val="ComputerCodeChar"/>
          <w:rFonts w:cs="Courier New"/>
          <w:sz w:val="20"/>
          <w:szCs w:val="20"/>
        </w:rPr>
        <w:t>DST_LAST_TCP_SEQ</w:t>
      </w:r>
      <w:r w:rsidRPr="00014A3E">
        <w:t xml:space="preserve">) field value, but not the </w:t>
      </w:r>
      <w:r>
        <w:rPr>
          <w:rStyle w:val="ComputerCodeChar"/>
          <w:rFonts w:cs="Courier New"/>
          <w:sz w:val="20"/>
          <w:szCs w:val="20"/>
        </w:rPr>
        <w:t>SRC_FIRST_TCP_TS/</w:t>
      </w:r>
      <w:r w:rsidRPr="0048305B">
        <w:rPr>
          <w:rStyle w:val="ComputerCodeChar"/>
          <w:rFonts w:cs="Courier New"/>
          <w:sz w:val="20"/>
          <w:szCs w:val="20"/>
        </w:rPr>
        <w:t>SRC_FIRST_TCP_SEQ</w:t>
      </w:r>
      <w:r w:rsidRPr="00014A3E">
        <w:t xml:space="preserve"> (or </w:t>
      </w:r>
      <w:r>
        <w:rPr>
          <w:rStyle w:val="ComputerCodeChar"/>
          <w:rFonts w:cs="Courier New"/>
          <w:sz w:val="20"/>
          <w:szCs w:val="20"/>
        </w:rPr>
        <w:t>DST_FIRST_TCP_TS/</w:t>
      </w:r>
      <w:r w:rsidRPr="0048305B">
        <w:rPr>
          <w:rStyle w:val="ComputerCodeChar"/>
          <w:rFonts w:cs="Courier New"/>
          <w:sz w:val="20"/>
          <w:szCs w:val="20"/>
        </w:rPr>
        <w:t>DST_FIRST_TCP_SEQ</w:t>
      </w:r>
      <w:r>
        <w:rPr>
          <w:rFonts w:ascii="Arial" w:hAnsi="Arial"/>
        </w:rPr>
        <w:t>)</w:t>
      </w:r>
      <w:r w:rsidRPr="00014A3E">
        <w:t xml:space="preserve"> field value.</w:t>
      </w:r>
    </w:p>
    <w:bookmarkEnd w:id="78"/>
    <w:p w14:paraId="448FBCE5" w14:textId="77777777" w:rsidR="004C2C99" w:rsidRDefault="004C2C99" w:rsidP="004C2C99">
      <w:pPr>
        <w:pStyle w:val="Heading4"/>
      </w:pPr>
      <w:r>
        <w:t>TCP Retransmissions</w:t>
      </w:r>
    </w:p>
    <w:p w14:paraId="594E67E5" w14:textId="77777777" w:rsidR="004C2C99" w:rsidRDefault="004C2C99" w:rsidP="004C2C99">
      <w:pPr>
        <w:pStyle w:val="BodyText"/>
        <w:rPr>
          <w:lang w:val="en"/>
        </w:rPr>
      </w:pPr>
      <w:r>
        <w:rPr>
          <w:lang w:val="en"/>
        </w:rPr>
        <w:t>TCP retransmissions are a normal occurrence in network communications. The SRC_TCP_RETRANS and DST_TCP_RETRANS fields contain the count of packets in the flow that meet all the following criteria:</w:t>
      </w:r>
    </w:p>
    <w:p w14:paraId="2FF499B4" w14:textId="77777777" w:rsidR="004C2C99" w:rsidRDefault="004C2C99" w:rsidP="004C2C99">
      <w:pPr>
        <w:pStyle w:val="ListBullet"/>
        <w:rPr>
          <w:lang w:val="en"/>
        </w:rPr>
      </w:pPr>
      <w:r>
        <w:rPr>
          <w:lang w:val="en"/>
        </w:rPr>
        <w:t>The packets in the flow are TCP</w:t>
      </w:r>
    </w:p>
    <w:p w14:paraId="55B95C3D" w14:textId="77777777" w:rsidR="004C2C99" w:rsidRDefault="004C2C99" w:rsidP="004C2C99">
      <w:pPr>
        <w:pStyle w:val="ListBullet"/>
        <w:rPr>
          <w:lang w:val="en"/>
        </w:rPr>
      </w:pPr>
      <w:r>
        <w:rPr>
          <w:lang w:val="en"/>
        </w:rPr>
        <w:t>The current packet contains a non-zero payload</w:t>
      </w:r>
    </w:p>
    <w:p w14:paraId="431485CC" w14:textId="77777777" w:rsidR="004C2C99" w:rsidRDefault="004C2C99" w:rsidP="004C2C99">
      <w:pPr>
        <w:pStyle w:val="ListBullet"/>
        <w:rPr>
          <w:lang w:val="en"/>
        </w:rPr>
      </w:pPr>
      <w:r>
        <w:rPr>
          <w:lang w:val="en"/>
        </w:rPr>
        <w:lastRenderedPageBreak/>
        <w:t>There was a previous packet in the same direction with a non-zero payload (aka NZP)</w:t>
      </w:r>
    </w:p>
    <w:p w14:paraId="055DC3B2" w14:textId="77777777" w:rsidR="004C2C99" w:rsidRPr="00AF50CD" w:rsidRDefault="004C2C99" w:rsidP="004C2C99">
      <w:pPr>
        <w:pStyle w:val="ListBullet"/>
        <w:rPr>
          <w:lang w:val="en"/>
        </w:rPr>
      </w:pPr>
      <w:r>
        <w:rPr>
          <w:lang w:val="en"/>
        </w:rPr>
        <w:t>The current sequence number is lower than the sequence number of the NZP</w:t>
      </w:r>
    </w:p>
    <w:p w14:paraId="79293C4F" w14:textId="77777777" w:rsidR="004C2C99" w:rsidRDefault="004C2C99" w:rsidP="004C2C99">
      <w:pPr>
        <w:pStyle w:val="Heading4"/>
      </w:pPr>
      <w:r>
        <w:t>Tunnel Fields</w:t>
      </w:r>
    </w:p>
    <w:p w14:paraId="3DFB88D4" w14:textId="77777777" w:rsidR="004C2C99" w:rsidRDefault="004C2C99" w:rsidP="004C2C99">
      <w:pPr>
        <w:pStyle w:val="BodyText"/>
        <w:rPr>
          <w:lang w:val="en"/>
        </w:rPr>
      </w:pPr>
      <w:r>
        <w:rPr>
          <w:lang w:val="en"/>
        </w:rPr>
        <w:t xml:space="preserve">All tunnel fields will be the same data types and follow the same guidelines as the non-tunnel fields. For example, the </w:t>
      </w:r>
      <w:r>
        <w:rPr>
          <w:rStyle w:val="ComputerCodeChar"/>
          <w:rFonts w:cs="Courier New"/>
          <w:sz w:val="20"/>
          <w:szCs w:val="20"/>
        </w:rPr>
        <w:t>TUNNEL_PROTO</w:t>
      </w:r>
      <w:r>
        <w:rPr>
          <w:lang w:val="en"/>
        </w:rPr>
        <w:t xml:space="preserve"> field will have the data type and follow the same rules as the </w:t>
      </w:r>
      <w:r>
        <w:rPr>
          <w:rStyle w:val="ComputerCodeChar"/>
          <w:rFonts w:cs="Courier New"/>
          <w:sz w:val="20"/>
          <w:szCs w:val="20"/>
        </w:rPr>
        <w:t>PROTO</w:t>
      </w:r>
      <w:r>
        <w:rPr>
          <w:lang w:val="en"/>
        </w:rPr>
        <w:t xml:space="preserve"> field. The following tunnels are supported:</w:t>
      </w:r>
    </w:p>
    <w:p w14:paraId="75BCF6AB" w14:textId="77777777" w:rsidR="004C2C99" w:rsidRDefault="004C2C99" w:rsidP="004C2C99">
      <w:pPr>
        <w:pStyle w:val="ListBullet"/>
        <w:rPr>
          <w:lang w:val="en"/>
        </w:rPr>
      </w:pPr>
      <w:r>
        <w:rPr>
          <w:lang w:val="en"/>
        </w:rPr>
        <w:t>IPv4 in IPv4, IPv4 in IPv6 (IP protocols 4)</w:t>
      </w:r>
    </w:p>
    <w:p w14:paraId="6D4FED2A" w14:textId="77777777" w:rsidR="004C2C99" w:rsidRDefault="004C2C99" w:rsidP="004C2C99">
      <w:pPr>
        <w:pStyle w:val="ListBullet"/>
        <w:rPr>
          <w:lang w:val="en"/>
        </w:rPr>
      </w:pPr>
      <w:r>
        <w:rPr>
          <w:lang w:val="en"/>
        </w:rPr>
        <w:t>IPv6 in IPv4, IPv6 in IPv6 (IP protocol 41)</w:t>
      </w:r>
    </w:p>
    <w:p w14:paraId="2E4A4597" w14:textId="77777777" w:rsidR="004C2C99" w:rsidRDefault="004C2C99" w:rsidP="004C2C99">
      <w:pPr>
        <w:pStyle w:val="ListBullet"/>
        <w:rPr>
          <w:lang w:val="en"/>
        </w:rPr>
      </w:pPr>
      <w:r>
        <w:rPr>
          <w:lang w:val="en"/>
        </w:rPr>
        <w:t>GRE (IP protocol 47)</w:t>
      </w:r>
    </w:p>
    <w:p w14:paraId="725C89E5" w14:textId="77777777" w:rsidR="004C2C99" w:rsidRDefault="004C2C99" w:rsidP="004C2C99">
      <w:pPr>
        <w:pStyle w:val="ListBullet"/>
        <w:rPr>
          <w:lang w:val="en"/>
        </w:rPr>
      </w:pPr>
      <w:r w:rsidRPr="00BD67CB">
        <w:rPr>
          <w:lang w:val="en"/>
        </w:rPr>
        <w:t>Teredo (IPv6 in UDP)</w:t>
      </w:r>
    </w:p>
    <w:p w14:paraId="63230070" w14:textId="77777777" w:rsidR="004C2C99" w:rsidRPr="00BD67CB" w:rsidRDefault="004C2C99" w:rsidP="004C2C99">
      <w:pPr>
        <w:pStyle w:val="BodyText"/>
        <w:rPr>
          <w:lang w:val="en"/>
        </w:rPr>
      </w:pPr>
      <w:r w:rsidRPr="00BD67CB">
        <w:rPr>
          <w:lang w:val="en"/>
        </w:rPr>
        <w:t>The following diagram shows a tunnel where the tunnel depth is 2. The Session Record will consist of the actual Flow data and have the outermost tunnel information in the tunnel fields of the Session Record. The innermost tunnel information is not captured but it is added in the calculation of SRC_BYTES and DST_BYTES.</w:t>
      </w:r>
    </w:p>
    <w:p w14:paraId="50D4B868" w14:textId="77777777" w:rsidR="004C2C99" w:rsidRDefault="004C2C99" w:rsidP="004C2C99">
      <w:pPr>
        <w:pStyle w:val="Figure"/>
      </w:pPr>
      <w:bookmarkStart w:id="79" w:name="_Toc251571617"/>
      <w:r>
        <w:rPr>
          <w:noProof/>
        </w:rPr>
        <w:drawing>
          <wp:inline distT="0" distB="0" distL="0" distR="0" wp14:anchorId="78010FFA" wp14:editId="5BCEE154">
            <wp:extent cx="5346700" cy="1485900"/>
            <wp:effectExtent l="0" t="0" r="12700" b="12700"/>
            <wp:docPr id="1" name="Picture 1" descr="Tunnel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nnel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6700" cy="1485900"/>
                    </a:xfrm>
                    <a:prstGeom prst="rect">
                      <a:avLst/>
                    </a:prstGeom>
                    <a:noFill/>
                    <a:ln>
                      <a:noFill/>
                    </a:ln>
                  </pic:spPr>
                </pic:pic>
              </a:graphicData>
            </a:graphic>
          </wp:inline>
        </w:drawing>
      </w:r>
    </w:p>
    <w:p w14:paraId="0BB340F5" w14:textId="77777777" w:rsidR="004C2C99" w:rsidRPr="00BD67CB" w:rsidRDefault="004C2C99" w:rsidP="004C2C99">
      <w:pPr>
        <w:pStyle w:val="Caption-Fig"/>
        <w:rPr>
          <w:b w:val="0"/>
          <w:vanish/>
          <w:lang w:val="en"/>
          <w:specVanish/>
        </w:rPr>
      </w:pPr>
      <w:bookmarkStart w:id="80" w:name="_Toc485992632"/>
      <w:r>
        <w:t xml:space="preserve">Figure </w:t>
      </w:r>
      <w:r w:rsidR="0097758D">
        <w:fldChar w:fldCharType="begin"/>
      </w:r>
      <w:r w:rsidR="0097758D">
        <w:instrText xml:space="preserve"> STYLEREF 1 \s </w:instrText>
      </w:r>
      <w:r w:rsidR="0097758D">
        <w:fldChar w:fldCharType="separate"/>
      </w:r>
      <w:r w:rsidR="00B666E2">
        <w:rPr>
          <w:noProof/>
        </w:rPr>
        <w:t>2</w:t>
      </w:r>
      <w:r w:rsidR="0097758D">
        <w:rPr>
          <w:noProof/>
        </w:rPr>
        <w:fldChar w:fldCharType="end"/>
      </w:r>
      <w:r>
        <w:t>.</w:t>
      </w:r>
      <w:r w:rsidR="0097758D">
        <w:fldChar w:fldCharType="begin"/>
      </w:r>
      <w:r w:rsidR="0097758D">
        <w:instrText xml:space="preserve"> SEQ Figure \* ARABIC \s 1 </w:instrText>
      </w:r>
      <w:r w:rsidR="0097758D">
        <w:fldChar w:fldCharType="separate"/>
      </w:r>
      <w:r w:rsidR="00B666E2">
        <w:rPr>
          <w:noProof/>
        </w:rPr>
        <w:t>2</w:t>
      </w:r>
      <w:r w:rsidR="0097758D">
        <w:rPr>
          <w:noProof/>
        </w:rPr>
        <w:fldChar w:fldCharType="end"/>
      </w:r>
      <w:r w:rsidRPr="00BD67CB">
        <w:rPr>
          <w:b w:val="0"/>
        </w:rPr>
        <w:t>.  A Tunnel with a Depth of 2</w:t>
      </w:r>
      <w:bookmarkEnd w:id="80"/>
    </w:p>
    <w:p w14:paraId="76CF9BF1" w14:textId="77777777" w:rsidR="004C2C99" w:rsidRPr="00BD67CB" w:rsidRDefault="004C2C99" w:rsidP="004C2C99">
      <w:pPr>
        <w:pStyle w:val="Caption-Fig"/>
        <w:rPr>
          <w:b w:val="0"/>
        </w:rPr>
      </w:pPr>
      <w:r w:rsidRPr="00BD67CB">
        <w:rPr>
          <w:b w:val="0"/>
        </w:rPr>
        <w:t>. The Session Record will contain the Flow Data and the outermost tunnel information in the tunnel fields.</w:t>
      </w:r>
      <w:bookmarkEnd w:id="79"/>
    </w:p>
    <w:p w14:paraId="159E5B73" w14:textId="77777777" w:rsidR="004C2C99" w:rsidRDefault="004C2C99" w:rsidP="004C2C99">
      <w:pPr>
        <w:pStyle w:val="Heading4"/>
      </w:pPr>
      <w:r>
        <w:t>Anomaly Field</w:t>
      </w:r>
    </w:p>
    <w:p w14:paraId="7726F7A8" w14:textId="77777777" w:rsidR="004C2C99" w:rsidRDefault="004C2C99" w:rsidP="004C2C99">
      <w:pPr>
        <w:pStyle w:val="BodyText"/>
        <w:rPr>
          <w:lang w:val="en"/>
        </w:rPr>
      </w:pPr>
      <w:r>
        <w:rPr>
          <w:lang w:val="en"/>
        </w:rPr>
        <w:t>Anomalies are flags that indicate that one or more of the packets in the Flow had a structure or data value that was not consistent with an RFC but enough information was retrieved to create a valid Flow record. For example, if a TCP header has a data offset value of 3 then we cannot trust the TCP header information. The reason is that the data offset value must have a minimum of value of 5 and a maximum value of 15. The example packet has a malformed TCP header that does not conform to RFCs for TCP. The anomaly field is a bitwise sum of all the anomalies encountered in the Flow record.  The following is a list of anomalies and how they should be interpreted:</w:t>
      </w:r>
    </w:p>
    <w:p w14:paraId="2CF7E0AB" w14:textId="77777777" w:rsidR="004C2C99" w:rsidRDefault="004C2C99" w:rsidP="004C2C99">
      <w:pPr>
        <w:pStyle w:val="ListBullet"/>
        <w:rPr>
          <w:lang w:val="en"/>
        </w:rPr>
      </w:pPr>
      <w:r>
        <w:rPr>
          <w:lang w:val="en"/>
        </w:rPr>
        <w:t>0</w:t>
      </w:r>
      <w:r w:rsidRPr="003F2C10">
        <w:rPr>
          <w:lang w:val="en"/>
        </w:rPr>
        <w:t>0001</w:t>
      </w:r>
      <w:r>
        <w:rPr>
          <w:lang w:val="en"/>
        </w:rPr>
        <w:t xml:space="preserve"> – A malformed TCP header.</w:t>
      </w:r>
    </w:p>
    <w:p w14:paraId="3C72C4AE" w14:textId="77777777" w:rsidR="004C2C99" w:rsidRDefault="004C2C99" w:rsidP="004C2C99">
      <w:pPr>
        <w:pStyle w:val="ListBullet"/>
        <w:rPr>
          <w:lang w:val="en"/>
        </w:rPr>
      </w:pPr>
      <w:r>
        <w:rPr>
          <w:lang w:val="en"/>
        </w:rPr>
        <w:t>00002 – A malformed UDP header.</w:t>
      </w:r>
    </w:p>
    <w:p w14:paraId="19F028C5" w14:textId="77777777" w:rsidR="004C2C99" w:rsidRDefault="004C2C99" w:rsidP="004C2C99">
      <w:pPr>
        <w:pStyle w:val="ListBullet"/>
        <w:rPr>
          <w:lang w:val="en"/>
        </w:rPr>
      </w:pPr>
      <w:r>
        <w:rPr>
          <w:lang w:val="en"/>
        </w:rPr>
        <w:lastRenderedPageBreak/>
        <w:t>00004 – A Teredo packet is missing an IPv6 header. This implies that a packet was using a source or destination UDP port of 3544 for something other than tunneling IPv6 packets using Teredo as the tunnel mechanism.</w:t>
      </w:r>
    </w:p>
    <w:p w14:paraId="2D58D413" w14:textId="77777777" w:rsidR="004C2C99" w:rsidRDefault="004C2C99" w:rsidP="004C2C99">
      <w:pPr>
        <w:pStyle w:val="ListBullet"/>
        <w:rPr>
          <w:lang w:val="en"/>
        </w:rPr>
      </w:pPr>
      <w:r>
        <w:rPr>
          <w:lang w:val="en"/>
        </w:rPr>
        <w:t>00008 – A malformed Teredo header.</w:t>
      </w:r>
    </w:p>
    <w:p w14:paraId="43CCB3D2" w14:textId="77777777" w:rsidR="004C2C99" w:rsidRDefault="004C2C99" w:rsidP="004C2C99">
      <w:pPr>
        <w:pStyle w:val="ListBullet"/>
        <w:rPr>
          <w:lang w:val="en"/>
        </w:rPr>
      </w:pPr>
      <w:r>
        <w:rPr>
          <w:lang w:val="en"/>
        </w:rPr>
        <w:t>00010 – A malformed Teredo Authentication header.</w:t>
      </w:r>
    </w:p>
    <w:p w14:paraId="1F1B4DBE" w14:textId="77777777" w:rsidR="004C2C99" w:rsidRDefault="004C2C99" w:rsidP="004C2C99">
      <w:pPr>
        <w:pStyle w:val="ListBullet"/>
        <w:rPr>
          <w:lang w:val="en"/>
        </w:rPr>
      </w:pPr>
      <w:r>
        <w:rPr>
          <w:lang w:val="en"/>
        </w:rPr>
        <w:t>00020 – A malformed ICMP header.</w:t>
      </w:r>
    </w:p>
    <w:p w14:paraId="75822C51" w14:textId="77777777" w:rsidR="004C2C99" w:rsidRDefault="004C2C99" w:rsidP="004C2C99">
      <w:pPr>
        <w:pStyle w:val="ListBullet"/>
        <w:rPr>
          <w:lang w:val="en"/>
        </w:rPr>
      </w:pPr>
      <w:r>
        <w:rPr>
          <w:lang w:val="en"/>
        </w:rPr>
        <w:t>00040 – An IP packet with the Generic Routing Encapsulation tunneling protocol (47) does not have a GRE header.</w:t>
      </w:r>
    </w:p>
    <w:p w14:paraId="1DEB0568" w14:textId="77777777" w:rsidR="004C2C99" w:rsidRDefault="004C2C99" w:rsidP="004C2C99">
      <w:pPr>
        <w:pStyle w:val="ListBullet"/>
        <w:rPr>
          <w:lang w:val="en"/>
        </w:rPr>
      </w:pPr>
      <w:r>
        <w:rPr>
          <w:lang w:val="en"/>
        </w:rPr>
        <w:t>00080 – A malformed GRE header.</w:t>
      </w:r>
    </w:p>
    <w:p w14:paraId="5C3B227F" w14:textId="77777777" w:rsidR="004C2C99" w:rsidRDefault="004C2C99" w:rsidP="004C2C99">
      <w:pPr>
        <w:pStyle w:val="ListBullet"/>
        <w:rPr>
          <w:lang w:val="en"/>
        </w:rPr>
      </w:pPr>
      <w:r>
        <w:rPr>
          <w:lang w:val="en"/>
        </w:rPr>
        <w:t>00100 – A malformed IPv4 header.</w:t>
      </w:r>
    </w:p>
    <w:p w14:paraId="63A7596C" w14:textId="77777777" w:rsidR="004C2C99" w:rsidRDefault="004C2C99" w:rsidP="004C2C99">
      <w:pPr>
        <w:pStyle w:val="ListBullet"/>
        <w:rPr>
          <w:lang w:val="en"/>
        </w:rPr>
      </w:pPr>
      <w:r>
        <w:rPr>
          <w:lang w:val="en"/>
        </w:rPr>
        <w:t>00200 – A malformed IPv6 header. NOTE: This is currently not used but reserved for future use.</w:t>
      </w:r>
    </w:p>
    <w:p w14:paraId="261E64AB" w14:textId="77777777" w:rsidR="004C2C99" w:rsidRDefault="004C2C99" w:rsidP="004C2C99">
      <w:pPr>
        <w:pStyle w:val="ListBullet"/>
        <w:rPr>
          <w:lang w:val="en"/>
        </w:rPr>
      </w:pPr>
      <w:r>
        <w:rPr>
          <w:lang w:val="en"/>
        </w:rPr>
        <w:t>00400 – The value specified in the IPv6 header for the payload does not match what was seen on the wire.</w:t>
      </w:r>
    </w:p>
    <w:p w14:paraId="7708C531" w14:textId="77777777" w:rsidR="004C2C99" w:rsidRDefault="004C2C99" w:rsidP="004C2C99">
      <w:pPr>
        <w:pStyle w:val="ListBullet"/>
        <w:rPr>
          <w:lang w:val="en"/>
        </w:rPr>
      </w:pPr>
      <w:r>
        <w:rPr>
          <w:lang w:val="en"/>
        </w:rPr>
        <w:t>00800 – An IPv6 header has a Hop-by-Hop extension header but it is not the first extension header.</w:t>
      </w:r>
    </w:p>
    <w:p w14:paraId="2681D72C" w14:textId="77777777" w:rsidR="004C2C99" w:rsidRDefault="004C2C99" w:rsidP="004C2C99">
      <w:pPr>
        <w:pStyle w:val="ListBullet"/>
        <w:rPr>
          <w:lang w:val="en"/>
        </w:rPr>
      </w:pPr>
      <w:r>
        <w:rPr>
          <w:lang w:val="en"/>
        </w:rPr>
        <w:t>01000 – An IPv6 header has multiple Fragmentation extension headers.</w:t>
      </w:r>
    </w:p>
    <w:p w14:paraId="5E287BE3" w14:textId="77777777" w:rsidR="004C2C99" w:rsidRDefault="004C2C99" w:rsidP="004C2C99">
      <w:pPr>
        <w:pStyle w:val="ListBullet"/>
        <w:rPr>
          <w:lang w:val="en"/>
        </w:rPr>
      </w:pPr>
      <w:r>
        <w:rPr>
          <w:lang w:val="en"/>
        </w:rPr>
        <w:t>02000 – The total bytes calculated by using values in the headers exceed the number of bytes seen on the wire.  The total bytes for that packet will be modified to the number of bytes seen on the wire.</w:t>
      </w:r>
    </w:p>
    <w:p w14:paraId="5225A98D" w14:textId="77777777" w:rsidR="004C2C99" w:rsidRDefault="004C2C99" w:rsidP="004C2C99">
      <w:pPr>
        <w:pStyle w:val="ListBullet"/>
        <w:rPr>
          <w:lang w:val="en"/>
        </w:rPr>
      </w:pPr>
      <w:r>
        <w:rPr>
          <w:lang w:val="en"/>
        </w:rPr>
        <w:t>04000 – The payload calculated by using values in the headers exceeds the number of bytes seen on the wire or the number of total bytes calculated.  The payload for that packet will be modified to the number of total bytes.</w:t>
      </w:r>
    </w:p>
    <w:p w14:paraId="09E66A41" w14:textId="77777777" w:rsidR="004C2C99" w:rsidRDefault="004C2C99" w:rsidP="004C2C99">
      <w:pPr>
        <w:pStyle w:val="ListBullet"/>
        <w:rPr>
          <w:lang w:val="en"/>
        </w:rPr>
      </w:pPr>
      <w:r>
        <w:rPr>
          <w:lang w:val="en"/>
        </w:rPr>
        <w:t>08000 – An IPv6 header has multiple Hop-by-Hop extension headers.</w:t>
      </w:r>
    </w:p>
    <w:p w14:paraId="678705E5" w14:textId="77777777" w:rsidR="004C2C99" w:rsidRDefault="004C2C99" w:rsidP="004C2C99">
      <w:pPr>
        <w:pStyle w:val="ListBullet"/>
        <w:rPr>
          <w:lang w:val="en"/>
        </w:rPr>
      </w:pPr>
      <w:r>
        <w:rPr>
          <w:lang w:val="en"/>
        </w:rPr>
        <w:t>10000 – An IPv6 header has more than two Destination extension headers.</w:t>
      </w:r>
    </w:p>
    <w:p w14:paraId="41FA0A91" w14:textId="77777777" w:rsidR="004C2C99" w:rsidRDefault="004C2C99" w:rsidP="004C2C99">
      <w:pPr>
        <w:pStyle w:val="ListBullet"/>
        <w:rPr>
          <w:lang w:val="en"/>
        </w:rPr>
      </w:pPr>
      <w:r>
        <w:rPr>
          <w:lang w:val="en"/>
        </w:rPr>
        <w:t>20000 – An IPv6 header has multiple Routing extension headers.</w:t>
      </w:r>
    </w:p>
    <w:p w14:paraId="3074377D" w14:textId="77777777" w:rsidR="004C2C99" w:rsidRDefault="004C2C99" w:rsidP="004C2C99">
      <w:pPr>
        <w:pStyle w:val="ListBullet"/>
        <w:rPr>
          <w:lang w:val="en"/>
        </w:rPr>
      </w:pPr>
      <w:r>
        <w:rPr>
          <w:lang w:val="en"/>
        </w:rPr>
        <w:t>40000 – An IPv6 header has multiple Authentication extension headers.</w:t>
      </w:r>
    </w:p>
    <w:p w14:paraId="758195F1" w14:textId="77777777" w:rsidR="004C2C99" w:rsidRDefault="004C2C99" w:rsidP="004C2C99">
      <w:pPr>
        <w:pStyle w:val="BodyText"/>
        <w:rPr>
          <w:lang w:val="en"/>
        </w:rPr>
      </w:pPr>
      <w:r>
        <w:rPr>
          <w:lang w:val="en"/>
        </w:rPr>
        <w:t>For example, if the anomaly field has a value of 08800 it means that at least one packet in the flow had an IPv6 header with multiple Hop-by-Hop extension headers (anomaly 08000) and that the second Hop-by-Hop is out of order (anomaly 00800).  The RFCs for IPv6 specifies that there can only be one Hop-by-Hop extension header and that it must be the first extension header.  Another case might be a single packet in a tunnel that has an invalid IPv4 packet header.  For example, a flow with a single packet could have valid IPv6 tunnel addresses and have a malformed IPv4 header.  The resulting flow would have IPv6 tunnel addresses, no IPv4 or IPv6 source or destination addresses, and an anomaly of 00100.</w:t>
      </w:r>
    </w:p>
    <w:p w14:paraId="07622F19" w14:textId="77777777" w:rsidR="004C2C99" w:rsidRDefault="004C2C99" w:rsidP="004C2C99">
      <w:pPr>
        <w:pStyle w:val="Heading3"/>
      </w:pPr>
      <w:bookmarkStart w:id="81" w:name="_Toc485992627"/>
      <w:bookmarkStart w:id="82" w:name="_Toc486083611"/>
      <w:r>
        <w:t>Heartbeat Record Type</w:t>
      </w:r>
      <w:bookmarkEnd w:id="81"/>
      <w:bookmarkEnd w:id="82"/>
    </w:p>
    <w:p w14:paraId="5CB57EF6" w14:textId="77777777" w:rsidR="004C2C99" w:rsidRDefault="004C2C99" w:rsidP="004C2C99">
      <w:pPr>
        <w:pStyle w:val="BodyText"/>
        <w:rPr>
          <w:lang w:val="en"/>
        </w:rPr>
      </w:pPr>
      <w:r>
        <w:rPr>
          <w:lang w:val="en"/>
        </w:rPr>
        <w:t xml:space="preserve">The Heartbeat record can be used by data quality and operations staff to help answer runtime anomalies. The record indicates there was no data to read for SIT seconds.  The purpose of this record is to indicate that FLOWER is running correctly but there may be a problem with a network interface or it may indicate an abnormal lack of network activity.  The Heartbeat record follows the convention of a normal Session </w:t>
      </w:r>
      <w:r>
        <w:rPr>
          <w:lang w:val="en"/>
        </w:rPr>
        <w:lastRenderedPageBreak/>
        <w:t>Record but the only useful data in the Heartbeat record is the SITE name and the timestamp.  All other data MUST be ignored.  An example Heartbeat record looks like:</w:t>
      </w:r>
    </w:p>
    <w:p w14:paraId="39D49C01" w14:textId="77777777" w:rsidR="004C2C99" w:rsidRDefault="004C2C99" w:rsidP="004C2C99">
      <w:pPr>
        <w:ind w:left="720"/>
        <w:rPr>
          <w:rFonts w:ascii="Courier New" w:hAnsi="Courier New" w:cs="Courier New"/>
          <w:sz w:val="18"/>
        </w:rPr>
      </w:pPr>
    </w:p>
    <w:p w14:paraId="2C7196C6" w14:textId="54E3B947" w:rsidR="004C2C99" w:rsidRPr="00E8627A" w:rsidRDefault="004C2C99" w:rsidP="004C2C99">
      <w:pPr>
        <w:pStyle w:val="ComputerCode-small"/>
        <w:tabs>
          <w:tab w:val="left" w:pos="720"/>
        </w:tabs>
        <w:ind w:firstLine="0"/>
        <w:rPr>
          <w:rFonts w:cs="Courier New"/>
        </w:rPr>
      </w:pPr>
      <w:r>
        <w:t>2,pnl_dev,1226731486.000000</w:t>
      </w:r>
      <w:r w:rsidRPr="002F1DC6">
        <w:t>,0.000000,</w:t>
      </w:r>
      <w:r>
        <w:t>,0,0</w:t>
      </w:r>
      <w:r w:rsidR="002D1BA3">
        <w:t>.</w:t>
      </w:r>
      <w:r>
        <w:t>0</w:t>
      </w:r>
      <w:r w:rsidR="002D1BA3">
        <w:t>.</w:t>
      </w:r>
      <w:r>
        <w:t>0</w:t>
      </w:r>
      <w:r w:rsidR="002D1BA3">
        <w:t>.</w:t>
      </w:r>
      <w:r>
        <w:t>0,</w:t>
      </w:r>
      <w:r w:rsidR="002D1BA3">
        <w:t>0.0.0.0</w:t>
      </w:r>
      <w:r>
        <w:t>,,,,,,,,,</w:t>
      </w:r>
      <w:r w:rsidRPr="002F1DC6">
        <w:t>,</w:t>
      </w:r>
      <w:r>
        <w:t>,,,,,,,,,,,,,,,,,,,,,,,C,,</w:t>
      </w:r>
    </w:p>
    <w:p w14:paraId="1CB1FD8D" w14:textId="77777777" w:rsidR="004C2C99" w:rsidRDefault="004C2C99" w:rsidP="004C2C99">
      <w:pPr>
        <w:pStyle w:val="Heading3"/>
      </w:pPr>
      <w:bookmarkStart w:id="83" w:name="_Toc485992628"/>
      <w:bookmarkStart w:id="84" w:name="_Toc486083612"/>
      <w:r>
        <w:t>Metric Record Type</w:t>
      </w:r>
      <w:bookmarkEnd w:id="83"/>
      <w:bookmarkEnd w:id="84"/>
    </w:p>
    <w:p w14:paraId="7358D8F8" w14:textId="77777777" w:rsidR="004C2C99" w:rsidRDefault="004C2C99" w:rsidP="004C2C99">
      <w:pPr>
        <w:pStyle w:val="BodyText"/>
        <w:rPr>
          <w:lang w:val="en"/>
        </w:rPr>
      </w:pPr>
      <w:r>
        <w:rPr>
          <w:lang w:val="en"/>
        </w:rPr>
        <w:t>The Metric record contains counters, statistics, and performance data about the Session records in the file. An example record looks like:</w:t>
      </w:r>
    </w:p>
    <w:p w14:paraId="32889EA0" w14:textId="77777777" w:rsidR="004C2C99" w:rsidRDefault="004C2C99" w:rsidP="004C2C99">
      <w:pPr>
        <w:keepNext/>
        <w:ind w:left="720"/>
        <w:rPr>
          <w:rFonts w:ascii="Courier New" w:hAnsi="Courier New" w:cs="Courier New"/>
          <w:sz w:val="18"/>
        </w:rPr>
      </w:pPr>
    </w:p>
    <w:p w14:paraId="3E3A35C5" w14:textId="77777777" w:rsidR="004C2C99" w:rsidRPr="00E71D51" w:rsidRDefault="004C2C99" w:rsidP="004C2C99">
      <w:pPr>
        <w:keepNext/>
        <w:ind w:left="720"/>
        <w:rPr>
          <w:rFonts w:ascii="Courier New" w:hAnsi="Courier New" w:cs="Courier New"/>
          <w:sz w:val="18"/>
        </w:rPr>
      </w:pPr>
      <w:r>
        <w:rPr>
          <w:rFonts w:ascii="Courier New" w:hAnsi="Courier New" w:cs="Courier New"/>
          <w:sz w:val="18"/>
        </w:rPr>
        <w:t>3</w:t>
      </w:r>
      <w:r w:rsidRPr="00E71D51">
        <w:rPr>
          <w:rFonts w:ascii="Courier New" w:hAnsi="Courier New" w:cs="Courier New"/>
          <w:sz w:val="18"/>
        </w:rPr>
        <w:t>,PB:pc#2114676:pt#00:00:04.058238:pps#521082.30,PR,PP:tpr#2114676:ebbc#943109:ebpc#13875:v4bbc#0:v4bpc#0:v6bbc#0:v6bpc#0:v4gbc#1558846428:v4bpc#2017281:v6gbc#6490018:v6gpc#83520,FC:mff#13:mnf#80850:mfc#2019948:sfc#8085</w:t>
      </w:r>
      <w:r>
        <w:rPr>
          <w:rFonts w:ascii="Courier New" w:hAnsi="Courier New" w:cs="Courier New"/>
          <w:sz w:val="18"/>
        </w:rPr>
        <w:t>0</w:t>
      </w:r>
    </w:p>
    <w:p w14:paraId="5A2D91A5" w14:textId="77777777" w:rsidR="004C2C99" w:rsidRDefault="004C2C99" w:rsidP="004C2C99">
      <w:pPr>
        <w:pStyle w:val="BodyText"/>
        <w:rPr>
          <w:lang w:val="en"/>
        </w:rPr>
      </w:pPr>
      <w:r>
        <w:rPr>
          <w:lang w:val="en"/>
        </w:rPr>
        <w:t>The record contains the same data that is displayed when running interactively.  The interactive output looks like:</w:t>
      </w:r>
    </w:p>
    <w:p w14:paraId="213940EF" w14:textId="77777777" w:rsidR="004C2C99" w:rsidRPr="00E71D51" w:rsidRDefault="004C2C99" w:rsidP="004C2C99">
      <w:pPr>
        <w:pStyle w:val="ComputerCode"/>
        <w:rPr>
          <w:lang w:val="en"/>
        </w:rPr>
      </w:pPr>
      <w:r w:rsidRPr="00E71D51">
        <w:rPr>
          <w:lang w:val="en"/>
        </w:rPr>
        <w:t xml:space="preserve">      Packets captured:   </w:t>
      </w:r>
      <w:r w:rsidRPr="00E71D51">
        <w:rPr>
          <w:rFonts w:cs="Courier New"/>
          <w:sz w:val="18"/>
        </w:rPr>
        <w:t>2114676</w:t>
      </w:r>
    </w:p>
    <w:p w14:paraId="2C7CCA12" w14:textId="77777777" w:rsidR="004C2C99" w:rsidRPr="00E71D51" w:rsidRDefault="004C2C99" w:rsidP="004C2C99">
      <w:pPr>
        <w:pStyle w:val="ComputerCode"/>
        <w:rPr>
          <w:lang w:val="en"/>
        </w:rPr>
      </w:pPr>
      <w:r w:rsidRPr="00E71D51">
        <w:rPr>
          <w:lang w:val="en"/>
        </w:rPr>
        <w:t xml:space="preserve">      Processing time:    </w:t>
      </w:r>
      <w:r w:rsidRPr="00E71D51">
        <w:rPr>
          <w:rFonts w:cs="Courier New"/>
          <w:sz w:val="18"/>
        </w:rPr>
        <w:t>00:00:04.058238</w:t>
      </w:r>
    </w:p>
    <w:p w14:paraId="4A60E5B0" w14:textId="77777777" w:rsidR="004C2C99" w:rsidRPr="00E71D51" w:rsidRDefault="004C2C99" w:rsidP="004C2C99">
      <w:pPr>
        <w:pStyle w:val="ComputerCode"/>
        <w:rPr>
          <w:lang w:val="en"/>
        </w:rPr>
      </w:pPr>
      <w:r w:rsidRPr="00E71D51">
        <w:rPr>
          <w:lang w:val="en"/>
        </w:rPr>
        <w:t xml:space="preserve">      Packets per second: </w:t>
      </w:r>
      <w:r w:rsidRPr="00E71D51">
        <w:rPr>
          <w:rFonts w:cs="Courier New"/>
          <w:sz w:val="18"/>
        </w:rPr>
        <w:t>521082.30</w:t>
      </w:r>
    </w:p>
    <w:p w14:paraId="02585FEA" w14:textId="77777777" w:rsidR="004C2C99" w:rsidRPr="00E71D51" w:rsidRDefault="004C2C99" w:rsidP="004C2C99">
      <w:pPr>
        <w:pStyle w:val="ComputerCode"/>
        <w:rPr>
          <w:lang w:val="en"/>
        </w:rPr>
      </w:pPr>
      <w:r w:rsidRPr="00E71D51">
        <w:rPr>
          <w:lang w:val="en"/>
        </w:rPr>
        <w:t xml:space="preserve">      Packets received:   </w:t>
      </w:r>
      <w:r w:rsidRPr="00E71D51">
        <w:rPr>
          <w:rFonts w:cs="Courier New"/>
          <w:sz w:val="18"/>
        </w:rPr>
        <w:t>2114676</w:t>
      </w:r>
    </w:p>
    <w:p w14:paraId="136458B8" w14:textId="77777777" w:rsidR="004C2C99" w:rsidRPr="00E71D51" w:rsidRDefault="004C2C99" w:rsidP="004C2C99">
      <w:pPr>
        <w:pStyle w:val="ComputerCode"/>
        <w:rPr>
          <w:lang w:val="en"/>
        </w:rPr>
      </w:pPr>
      <w:r w:rsidRPr="00E71D51">
        <w:rPr>
          <w:lang w:val="en"/>
        </w:rPr>
        <w:t xml:space="preserve">      Bad Eth Bytes:      </w:t>
      </w:r>
      <w:r w:rsidRPr="00E71D51">
        <w:rPr>
          <w:rFonts w:cs="Courier New"/>
          <w:sz w:val="18"/>
        </w:rPr>
        <w:t>943109</w:t>
      </w:r>
    </w:p>
    <w:p w14:paraId="0BAC53FB" w14:textId="77777777" w:rsidR="004C2C99" w:rsidRPr="00E71D51" w:rsidRDefault="004C2C99" w:rsidP="004C2C99">
      <w:pPr>
        <w:pStyle w:val="ComputerCode"/>
        <w:rPr>
          <w:lang w:val="en"/>
        </w:rPr>
      </w:pPr>
      <w:r w:rsidRPr="00E71D51">
        <w:rPr>
          <w:lang w:val="en"/>
        </w:rPr>
        <w:t xml:space="preserve">      Bad Eth Pkts:       </w:t>
      </w:r>
      <w:r w:rsidRPr="00E71D51">
        <w:rPr>
          <w:rFonts w:cs="Courier New"/>
          <w:sz w:val="18"/>
        </w:rPr>
        <w:t>13875</w:t>
      </w:r>
    </w:p>
    <w:p w14:paraId="6D1E7316" w14:textId="77777777" w:rsidR="004C2C99" w:rsidRPr="00E71D51" w:rsidRDefault="004C2C99" w:rsidP="004C2C99">
      <w:pPr>
        <w:pStyle w:val="ComputerCode"/>
        <w:rPr>
          <w:lang w:val="en"/>
        </w:rPr>
      </w:pPr>
      <w:r w:rsidRPr="00E71D51">
        <w:rPr>
          <w:lang w:val="en"/>
        </w:rPr>
        <w:t xml:space="preserve">      Bad Ipv4 Bytes:     0</w:t>
      </w:r>
    </w:p>
    <w:p w14:paraId="443207F5" w14:textId="77777777" w:rsidR="004C2C99" w:rsidRPr="00E71D51" w:rsidRDefault="004C2C99" w:rsidP="004C2C99">
      <w:pPr>
        <w:pStyle w:val="ComputerCode"/>
        <w:rPr>
          <w:lang w:val="en"/>
        </w:rPr>
      </w:pPr>
      <w:r w:rsidRPr="00E71D51">
        <w:rPr>
          <w:lang w:val="en"/>
        </w:rPr>
        <w:t xml:space="preserve">      Bad Ipv4 Pkts:      0</w:t>
      </w:r>
    </w:p>
    <w:p w14:paraId="4E680A4F" w14:textId="77777777" w:rsidR="004C2C99" w:rsidRPr="00E71D51" w:rsidRDefault="004C2C99" w:rsidP="004C2C99">
      <w:pPr>
        <w:pStyle w:val="ComputerCode"/>
        <w:rPr>
          <w:lang w:val="en"/>
        </w:rPr>
      </w:pPr>
      <w:r w:rsidRPr="00E71D51">
        <w:rPr>
          <w:lang w:val="en"/>
        </w:rPr>
        <w:t xml:space="preserve">      Bad Ipv6 Bytes:     0</w:t>
      </w:r>
    </w:p>
    <w:p w14:paraId="08605D68" w14:textId="77777777" w:rsidR="004C2C99" w:rsidRPr="00E71D51" w:rsidRDefault="004C2C99" w:rsidP="004C2C99">
      <w:pPr>
        <w:pStyle w:val="ComputerCode"/>
        <w:rPr>
          <w:lang w:val="en"/>
        </w:rPr>
      </w:pPr>
      <w:r w:rsidRPr="00E71D51">
        <w:rPr>
          <w:lang w:val="en"/>
        </w:rPr>
        <w:t xml:space="preserve">      Bad Ipv6 Pkts:      0</w:t>
      </w:r>
    </w:p>
    <w:p w14:paraId="73EC170D" w14:textId="77777777" w:rsidR="004C2C99" w:rsidRPr="00E71D51" w:rsidRDefault="004C2C99" w:rsidP="004C2C99">
      <w:pPr>
        <w:pStyle w:val="ComputerCode"/>
        <w:rPr>
          <w:lang w:val="en"/>
        </w:rPr>
      </w:pPr>
      <w:r w:rsidRPr="00E71D51">
        <w:rPr>
          <w:lang w:val="en"/>
        </w:rPr>
        <w:t xml:space="preserve">      Good Ipv4 Bytes:    </w:t>
      </w:r>
      <w:r w:rsidRPr="00E71D51">
        <w:rPr>
          <w:rFonts w:cs="Courier New"/>
          <w:sz w:val="18"/>
        </w:rPr>
        <w:t>1558846428</w:t>
      </w:r>
    </w:p>
    <w:p w14:paraId="433D375F" w14:textId="77777777" w:rsidR="004C2C99" w:rsidRPr="00E71D51" w:rsidRDefault="004C2C99" w:rsidP="004C2C99">
      <w:pPr>
        <w:pStyle w:val="ComputerCode"/>
        <w:rPr>
          <w:lang w:val="en"/>
        </w:rPr>
      </w:pPr>
      <w:r w:rsidRPr="00E71D51">
        <w:rPr>
          <w:lang w:val="en"/>
        </w:rPr>
        <w:t xml:space="preserve">      Good Ipv4 Pkts:     </w:t>
      </w:r>
      <w:r w:rsidRPr="00E71D51">
        <w:rPr>
          <w:rFonts w:cs="Courier New"/>
          <w:sz w:val="18"/>
        </w:rPr>
        <w:t>2017281</w:t>
      </w:r>
    </w:p>
    <w:p w14:paraId="1E8215D9" w14:textId="77777777" w:rsidR="004C2C99" w:rsidRPr="00E71D51" w:rsidRDefault="004C2C99" w:rsidP="004C2C99">
      <w:pPr>
        <w:pStyle w:val="ComputerCode"/>
        <w:rPr>
          <w:lang w:val="en"/>
        </w:rPr>
      </w:pPr>
      <w:r w:rsidRPr="00E71D51">
        <w:rPr>
          <w:lang w:val="en"/>
        </w:rPr>
        <w:t xml:space="preserve">      Good Ipv6 Bytes:    </w:t>
      </w:r>
      <w:r w:rsidRPr="00E71D51">
        <w:rPr>
          <w:rFonts w:cs="Courier New"/>
          <w:sz w:val="18"/>
        </w:rPr>
        <w:t>6490018</w:t>
      </w:r>
    </w:p>
    <w:p w14:paraId="7F8CF39B" w14:textId="77777777" w:rsidR="004C2C99" w:rsidRPr="00E71D51" w:rsidRDefault="004C2C99" w:rsidP="004C2C99">
      <w:pPr>
        <w:pStyle w:val="ComputerCode"/>
        <w:rPr>
          <w:lang w:val="en"/>
        </w:rPr>
      </w:pPr>
      <w:r w:rsidRPr="00E71D51">
        <w:rPr>
          <w:lang w:val="en"/>
        </w:rPr>
        <w:t xml:space="preserve">      Good Ipv6 Pkts:     </w:t>
      </w:r>
      <w:r w:rsidRPr="00E71D51">
        <w:rPr>
          <w:rFonts w:cs="Courier New"/>
          <w:sz w:val="18"/>
        </w:rPr>
        <w:t>83520</w:t>
      </w:r>
    </w:p>
    <w:p w14:paraId="5D6A6FFA" w14:textId="77777777" w:rsidR="004C2C99" w:rsidRPr="00E71D51" w:rsidRDefault="004C2C99" w:rsidP="004C2C99">
      <w:pPr>
        <w:pStyle w:val="ComputerCode"/>
        <w:rPr>
          <w:lang w:val="en"/>
        </w:rPr>
      </w:pPr>
      <w:r w:rsidRPr="00E71D51">
        <w:rPr>
          <w:lang w:val="en"/>
        </w:rPr>
        <w:t xml:space="preserve">      Max Frag Flows:     </w:t>
      </w:r>
      <w:r>
        <w:rPr>
          <w:lang w:val="en"/>
        </w:rPr>
        <w:t>13</w:t>
      </w:r>
    </w:p>
    <w:p w14:paraId="5756AE99" w14:textId="77777777" w:rsidR="004C2C99" w:rsidRPr="00E71D51" w:rsidRDefault="004C2C99" w:rsidP="004C2C99">
      <w:pPr>
        <w:pStyle w:val="ComputerCode"/>
        <w:rPr>
          <w:lang w:val="en"/>
        </w:rPr>
      </w:pPr>
      <w:r w:rsidRPr="00E71D51">
        <w:rPr>
          <w:lang w:val="en"/>
        </w:rPr>
        <w:t xml:space="preserve">      Max Norm Flows:     </w:t>
      </w:r>
      <w:r w:rsidRPr="00E71D51">
        <w:rPr>
          <w:rFonts w:cs="Courier New"/>
          <w:sz w:val="18"/>
        </w:rPr>
        <w:t>80850</w:t>
      </w:r>
    </w:p>
    <w:p w14:paraId="33750930" w14:textId="77777777" w:rsidR="004C2C99" w:rsidRPr="00E71D51" w:rsidRDefault="004C2C99" w:rsidP="004C2C99">
      <w:pPr>
        <w:pStyle w:val="ComputerCode"/>
        <w:rPr>
          <w:lang w:val="en"/>
        </w:rPr>
      </w:pPr>
      <w:r w:rsidRPr="00E71D51">
        <w:rPr>
          <w:lang w:val="en"/>
        </w:rPr>
        <w:t xml:space="preserve">      Merged Flow Count:  </w:t>
      </w:r>
      <w:r w:rsidRPr="00E71D51">
        <w:rPr>
          <w:rFonts w:cs="Courier New"/>
          <w:sz w:val="18"/>
        </w:rPr>
        <w:t>2019948</w:t>
      </w:r>
    </w:p>
    <w:p w14:paraId="2BEE359B" w14:textId="77777777" w:rsidR="004C2C99" w:rsidRPr="00E71D51" w:rsidRDefault="004C2C99" w:rsidP="004C2C99">
      <w:pPr>
        <w:pStyle w:val="ComputerCode"/>
        <w:rPr>
          <w:lang w:val="en"/>
        </w:rPr>
      </w:pPr>
      <w:r w:rsidRPr="00E71D51">
        <w:rPr>
          <w:lang w:val="en"/>
        </w:rPr>
        <w:t xml:space="preserve">      Summary Flow Count: </w:t>
      </w:r>
      <w:r w:rsidRPr="00E71D51">
        <w:rPr>
          <w:rFonts w:cs="Courier New"/>
          <w:sz w:val="18"/>
        </w:rPr>
        <w:t>8085</w:t>
      </w:r>
      <w:r>
        <w:rPr>
          <w:rFonts w:cs="Courier New"/>
          <w:sz w:val="18"/>
        </w:rPr>
        <w:t>0</w:t>
      </w:r>
    </w:p>
    <w:p w14:paraId="6C8B3381" w14:textId="77777777" w:rsidR="004C2C99" w:rsidRDefault="004C2C99" w:rsidP="004C2C99">
      <w:pPr>
        <w:pStyle w:val="BodyText"/>
        <w:rPr>
          <w:lang w:val="en"/>
        </w:rPr>
      </w:pPr>
      <w:r>
        <w:rPr>
          <w:lang w:val="en"/>
        </w:rPr>
        <w:t>The format of the record is encoded to save space and is intended to be parsed by data quality software.  The first section is PB (for PacketBuilder) which is populated when the Session records are read from a file.  The second section is PR (for PacketRinger) which is populated when the Session records are read from a network interface and the “use-ring” option is used from the command line or the configuration file.  Only one of the PB or PR fields will be populated.  The values for PB and PR are the same and consist of the following data:</w:t>
      </w:r>
    </w:p>
    <w:p w14:paraId="3343BE8C" w14:textId="77777777" w:rsidR="004C2C99" w:rsidRDefault="004C2C99" w:rsidP="004C2C99">
      <w:pPr>
        <w:pStyle w:val="ComputerCode"/>
        <w:numPr>
          <w:ilvl w:val="0"/>
          <w:numId w:val="2"/>
        </w:numPr>
        <w:rPr>
          <w:lang w:val="en"/>
        </w:rPr>
      </w:pPr>
      <w:r>
        <w:rPr>
          <w:lang w:val="en"/>
        </w:rPr>
        <w:t>pc – packets captured from the wire or file</w:t>
      </w:r>
    </w:p>
    <w:p w14:paraId="48F1BCE0" w14:textId="77777777" w:rsidR="004C2C99" w:rsidRDefault="004C2C99" w:rsidP="004C2C99">
      <w:pPr>
        <w:pStyle w:val="ComputerCode"/>
        <w:numPr>
          <w:ilvl w:val="0"/>
          <w:numId w:val="2"/>
        </w:numPr>
        <w:rPr>
          <w:lang w:val="en"/>
        </w:rPr>
      </w:pPr>
      <w:r>
        <w:rPr>
          <w:lang w:val="en"/>
        </w:rPr>
        <w:t>pt – processing time in seconds and microseconds</w:t>
      </w:r>
    </w:p>
    <w:p w14:paraId="7CE7CA2B" w14:textId="77777777" w:rsidR="004C2C99" w:rsidRDefault="004C2C99" w:rsidP="004C2C99">
      <w:pPr>
        <w:pStyle w:val="ComputerCode"/>
        <w:numPr>
          <w:ilvl w:val="0"/>
          <w:numId w:val="2"/>
        </w:numPr>
        <w:rPr>
          <w:lang w:val="en"/>
        </w:rPr>
      </w:pPr>
      <w:r>
        <w:rPr>
          <w:lang w:val="en"/>
        </w:rPr>
        <w:t>pps – packets per second</w:t>
      </w:r>
    </w:p>
    <w:p w14:paraId="6343C9EE" w14:textId="77777777" w:rsidR="004C2C99" w:rsidRDefault="004C2C99" w:rsidP="004C2C99">
      <w:pPr>
        <w:pStyle w:val="BodyText"/>
        <w:rPr>
          <w:lang w:val="en"/>
        </w:rPr>
      </w:pPr>
      <w:r>
        <w:rPr>
          <w:lang w:val="en"/>
        </w:rPr>
        <w:t xml:space="preserve">The third section is PP (for PacketParser) </w:t>
      </w:r>
    </w:p>
    <w:p w14:paraId="3AA6A879" w14:textId="77777777" w:rsidR="004C2C99" w:rsidRDefault="004C2C99" w:rsidP="004C2C99">
      <w:pPr>
        <w:pStyle w:val="ComputerCode"/>
        <w:numPr>
          <w:ilvl w:val="0"/>
          <w:numId w:val="2"/>
        </w:numPr>
        <w:rPr>
          <w:lang w:val="en"/>
        </w:rPr>
      </w:pPr>
      <w:r>
        <w:rPr>
          <w:lang w:val="en"/>
        </w:rPr>
        <w:t>tpr – total packets received from PacketRinger or PacketBuilder</w:t>
      </w:r>
    </w:p>
    <w:p w14:paraId="2699EAD9" w14:textId="77777777" w:rsidR="004C2C99" w:rsidRDefault="004C2C99" w:rsidP="004C2C99">
      <w:pPr>
        <w:pStyle w:val="ComputerCode"/>
        <w:numPr>
          <w:ilvl w:val="0"/>
          <w:numId w:val="2"/>
        </w:numPr>
        <w:rPr>
          <w:lang w:val="en"/>
        </w:rPr>
      </w:pPr>
      <w:r>
        <w:rPr>
          <w:lang w:val="en"/>
        </w:rPr>
        <w:t>ebbc – ethernet bad byte count</w:t>
      </w:r>
    </w:p>
    <w:p w14:paraId="79D345D8" w14:textId="77777777" w:rsidR="004C2C99" w:rsidRDefault="004C2C99" w:rsidP="004C2C99">
      <w:pPr>
        <w:pStyle w:val="ComputerCode"/>
        <w:numPr>
          <w:ilvl w:val="0"/>
          <w:numId w:val="2"/>
        </w:numPr>
        <w:rPr>
          <w:lang w:val="en"/>
        </w:rPr>
      </w:pPr>
      <w:r>
        <w:rPr>
          <w:lang w:val="en"/>
        </w:rPr>
        <w:t>ebpc – ethernet bad packet count</w:t>
      </w:r>
    </w:p>
    <w:p w14:paraId="392B6675" w14:textId="77777777" w:rsidR="004C2C99" w:rsidRDefault="004C2C99" w:rsidP="004C2C99">
      <w:pPr>
        <w:pStyle w:val="ComputerCode"/>
        <w:numPr>
          <w:ilvl w:val="0"/>
          <w:numId w:val="2"/>
        </w:numPr>
        <w:rPr>
          <w:lang w:val="en"/>
        </w:rPr>
      </w:pPr>
      <w:r>
        <w:rPr>
          <w:lang w:val="en"/>
        </w:rPr>
        <w:lastRenderedPageBreak/>
        <w:t>v4bbc – Ipv4 bad byte count</w:t>
      </w:r>
    </w:p>
    <w:p w14:paraId="51065B10" w14:textId="77777777" w:rsidR="004C2C99" w:rsidRDefault="004C2C99" w:rsidP="004C2C99">
      <w:pPr>
        <w:pStyle w:val="ComputerCode"/>
        <w:numPr>
          <w:ilvl w:val="0"/>
          <w:numId w:val="2"/>
        </w:numPr>
        <w:rPr>
          <w:lang w:val="en"/>
        </w:rPr>
      </w:pPr>
      <w:r>
        <w:rPr>
          <w:lang w:val="en"/>
        </w:rPr>
        <w:t>v4bpc – Ipv4 bad packet count</w:t>
      </w:r>
    </w:p>
    <w:p w14:paraId="7BE0565E" w14:textId="77777777" w:rsidR="004C2C99" w:rsidRDefault="004C2C99" w:rsidP="004C2C99">
      <w:pPr>
        <w:pStyle w:val="ComputerCode"/>
        <w:numPr>
          <w:ilvl w:val="0"/>
          <w:numId w:val="2"/>
        </w:numPr>
        <w:rPr>
          <w:lang w:val="en"/>
        </w:rPr>
      </w:pPr>
      <w:r>
        <w:rPr>
          <w:lang w:val="en"/>
        </w:rPr>
        <w:t>v6bbc – Ipv6 bad byte count</w:t>
      </w:r>
    </w:p>
    <w:p w14:paraId="685E4104" w14:textId="77777777" w:rsidR="004C2C99" w:rsidRDefault="004C2C99" w:rsidP="004C2C99">
      <w:pPr>
        <w:pStyle w:val="ComputerCode"/>
        <w:numPr>
          <w:ilvl w:val="0"/>
          <w:numId w:val="2"/>
        </w:numPr>
        <w:rPr>
          <w:lang w:val="en"/>
        </w:rPr>
      </w:pPr>
      <w:r>
        <w:rPr>
          <w:lang w:val="en"/>
        </w:rPr>
        <w:t>v6bpc – Ipv6 bad packet count</w:t>
      </w:r>
    </w:p>
    <w:p w14:paraId="02F133D0" w14:textId="77777777" w:rsidR="004C2C99" w:rsidRDefault="004C2C99" w:rsidP="004C2C99">
      <w:pPr>
        <w:pStyle w:val="ComputerCode"/>
        <w:numPr>
          <w:ilvl w:val="0"/>
          <w:numId w:val="2"/>
        </w:numPr>
        <w:rPr>
          <w:lang w:val="en"/>
        </w:rPr>
      </w:pPr>
      <w:r>
        <w:rPr>
          <w:lang w:val="en"/>
        </w:rPr>
        <w:t>v4gbc – Ipv4 good byte count</w:t>
      </w:r>
    </w:p>
    <w:p w14:paraId="7A5D619D" w14:textId="77777777" w:rsidR="004C2C99" w:rsidRDefault="004C2C99" w:rsidP="004C2C99">
      <w:pPr>
        <w:pStyle w:val="ComputerCode"/>
        <w:numPr>
          <w:ilvl w:val="0"/>
          <w:numId w:val="2"/>
        </w:numPr>
        <w:rPr>
          <w:lang w:val="en"/>
        </w:rPr>
      </w:pPr>
      <w:r>
        <w:rPr>
          <w:lang w:val="en"/>
        </w:rPr>
        <w:t>v4gpc – Ipv4 good packet count</w:t>
      </w:r>
    </w:p>
    <w:p w14:paraId="6B76C6EF" w14:textId="77777777" w:rsidR="004C2C99" w:rsidRDefault="004C2C99" w:rsidP="004C2C99">
      <w:pPr>
        <w:pStyle w:val="ComputerCode"/>
        <w:numPr>
          <w:ilvl w:val="0"/>
          <w:numId w:val="2"/>
        </w:numPr>
        <w:rPr>
          <w:lang w:val="en"/>
        </w:rPr>
      </w:pPr>
      <w:r>
        <w:rPr>
          <w:lang w:val="en"/>
        </w:rPr>
        <w:t>v6gbc – Ipv6 good byte count</w:t>
      </w:r>
    </w:p>
    <w:p w14:paraId="46BABC2E" w14:textId="77777777" w:rsidR="004C2C99" w:rsidRPr="00E71D51" w:rsidRDefault="004C2C99" w:rsidP="004C2C99">
      <w:pPr>
        <w:pStyle w:val="ComputerCode"/>
        <w:numPr>
          <w:ilvl w:val="0"/>
          <w:numId w:val="2"/>
        </w:numPr>
        <w:rPr>
          <w:lang w:val="en"/>
        </w:rPr>
      </w:pPr>
      <w:r>
        <w:rPr>
          <w:lang w:val="en"/>
        </w:rPr>
        <w:t>v6gpc – Ipv6 good packet count</w:t>
      </w:r>
    </w:p>
    <w:p w14:paraId="04D20635" w14:textId="77777777" w:rsidR="004C2C99" w:rsidRDefault="004C2C99" w:rsidP="004C2C99">
      <w:pPr>
        <w:pStyle w:val="BodyText"/>
        <w:rPr>
          <w:lang w:val="en"/>
        </w:rPr>
      </w:pPr>
      <w:r>
        <w:rPr>
          <w:lang w:val="en"/>
        </w:rPr>
        <w:t>The fourth section is FC (for FlowCache)</w:t>
      </w:r>
    </w:p>
    <w:p w14:paraId="0844DC66" w14:textId="77777777" w:rsidR="004C2C99" w:rsidRDefault="004C2C99" w:rsidP="004C2C99">
      <w:pPr>
        <w:pStyle w:val="ComputerCode"/>
        <w:numPr>
          <w:ilvl w:val="0"/>
          <w:numId w:val="2"/>
        </w:numPr>
        <w:rPr>
          <w:lang w:val="en"/>
        </w:rPr>
      </w:pPr>
      <w:r>
        <w:rPr>
          <w:lang w:val="en"/>
        </w:rPr>
        <w:t>mff – max number of fragmented flows</w:t>
      </w:r>
    </w:p>
    <w:p w14:paraId="54C7F0EC" w14:textId="77777777" w:rsidR="004C2C99" w:rsidRDefault="004C2C99" w:rsidP="004C2C99">
      <w:pPr>
        <w:pStyle w:val="ComputerCode"/>
        <w:numPr>
          <w:ilvl w:val="0"/>
          <w:numId w:val="2"/>
        </w:numPr>
        <w:rPr>
          <w:lang w:val="en"/>
        </w:rPr>
      </w:pPr>
      <w:r>
        <w:rPr>
          <w:lang w:val="en"/>
        </w:rPr>
        <w:t>mnf – max number of normal flows</w:t>
      </w:r>
    </w:p>
    <w:p w14:paraId="15726C99" w14:textId="77777777" w:rsidR="004C2C99" w:rsidRDefault="004C2C99" w:rsidP="004C2C99">
      <w:pPr>
        <w:pStyle w:val="ComputerCode"/>
        <w:numPr>
          <w:ilvl w:val="0"/>
          <w:numId w:val="2"/>
        </w:numPr>
        <w:rPr>
          <w:lang w:val="en"/>
        </w:rPr>
      </w:pPr>
      <w:r>
        <w:rPr>
          <w:lang w:val="en"/>
        </w:rPr>
        <w:t>mfc – merge flow count (number of times flows were merged)</w:t>
      </w:r>
    </w:p>
    <w:p w14:paraId="61BCDB68" w14:textId="77777777" w:rsidR="004C2C99" w:rsidRPr="00E71D51" w:rsidRDefault="004C2C99" w:rsidP="004C2C99">
      <w:pPr>
        <w:pStyle w:val="ComputerCode"/>
        <w:numPr>
          <w:ilvl w:val="0"/>
          <w:numId w:val="2"/>
        </w:numPr>
        <w:rPr>
          <w:lang w:val="en"/>
        </w:rPr>
      </w:pPr>
      <w:r>
        <w:rPr>
          <w:lang w:val="en"/>
        </w:rPr>
        <w:t>sfc – summary flow count (number of flows)</w:t>
      </w:r>
    </w:p>
    <w:p w14:paraId="253A1CF8" w14:textId="77777777" w:rsidR="004C2C99" w:rsidRDefault="004C2C99" w:rsidP="004C2C99">
      <w:pPr>
        <w:pStyle w:val="Heading3"/>
      </w:pPr>
      <w:bookmarkStart w:id="85" w:name="_Toc485992629"/>
      <w:bookmarkStart w:id="86" w:name="_Toc486083613"/>
      <w:r>
        <w:t>Version Record Type</w:t>
      </w:r>
      <w:bookmarkEnd w:id="85"/>
      <w:bookmarkEnd w:id="86"/>
    </w:p>
    <w:p w14:paraId="4176170F" w14:textId="77777777" w:rsidR="004C2C99" w:rsidRDefault="004C2C99" w:rsidP="004C2C99">
      <w:pPr>
        <w:pStyle w:val="BodyText"/>
        <w:rPr>
          <w:lang w:val="en"/>
        </w:rPr>
      </w:pPr>
      <w:r>
        <w:rPr>
          <w:lang w:val="en"/>
        </w:rPr>
        <w:t>The Version record contains the versions of the software used to create the output file.  An example record looks like:</w:t>
      </w:r>
    </w:p>
    <w:p w14:paraId="6A5F606E" w14:textId="77777777" w:rsidR="004C2C99" w:rsidRDefault="004C2C99" w:rsidP="004C2C99">
      <w:pPr>
        <w:keepNext/>
        <w:ind w:left="720"/>
        <w:rPr>
          <w:rFonts w:ascii="Courier New" w:hAnsi="Courier New" w:cs="Courier New"/>
          <w:sz w:val="18"/>
        </w:rPr>
      </w:pPr>
    </w:p>
    <w:p w14:paraId="68034ED3" w14:textId="6A4D9719" w:rsidR="004C2C99" w:rsidRPr="00E71D51" w:rsidRDefault="004C2C99" w:rsidP="004C2C99">
      <w:pPr>
        <w:keepNext/>
        <w:ind w:left="720"/>
        <w:rPr>
          <w:rFonts w:ascii="Courier New" w:hAnsi="Courier New" w:cs="Courier New"/>
          <w:sz w:val="18"/>
        </w:rPr>
      </w:pPr>
      <w:r w:rsidRPr="00E71D51">
        <w:rPr>
          <w:rFonts w:ascii="Courier New" w:hAnsi="Courier New" w:cs="Courier New"/>
          <w:sz w:val="18"/>
        </w:rPr>
        <w:t>4,Ver:UNRELEASED (d654),Compiler:GNU g++ 4.1.2,OptLevel:3,Debug:OFF,BoostLibVer:1-38,PcapLibVer:0.9.4,Compiled:Nov  3 2009  17:40:10,DataGuideVer:flr</w:t>
      </w:r>
      <w:r w:rsidR="00A2105D">
        <w:rPr>
          <w:rFonts w:ascii="Courier New" w:hAnsi="Courier New" w:cs="Courier New"/>
          <w:sz w:val="18"/>
        </w:rPr>
        <w:fldChar w:fldCharType="begin"/>
      </w:r>
      <w:r w:rsidR="00A2105D">
        <w:rPr>
          <w:rFonts w:ascii="Courier New" w:hAnsi="Courier New" w:cs="Courier New"/>
          <w:sz w:val="18"/>
        </w:rPr>
        <w:instrText xml:space="preserve"> DOCPROPERTY "DataGuideVersion"  \* MERGEFORMAT </w:instrText>
      </w:r>
      <w:r w:rsidR="00A2105D">
        <w:rPr>
          <w:rFonts w:ascii="Courier New" w:hAnsi="Courier New" w:cs="Courier New"/>
          <w:sz w:val="18"/>
        </w:rPr>
        <w:fldChar w:fldCharType="separate"/>
      </w:r>
      <w:r w:rsidR="00A2105D">
        <w:rPr>
          <w:rFonts w:ascii="Courier New" w:hAnsi="Courier New" w:cs="Courier New"/>
          <w:sz w:val="18"/>
        </w:rPr>
        <w:t>06</w:t>
      </w:r>
      <w:r w:rsidR="00A2105D">
        <w:rPr>
          <w:rFonts w:ascii="Courier New" w:hAnsi="Courier New" w:cs="Courier New"/>
          <w:sz w:val="18"/>
        </w:rPr>
        <w:fldChar w:fldCharType="end"/>
      </w:r>
    </w:p>
    <w:p w14:paraId="61F3DFF3" w14:textId="77777777" w:rsidR="004C2C99" w:rsidRPr="00E71D51" w:rsidRDefault="004C2C99" w:rsidP="004C2C99">
      <w:pPr>
        <w:pStyle w:val="BodyText"/>
        <w:spacing w:before="120"/>
        <w:rPr>
          <w:lang w:val="en"/>
        </w:rPr>
      </w:pPr>
      <w:r>
        <w:rPr>
          <w:lang w:val="en"/>
        </w:rPr>
        <w:t>The Version record is the same information that is displayed when a user types “</w:t>
      </w:r>
      <w:r>
        <w:rPr>
          <w:rStyle w:val="ComputerCode-smallChar"/>
        </w:rPr>
        <w:t>FLOWER</w:t>
      </w:r>
      <w:r w:rsidRPr="00E71D51">
        <w:rPr>
          <w:rStyle w:val="ComputerCode-smallChar"/>
        </w:rPr>
        <w:t xml:space="preserve"> –v</w:t>
      </w:r>
      <w:r>
        <w:rPr>
          <w:lang w:val="en"/>
        </w:rPr>
        <w:t>” on the command line.  See the Operations Guide for more detailed information.</w:t>
      </w:r>
    </w:p>
    <w:p w14:paraId="63E34B4F" w14:textId="77777777" w:rsidR="004C2C99" w:rsidRDefault="004C2C99" w:rsidP="004C2C99">
      <w:pPr>
        <w:pStyle w:val="Heading3"/>
      </w:pPr>
      <w:bookmarkStart w:id="87" w:name="_Toc485992630"/>
      <w:bookmarkStart w:id="88" w:name="_Toc486083614"/>
      <w:r>
        <w:t>Error Record Type</w:t>
      </w:r>
      <w:bookmarkEnd w:id="87"/>
      <w:bookmarkEnd w:id="88"/>
      <w:r>
        <w:t xml:space="preserve"> </w:t>
      </w:r>
    </w:p>
    <w:p w14:paraId="21CD1455" w14:textId="77777777" w:rsidR="004C2C99" w:rsidRDefault="004C2C99" w:rsidP="004C2C99">
      <w:pPr>
        <w:pStyle w:val="BodyText"/>
        <w:rPr>
          <w:lang w:val="en"/>
        </w:rPr>
      </w:pPr>
      <w:r>
        <w:rPr>
          <w:lang w:val="en"/>
        </w:rPr>
        <w:t>The Error record only exists if an error was encountered during the processing of the Session records in the file.  An example record looks like:</w:t>
      </w:r>
    </w:p>
    <w:p w14:paraId="5391B34E" w14:textId="77777777" w:rsidR="004C2C99" w:rsidRDefault="004C2C99" w:rsidP="004C2C99">
      <w:pPr>
        <w:keepNext/>
        <w:ind w:left="720"/>
        <w:rPr>
          <w:rFonts w:ascii="Courier New" w:hAnsi="Courier New" w:cs="Courier New"/>
          <w:sz w:val="18"/>
        </w:rPr>
      </w:pPr>
    </w:p>
    <w:p w14:paraId="17989A8B" w14:textId="77777777" w:rsidR="004C2C99" w:rsidRPr="00E71D51" w:rsidRDefault="004C2C99" w:rsidP="004C2C99">
      <w:pPr>
        <w:keepNext/>
        <w:ind w:left="720"/>
        <w:rPr>
          <w:rFonts w:ascii="Courier New" w:hAnsi="Courier New" w:cs="Courier New"/>
          <w:sz w:val="18"/>
        </w:rPr>
      </w:pPr>
      <w:r>
        <w:rPr>
          <w:rFonts w:ascii="Courier New" w:hAnsi="Courier New" w:cs="Courier New"/>
          <w:sz w:val="18"/>
        </w:rPr>
        <w:t>5</w:t>
      </w:r>
      <w:r w:rsidRPr="00E71D51">
        <w:rPr>
          <w:rFonts w:ascii="Courier New" w:hAnsi="Courier New" w:cs="Courier New"/>
          <w:sz w:val="18"/>
        </w:rPr>
        <w:t>,</w:t>
      </w:r>
      <w:r>
        <w:rPr>
          <w:rFonts w:ascii="Courier New" w:hAnsi="Courier New" w:cs="Courier New"/>
          <w:sz w:val="18"/>
        </w:rPr>
        <w:t>121:1,255:86</w:t>
      </w:r>
    </w:p>
    <w:p w14:paraId="546D8CDA" w14:textId="77777777" w:rsidR="004C2C99" w:rsidRDefault="004C2C99" w:rsidP="004C2C99">
      <w:pPr>
        <w:pStyle w:val="BodyText"/>
        <w:spacing w:before="120"/>
        <w:rPr>
          <w:lang w:val="en"/>
        </w:rPr>
      </w:pPr>
      <w:r>
        <w:rPr>
          <w:lang w:val="en"/>
        </w:rPr>
        <w:t>The Error record is a comma separated list of error numbers and the number of times each error occurred. For example, in the record above the error 121 occurred 1 time and the error 255 occurred 86 times. These records can be used by data quality software, operations staff, and software developers to improve the software if errors occur too frequently.  This data is an indication that something may be incorrect or that tuning parameters need to be updated.  For example, if the flow cache is always full at a given site, the size of the flow cache at that site may need to be increased.  The non-fatal errors that can be in the Error record are:</w:t>
      </w:r>
    </w:p>
    <w:p w14:paraId="09C1768B" w14:textId="77777777" w:rsidR="004C2C99" w:rsidRDefault="004C2C99" w:rsidP="004C2C99">
      <w:pPr>
        <w:pStyle w:val="ComputerCode"/>
        <w:numPr>
          <w:ilvl w:val="0"/>
          <w:numId w:val="2"/>
        </w:numPr>
        <w:rPr>
          <w:lang w:val="en"/>
        </w:rPr>
      </w:pPr>
      <w:r>
        <w:rPr>
          <w:lang w:val="en"/>
        </w:rPr>
        <w:t>121 – FlowCache cannot merge fragmented flow</w:t>
      </w:r>
    </w:p>
    <w:p w14:paraId="5DED62D3" w14:textId="77777777" w:rsidR="004C2C99" w:rsidRDefault="004C2C99" w:rsidP="004C2C99">
      <w:pPr>
        <w:pStyle w:val="ComputerCode"/>
        <w:numPr>
          <w:ilvl w:val="0"/>
          <w:numId w:val="2"/>
        </w:numPr>
        <w:rPr>
          <w:lang w:val="en"/>
        </w:rPr>
      </w:pPr>
      <w:r>
        <w:rPr>
          <w:lang w:val="en"/>
        </w:rPr>
        <w:t>122 – FlowCache cannot merge normal flow</w:t>
      </w:r>
    </w:p>
    <w:p w14:paraId="76F5188F" w14:textId="77777777" w:rsidR="004C2C99" w:rsidRDefault="004C2C99" w:rsidP="004C2C99">
      <w:pPr>
        <w:pStyle w:val="ComputerCode"/>
        <w:numPr>
          <w:ilvl w:val="0"/>
          <w:numId w:val="2"/>
        </w:numPr>
        <w:rPr>
          <w:lang w:val="en"/>
        </w:rPr>
      </w:pPr>
      <w:r>
        <w:rPr>
          <w:lang w:val="en"/>
        </w:rPr>
        <w:t>123 – FlowCache cannot add fragmented flow to the cache</w:t>
      </w:r>
    </w:p>
    <w:p w14:paraId="33BC12F9" w14:textId="77777777" w:rsidR="004C2C99" w:rsidRDefault="004C2C99" w:rsidP="004C2C99">
      <w:pPr>
        <w:pStyle w:val="ComputerCode"/>
        <w:numPr>
          <w:ilvl w:val="0"/>
          <w:numId w:val="2"/>
        </w:numPr>
        <w:rPr>
          <w:lang w:val="en"/>
        </w:rPr>
      </w:pPr>
      <w:r>
        <w:rPr>
          <w:lang w:val="en"/>
        </w:rPr>
        <w:t>124 – FlowCache cannot add normal flow to the cache</w:t>
      </w:r>
    </w:p>
    <w:p w14:paraId="51309905" w14:textId="77777777" w:rsidR="004C2C99" w:rsidRDefault="004C2C99" w:rsidP="004C2C99">
      <w:pPr>
        <w:pStyle w:val="ComputerCode"/>
        <w:numPr>
          <w:ilvl w:val="0"/>
          <w:numId w:val="2"/>
        </w:numPr>
        <w:rPr>
          <w:lang w:val="en"/>
        </w:rPr>
      </w:pPr>
      <w:r>
        <w:rPr>
          <w:lang w:val="en"/>
        </w:rPr>
        <w:t>125 – FlowCache has a full fragment cache</w:t>
      </w:r>
    </w:p>
    <w:p w14:paraId="506B485B" w14:textId="77777777" w:rsidR="004C2C99" w:rsidRDefault="004C2C99" w:rsidP="004C2C99">
      <w:pPr>
        <w:pStyle w:val="ComputerCode"/>
        <w:numPr>
          <w:ilvl w:val="0"/>
          <w:numId w:val="2"/>
        </w:numPr>
        <w:rPr>
          <w:lang w:val="en"/>
        </w:rPr>
      </w:pPr>
      <w:r>
        <w:rPr>
          <w:lang w:val="en"/>
        </w:rPr>
        <w:t>126 – FlowCache has a full normal cache</w:t>
      </w:r>
    </w:p>
    <w:p w14:paraId="3EC3A858" w14:textId="77777777" w:rsidR="004C2C99" w:rsidRDefault="004C2C99" w:rsidP="004C2C99">
      <w:pPr>
        <w:pStyle w:val="ComputerCode"/>
        <w:numPr>
          <w:ilvl w:val="0"/>
          <w:numId w:val="2"/>
        </w:numPr>
        <w:rPr>
          <w:lang w:val="en"/>
        </w:rPr>
      </w:pPr>
      <w:r>
        <w:rPr>
          <w:lang w:val="en"/>
        </w:rPr>
        <w:t>251 – PacketParser has an ethernet packet that cannot be parsed</w:t>
      </w:r>
    </w:p>
    <w:p w14:paraId="731E1746" w14:textId="77777777" w:rsidR="004C2C99" w:rsidRDefault="004C2C99" w:rsidP="004C2C99">
      <w:pPr>
        <w:pStyle w:val="ComputerCode"/>
        <w:numPr>
          <w:ilvl w:val="0"/>
          <w:numId w:val="2"/>
        </w:numPr>
        <w:rPr>
          <w:lang w:val="en"/>
        </w:rPr>
      </w:pPr>
      <w:r>
        <w:rPr>
          <w:lang w:val="en"/>
        </w:rPr>
        <w:lastRenderedPageBreak/>
        <w:t>252 – PacketParser has an IP packet that cannot be parsed</w:t>
      </w:r>
    </w:p>
    <w:p w14:paraId="646FDA6E" w14:textId="77777777" w:rsidR="004C2C99" w:rsidRDefault="004C2C99" w:rsidP="004C2C99">
      <w:pPr>
        <w:pStyle w:val="ComputerCode"/>
        <w:numPr>
          <w:ilvl w:val="0"/>
          <w:numId w:val="2"/>
        </w:numPr>
        <w:rPr>
          <w:lang w:val="en"/>
        </w:rPr>
      </w:pPr>
      <w:r>
        <w:rPr>
          <w:lang w:val="en"/>
        </w:rPr>
        <w:t>253 – PacketParser has an Ipv4 packet that cannot be parsed</w:t>
      </w:r>
    </w:p>
    <w:p w14:paraId="321B8D7F" w14:textId="77777777" w:rsidR="004C2C99" w:rsidRDefault="004C2C99" w:rsidP="004C2C99">
      <w:pPr>
        <w:pStyle w:val="ComputerCode"/>
        <w:numPr>
          <w:ilvl w:val="0"/>
          <w:numId w:val="2"/>
        </w:numPr>
        <w:rPr>
          <w:lang w:val="en"/>
        </w:rPr>
      </w:pPr>
      <w:r>
        <w:rPr>
          <w:lang w:val="en"/>
        </w:rPr>
        <w:t>254 – PacketParser has an Ipv6 packet that cannot be parsed</w:t>
      </w:r>
    </w:p>
    <w:p w14:paraId="66100B50" w14:textId="77777777" w:rsidR="004C2C99" w:rsidRDefault="004C2C99" w:rsidP="004C2C99">
      <w:pPr>
        <w:pStyle w:val="ComputerCode"/>
        <w:numPr>
          <w:ilvl w:val="0"/>
          <w:numId w:val="2"/>
        </w:numPr>
        <w:rPr>
          <w:lang w:val="en"/>
        </w:rPr>
      </w:pPr>
      <w:r>
        <w:rPr>
          <w:lang w:val="en"/>
        </w:rPr>
        <w:t>255 – PacketParser cannot get a Flow from the Flow Pool</w:t>
      </w:r>
    </w:p>
    <w:p w14:paraId="576DDA03" w14:textId="09C358AF" w:rsidR="004C2C99" w:rsidRDefault="004C2C99" w:rsidP="0047748B">
      <w:pPr>
        <w:pStyle w:val="ComputerCode"/>
        <w:numPr>
          <w:ilvl w:val="0"/>
          <w:numId w:val="2"/>
        </w:numPr>
        <w:sectPr w:rsidR="004C2C99" w:rsidSect="00E64F75">
          <w:footerReference w:type="default" r:id="rId15"/>
          <w:footnotePr>
            <w:numRestart w:val="eachPage"/>
          </w:footnotePr>
          <w:type w:val="oddPage"/>
          <w:pgSz w:w="12240" w:h="15840" w:code="1"/>
          <w:pgMar w:top="1440" w:right="1440" w:bottom="1440" w:left="1440" w:header="720" w:footer="720" w:gutter="0"/>
          <w:pgNumType w:start="1" w:chapStyle="6" w:chapSep="period"/>
          <w:cols w:space="720"/>
        </w:sectPr>
      </w:pPr>
      <w:r w:rsidRPr="00BD67CB">
        <w:rPr>
          <w:lang w:val="en"/>
        </w:rPr>
        <w:t>256 – PacketParser has a VLAN pac</w:t>
      </w:r>
      <w:r w:rsidR="0047748B">
        <w:rPr>
          <w:lang w:val="en"/>
        </w:rPr>
        <w:t>ket but not enough data to pars</w:t>
      </w:r>
    </w:p>
    <w:p w14:paraId="10FD3CDF" w14:textId="5F9518AF" w:rsidR="00550D4D" w:rsidRPr="00D327DA" w:rsidRDefault="00550D4D" w:rsidP="004C2C99">
      <w:pPr>
        <w:pStyle w:val="Heading1"/>
        <w:numPr>
          <w:ilvl w:val="0"/>
          <w:numId w:val="0"/>
        </w:numPr>
        <w:jc w:val="left"/>
      </w:pPr>
    </w:p>
    <w:sectPr w:rsidR="00550D4D" w:rsidRPr="00D327DA" w:rsidSect="00E64F75">
      <w:headerReference w:type="default" r:id="rId16"/>
      <w:footerReference w:type="default" r:id="rId17"/>
      <w:footnotePr>
        <w:numRestart w:val="eachPage"/>
      </w:footnotePr>
      <w:type w:val="evenPage"/>
      <w:pgSz w:w="12240" w:h="15840" w:code="1"/>
      <w:pgMar w:top="1440" w:right="1440" w:bottom="1440" w:left="1440" w:header="720" w:footer="720" w:gutter="0"/>
      <w:pgNumType w:start="1" w:chapSep="period"/>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764AB" w14:textId="77777777" w:rsidR="0097758D" w:rsidRDefault="0097758D" w:rsidP="00E12AF4">
      <w:r>
        <w:separator/>
      </w:r>
    </w:p>
  </w:endnote>
  <w:endnote w:type="continuationSeparator" w:id="0">
    <w:p w14:paraId="663245FC" w14:textId="77777777" w:rsidR="0097758D" w:rsidRDefault="0097758D" w:rsidP="00E12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CF5B1" w14:textId="4215478A" w:rsidR="0047748B" w:rsidRPr="00405A47" w:rsidRDefault="0047748B" w:rsidP="00405A47">
    <w:pPr>
      <w:pStyle w:val="Footer"/>
      <w:rPr>
        <w:rStyle w:val="PageNumber"/>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6AB29" w14:textId="77777777" w:rsidR="0047748B" w:rsidRDefault="0047748B" w:rsidP="00CF5828">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B666E2">
      <w:rPr>
        <w:rStyle w:val="PageNumber"/>
        <w:noProof/>
      </w:rPr>
      <w:t>vii</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2AB10" w14:textId="77777777" w:rsidR="0047748B" w:rsidRDefault="0047748B" w:rsidP="001F529A">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B666E2">
      <w:rPr>
        <w:rStyle w:val="PageNumber"/>
        <w:noProof/>
      </w:rPr>
      <w:t>25</w:t>
    </w:r>
    <w:r>
      <w:rPr>
        <w:rStyle w:val="PageNumber"/>
      </w:rPr>
      <w:fldChar w:fldCharType="end"/>
    </w:r>
  </w:p>
  <w:p w14:paraId="2B29E558" w14:textId="0449475A" w:rsidR="0047748B" w:rsidRDefault="0047748B" w:rsidP="001F529A">
    <w:pPr>
      <w:pStyle w:val="Footer"/>
      <w:jc w:val="right"/>
      <w:rPr>
        <w:rStyle w:val="PageNumber"/>
      </w:rPr>
    </w:pPr>
    <w:r>
      <w:rPr>
        <w:rStyle w:val="PageNumber"/>
      </w:rPr>
      <w:fldChar w:fldCharType="begin"/>
    </w:r>
    <w:r>
      <w:rPr>
        <w:rStyle w:val="PageNumber"/>
      </w:rPr>
      <w:instrText xml:space="preserve"> DOCPROPERTY "INFO_REL_NUM" \* MERGEFORMAT </w:instrText>
    </w:r>
    <w:r>
      <w:rPr>
        <w:rStyle w:val="PageNumber"/>
      </w:rPr>
      <w:fldChar w:fldCharType="separate"/>
    </w:r>
    <w:r w:rsidR="00B666E2">
      <w:rPr>
        <w:rStyle w:val="PageNumber"/>
      </w:rPr>
      <w:t>PNNL-SA-120800</w:t>
    </w:r>
    <w:r>
      <w:rPr>
        <w:rStyle w:val="PageNumber"/>
      </w:rPr>
      <w:fldChar w:fldCharType="end"/>
    </w:r>
    <w:r>
      <w:rPr>
        <w:rStyle w:val="PageNumber"/>
      </w:rPr>
      <w:fldChar w:fldCharType="begin"/>
    </w:r>
    <w:r>
      <w:rPr>
        <w:rStyle w:val="PageNumber"/>
      </w:rPr>
      <w:instrText xml:space="preserve"> DOCVARIABLE "INFO_REL_NUM" \* MERGEFORMAT </w:instrText>
    </w:r>
    <w:r>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26FC1" w14:textId="77777777" w:rsidR="0047748B" w:rsidRPr="00C92649" w:rsidRDefault="0047748B" w:rsidP="00482B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3D3E9" w14:textId="77777777" w:rsidR="0097758D" w:rsidRDefault="0097758D" w:rsidP="00E12AF4">
      <w:r>
        <w:separator/>
      </w:r>
    </w:p>
  </w:footnote>
  <w:footnote w:type="continuationSeparator" w:id="0">
    <w:p w14:paraId="6866194E" w14:textId="77777777" w:rsidR="0097758D" w:rsidRDefault="0097758D" w:rsidP="00E12AF4">
      <w:r>
        <w:continuationSeparator/>
      </w:r>
    </w:p>
  </w:footnote>
  <w:footnote w:id="1">
    <w:p w14:paraId="2AA748EE" w14:textId="77777777" w:rsidR="0047748B" w:rsidRPr="00BA3E2E" w:rsidRDefault="0047748B" w:rsidP="004C2C99">
      <w:pPr>
        <w:pStyle w:val="FootnoteText"/>
        <w:tabs>
          <w:tab w:val="left" w:pos="180"/>
        </w:tabs>
        <w:ind w:left="180" w:hanging="180"/>
        <w:rPr>
          <w:szCs w:val="20"/>
        </w:rPr>
      </w:pPr>
      <w:r w:rsidRPr="00BA3E2E">
        <w:rPr>
          <w:rStyle w:val="FootnoteReference"/>
          <w:sz w:val="20"/>
          <w:szCs w:val="20"/>
          <w:vertAlign w:val="baseline"/>
        </w:rPr>
        <w:footnoteRef/>
      </w:r>
      <w:r w:rsidRPr="00BA3E2E">
        <w:rPr>
          <w:szCs w:val="20"/>
        </w:rPr>
        <w:tab/>
        <w:t xml:space="preserve">UTC Reference:  </w:t>
      </w:r>
      <w:hyperlink r:id="rId1" w:history="1">
        <w:r w:rsidRPr="00BA3E2E">
          <w:rPr>
            <w:rStyle w:val="Hyperlink"/>
            <w:szCs w:val="20"/>
          </w:rPr>
          <w:t>http://aa.usno.navy.mil/faq/docs/UT.html</w:t>
        </w:r>
      </w:hyperlink>
      <w:r w:rsidRPr="00BA3E2E">
        <w:rPr>
          <w:szCs w:val="20"/>
        </w:rPr>
        <w:t>.</w:t>
      </w:r>
    </w:p>
  </w:footnote>
  <w:footnote w:id="2">
    <w:p w14:paraId="6EA59E23" w14:textId="0967EFA8" w:rsidR="0047748B" w:rsidRPr="00BA3E2E" w:rsidRDefault="0047748B" w:rsidP="004C2C99">
      <w:pPr>
        <w:pStyle w:val="FootnoteText"/>
        <w:tabs>
          <w:tab w:val="left" w:pos="180"/>
        </w:tabs>
        <w:ind w:left="180" w:hanging="180"/>
        <w:rPr>
          <w:szCs w:val="20"/>
        </w:rPr>
      </w:pPr>
      <w:r w:rsidRPr="00BA3E2E">
        <w:rPr>
          <w:rStyle w:val="FootnoteReference"/>
          <w:sz w:val="20"/>
          <w:szCs w:val="20"/>
          <w:vertAlign w:val="baseline"/>
        </w:rPr>
        <w:footnoteRef/>
      </w:r>
      <w:r w:rsidRPr="00BA3E2E">
        <w:rPr>
          <w:szCs w:val="20"/>
        </w:rPr>
        <w:tab/>
      </w:r>
      <w:r>
        <w:rPr>
          <w:szCs w:val="20"/>
        </w:rPr>
        <w:t>FLOWER appliance</w:t>
      </w:r>
      <w:r w:rsidRPr="00BA3E2E">
        <w:rPr>
          <w:szCs w:val="20"/>
        </w:rPr>
        <w:t xml:space="preserve"> clocks are synchronized to UTC using the NTP.  Per RFC 13</w:t>
      </w:r>
      <w:r>
        <w:rPr>
          <w:szCs w:val="20"/>
        </w:rPr>
        <w:t>05 section E.8, “T</w:t>
      </w:r>
      <w:r w:rsidRPr="00BA3E2E">
        <w:rPr>
          <w:szCs w:val="20"/>
        </w:rPr>
        <w:t>he NTP timescale is based on the UTC timescale, but not necessarily always coincident with it.</w:t>
      </w:r>
      <w:r>
        <w:rPr>
          <w:szCs w:val="20"/>
        </w:rPr>
        <w:t>”</w:t>
      </w:r>
      <w:r w:rsidRPr="00BA3E2E">
        <w:rPr>
          <w:szCs w:val="20"/>
        </w:rPr>
        <w:t xml:space="preserve">  </w:t>
      </w:r>
      <w:r>
        <w:rPr>
          <w:szCs w:val="20"/>
        </w:rPr>
        <w:t>“W</w:t>
      </w:r>
      <w:r w:rsidRPr="00BA3E2E">
        <w:rPr>
          <w:szCs w:val="20"/>
        </w:rPr>
        <w:t>hen a leap second is inserted in UTC and subsequently in NTP, knowledge of all previous leap seconds is lost.”</w:t>
      </w:r>
    </w:p>
  </w:footnote>
  <w:footnote w:id="3">
    <w:p w14:paraId="01131F71" w14:textId="49090CBF" w:rsidR="0047748B" w:rsidRDefault="0047748B">
      <w:pPr>
        <w:pStyle w:val="FootnoteText"/>
      </w:pPr>
      <w:r w:rsidRPr="0053234B">
        <w:rPr>
          <w:rStyle w:val="FootnoteReference"/>
          <w:vertAlign w:val="baseline"/>
        </w:rPr>
        <w:footnoteRef/>
      </w:r>
      <w:r>
        <w:t xml:space="preserve"> </w:t>
      </w:r>
      <w:r w:rsidRPr="0053234B">
        <w:t>https://en.wikipedia.org/wiki/IPv4</w:t>
      </w:r>
    </w:p>
  </w:footnote>
  <w:footnote w:id="4">
    <w:p w14:paraId="62B09016" w14:textId="77777777" w:rsidR="0047748B" w:rsidRPr="00894207" w:rsidRDefault="0047748B" w:rsidP="004C2C99">
      <w:pPr>
        <w:pStyle w:val="FootnoteText"/>
      </w:pPr>
      <w:r w:rsidRPr="009D492E">
        <w:rPr>
          <w:rStyle w:val="FootnoteReference"/>
          <w:vertAlign w:val="baseline"/>
        </w:rPr>
        <w:footnoteRef/>
      </w:r>
      <w:r w:rsidRPr="009D492E">
        <w:t xml:space="preserve"> </w:t>
      </w:r>
      <w:r w:rsidRPr="00BA65E6">
        <w:rPr>
          <w:szCs w:val="20"/>
        </w:rPr>
        <w:t>See SFO</w:t>
      </w:r>
      <w:r>
        <w:rPr>
          <w:szCs w:val="20"/>
        </w:rPr>
        <w:t xml:space="preserve"> and SIT</w:t>
      </w:r>
      <w:r w:rsidRPr="00BA65E6">
        <w:rPr>
          <w:szCs w:val="20"/>
        </w:rPr>
        <w:t xml:space="preserve"> in Section </w:t>
      </w:r>
      <w:hyperlink w:anchor="Processing" w:history="1">
        <w:r w:rsidRPr="00BA65E6">
          <w:rPr>
            <w:rStyle w:val="Hyperlink"/>
            <w:szCs w:val="20"/>
          </w:rPr>
          <w:t>2.4</w:t>
        </w:r>
      </w:hyperlink>
      <w:r w:rsidRPr="00894207">
        <w:rPr>
          <w:szCs w:val="20"/>
        </w:rPr>
        <w:t>, Processing.</w:t>
      </w:r>
    </w:p>
  </w:footnote>
  <w:footnote w:id="5">
    <w:p w14:paraId="2A948112" w14:textId="77777777" w:rsidR="0047748B" w:rsidRDefault="0047748B" w:rsidP="004C2C99">
      <w:pPr>
        <w:pStyle w:val="FootnoteText"/>
        <w:ind w:left="180" w:hanging="180"/>
      </w:pPr>
      <w:r w:rsidRPr="00BA3E2E">
        <w:rPr>
          <w:rStyle w:val="FootnoteReference"/>
          <w:sz w:val="20"/>
          <w:szCs w:val="20"/>
          <w:vertAlign w:val="baseline"/>
        </w:rPr>
        <w:footnoteRef/>
      </w:r>
      <w:r>
        <w:tab/>
        <w:t xml:space="preserve">Reference:  </w:t>
      </w:r>
      <w:hyperlink r:id="rId2" w:history="1">
        <w:r w:rsidRPr="00184CF9">
          <w:rPr>
            <w:rStyle w:val="Hyperlink"/>
          </w:rPr>
          <w:t>http://en.wikipedia.org/wiki/IEEE_802.1Q</w:t>
        </w:r>
      </w:hyperlink>
      <w:r>
        <w:t>.</w:t>
      </w:r>
    </w:p>
  </w:footnote>
  <w:footnote w:id="6">
    <w:p w14:paraId="1E286AA7" w14:textId="77777777" w:rsidR="0047748B" w:rsidRPr="002B3143" w:rsidRDefault="0047748B" w:rsidP="004C2C99">
      <w:pPr>
        <w:pStyle w:val="FootnoteText"/>
        <w:ind w:left="180" w:hanging="180"/>
      </w:pPr>
      <w:r w:rsidRPr="00BA3E2E">
        <w:rPr>
          <w:rStyle w:val="FootnoteReference"/>
          <w:sz w:val="20"/>
          <w:szCs w:val="20"/>
          <w:vertAlign w:val="baseline"/>
        </w:rPr>
        <w:footnoteRef/>
      </w:r>
      <w:r>
        <w:tab/>
      </w:r>
      <w:r w:rsidRPr="00DB1E26">
        <w:t>Reference</w:t>
      </w:r>
      <w:r>
        <w:t xml:space="preserve">:  </w:t>
      </w:r>
      <w:hyperlink r:id="rId3" w:history="1">
        <w:r>
          <w:rPr>
            <w:rStyle w:val="Hyperlink"/>
          </w:rPr>
          <w:t>http://www.iana.org/assignments/protocol-numbers</w:t>
        </w:r>
      </w:hyperlink>
      <w:r>
        <w:t>.</w:t>
      </w:r>
    </w:p>
  </w:footnote>
  <w:footnote w:id="7">
    <w:p w14:paraId="0F905DB7" w14:textId="77777777" w:rsidR="0047748B" w:rsidRPr="002B3143" w:rsidRDefault="0047748B" w:rsidP="004C2C99">
      <w:pPr>
        <w:pStyle w:val="FootnoteText"/>
        <w:ind w:left="180" w:hanging="180"/>
      </w:pPr>
      <w:r w:rsidRPr="00BA3E2E">
        <w:rPr>
          <w:rStyle w:val="FootnoteReference"/>
          <w:sz w:val="20"/>
          <w:szCs w:val="20"/>
          <w:vertAlign w:val="baseline"/>
        </w:rPr>
        <w:footnoteRef/>
      </w:r>
      <w:r>
        <w:tab/>
      </w:r>
      <w:r w:rsidRPr="00DB1E26">
        <w:t>Reference</w:t>
      </w:r>
      <w:r>
        <w:t xml:space="preserve">:  </w:t>
      </w:r>
      <w:hyperlink r:id="rId4" w:history="1">
        <w:r>
          <w:rPr>
            <w:rStyle w:val="Hyperlink"/>
          </w:rPr>
          <w:t>http://www.iana.org/assignments/protocol-numbers</w:t>
        </w:r>
      </w:hyperlink>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FE9B7" w14:textId="77777777" w:rsidR="0047748B" w:rsidRPr="00CF5828" w:rsidRDefault="0047748B" w:rsidP="00CF582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7EF2D" w14:textId="77777777" w:rsidR="0047748B" w:rsidRPr="00CF5828" w:rsidRDefault="0047748B" w:rsidP="00CF582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1E598" w14:textId="20359156" w:rsidR="0047748B" w:rsidRPr="00C92649" w:rsidRDefault="0047748B" w:rsidP="00482B3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9C60C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20049C96"/>
    <w:lvl w:ilvl="0">
      <w:start w:val="1"/>
      <w:numFmt w:val="bullet"/>
      <w:pStyle w:val="ListBullet2"/>
      <w:lvlText w:val="–"/>
      <w:lvlJc w:val="left"/>
      <w:pPr>
        <w:tabs>
          <w:tab w:val="num" w:pos="720"/>
        </w:tabs>
        <w:ind w:left="720" w:hanging="360"/>
      </w:pPr>
      <w:rPr>
        <w:rFonts w:ascii="Times New Roman" w:hAnsi="Times New Roman" w:cs="Times New Roman" w:hint="default"/>
      </w:rPr>
    </w:lvl>
  </w:abstractNum>
  <w:abstractNum w:abstractNumId="2">
    <w:nsid w:val="032B4A47"/>
    <w:multiLevelType w:val="hybridMultilevel"/>
    <w:tmpl w:val="9C667D9E"/>
    <w:lvl w:ilvl="0" w:tplc="8FA4F40E">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176686"/>
    <w:multiLevelType w:val="hybridMultilevel"/>
    <w:tmpl w:val="14D22560"/>
    <w:lvl w:ilvl="0" w:tplc="12909B40">
      <w:start w:val="1"/>
      <w:numFmt w:val="bullet"/>
      <w:pStyle w:val="ListBullet"/>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C65070"/>
    <w:multiLevelType w:val="hybridMultilevel"/>
    <w:tmpl w:val="5FE89F18"/>
    <w:lvl w:ilvl="0" w:tplc="F3CC58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D96115"/>
    <w:multiLevelType w:val="hybridMultilevel"/>
    <w:tmpl w:val="A1E43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7F0D00"/>
    <w:multiLevelType w:val="hybridMultilevel"/>
    <w:tmpl w:val="FC1C7B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FE6B59"/>
    <w:multiLevelType w:val="multilevel"/>
    <w:tmpl w:val="486839BA"/>
    <w:lvl w:ilvl="0">
      <w:start w:val="1"/>
      <w:numFmt w:val="decimal"/>
      <w:pStyle w:val="Heading1"/>
      <w:lvlText w:val="%1.0"/>
      <w:lvlJc w:val="center"/>
      <w:pPr>
        <w:ind w:left="0" w:firstLine="0"/>
      </w:pPr>
      <w:rPr>
        <w:rFonts w:ascii="Arial" w:hAnsi="Arial" w:cs="Arial" w:hint="default"/>
        <w:b/>
        <w:i w:val="0"/>
        <w:caps w:val="0"/>
        <w:strike w:val="0"/>
        <w:dstrike w:val="0"/>
        <w:vanish w:val="0"/>
        <w:color w:val="auto"/>
        <w:sz w:val="32"/>
        <w:vertAlign w:val="baseline"/>
      </w:rPr>
    </w:lvl>
    <w:lvl w:ilvl="1">
      <w:start w:val="1"/>
      <w:numFmt w:val="decimal"/>
      <w:lvlText w:val="%1.%2"/>
      <w:lvlJc w:val="left"/>
      <w:pPr>
        <w:tabs>
          <w:tab w:val="num" w:pos="648"/>
        </w:tabs>
        <w:ind w:left="648" w:hanging="648"/>
      </w:pPr>
      <w:rPr>
        <w:rFonts w:ascii="Arial" w:hAnsi="Arial" w:cs="Arial" w:hint="default"/>
        <w:b/>
        <w:i w:val="0"/>
        <w:color w:val="auto"/>
        <w:sz w:val="28"/>
      </w:rPr>
    </w:lvl>
    <w:lvl w:ilvl="2">
      <w:start w:val="1"/>
      <w:numFmt w:val="decimal"/>
      <w:pStyle w:val="Heading3"/>
      <w:lvlText w:val="%1.%2.%3"/>
      <w:lvlJc w:val="left"/>
      <w:pPr>
        <w:tabs>
          <w:tab w:val="num" w:pos="936"/>
        </w:tabs>
        <w:ind w:left="936" w:hanging="936"/>
      </w:pPr>
      <w:rPr>
        <w:rFonts w:ascii="Arial" w:hAnsi="Arial" w:cs="Arial" w:hint="default"/>
        <w:b/>
        <w:i w:val="0"/>
        <w:color w:val="auto"/>
        <w:sz w:val="24"/>
      </w:rPr>
    </w:lvl>
    <w:lvl w:ilvl="3">
      <w:start w:val="1"/>
      <w:numFmt w:val="decimal"/>
      <w:pStyle w:val="Heading4"/>
      <w:lvlText w:val="%1.%2.%3.%4"/>
      <w:lvlJc w:val="left"/>
      <w:pPr>
        <w:tabs>
          <w:tab w:val="num" w:pos="1037"/>
        </w:tabs>
        <w:ind w:left="1037" w:hanging="1037"/>
      </w:pPr>
      <w:rPr>
        <w:rFonts w:ascii="Arial" w:hAnsi="Arial" w:cs="Arial" w:hint="default"/>
        <w:b/>
        <w:i w:val="0"/>
        <w:color w:val="auto"/>
        <w:sz w:val="22"/>
      </w:rPr>
    </w:lvl>
    <w:lvl w:ilvl="4">
      <w:start w:val="1"/>
      <w:numFmt w:val="none"/>
      <w:pStyle w:val="Heading5"/>
      <w:suff w:val="nothing"/>
      <w:lvlText w:val=""/>
      <w:lvlJc w:val="left"/>
      <w:pPr>
        <w:ind w:left="0" w:firstLine="0"/>
      </w:pPr>
      <w:rPr>
        <w:rFonts w:ascii="Arial" w:hAnsi="Arial" w:cs="Arial" w:hint="default"/>
        <w:b/>
        <w:i w:val="0"/>
        <w:color w:val="auto"/>
        <w:sz w:val="22"/>
      </w:rPr>
    </w:lvl>
    <w:lvl w:ilvl="5">
      <w:start w:val="1"/>
      <w:numFmt w:val="upperLetter"/>
      <w:pStyle w:val="Heading6"/>
      <w:suff w:val="nothing"/>
      <w:lvlText w:val="Appendix %6"/>
      <w:lvlJc w:val="left"/>
      <w:pPr>
        <w:ind w:left="5670" w:firstLine="0"/>
      </w:pPr>
      <w:rPr>
        <w:rFonts w:ascii="Arial" w:hAnsi="Arial" w:cs="Arial" w:hint="default"/>
        <w:b/>
        <w:i w:val="0"/>
        <w:color w:val="auto"/>
        <w:sz w:val="32"/>
        <w:szCs w:val="32"/>
      </w:rPr>
    </w:lvl>
    <w:lvl w:ilvl="6">
      <w:start w:val="1"/>
      <w:numFmt w:val="decimal"/>
      <w:lvlText w:val="%6.%7"/>
      <w:lvlJc w:val="left"/>
      <w:pPr>
        <w:tabs>
          <w:tab w:val="num" w:pos="648"/>
        </w:tabs>
        <w:ind w:left="648" w:hanging="648"/>
      </w:pPr>
      <w:rPr>
        <w:rFonts w:ascii="Arial" w:hAnsi="Arial" w:cs="Arial" w:hint="default"/>
        <w:b/>
        <w:i w:val="0"/>
        <w:color w:val="auto"/>
        <w:sz w:val="28"/>
        <w:szCs w:val="28"/>
      </w:rPr>
    </w:lvl>
    <w:lvl w:ilvl="7">
      <w:start w:val="1"/>
      <w:numFmt w:val="decimal"/>
      <w:pStyle w:val="Heading8"/>
      <w:lvlText w:val="%6.%7.%8"/>
      <w:lvlJc w:val="left"/>
      <w:pPr>
        <w:tabs>
          <w:tab w:val="num" w:pos="936"/>
        </w:tabs>
        <w:ind w:left="936" w:hanging="936"/>
      </w:pPr>
      <w:rPr>
        <w:rFonts w:ascii="Arial" w:hAnsi="Arial" w:cs="Arial" w:hint="default"/>
        <w:b/>
        <w:bCs w:val="0"/>
        <w:i w:val="0"/>
        <w:iCs w:val="0"/>
        <w:caps w:val="0"/>
        <w:smallCaps w:val="0"/>
        <w:strike w:val="0"/>
        <w:dstrike w:val="0"/>
        <w:noProof w:val="0"/>
        <w:snapToGrid w:val="0"/>
        <w:vanish w:val="0"/>
        <w:color w:val="auto"/>
        <w:spacing w:val="0"/>
        <w:w w:val="0"/>
        <w:kern w:val="0"/>
        <w:position w:val="0"/>
        <w:szCs w:val="0"/>
        <w:u w:val="none"/>
        <w:vertAlign w:val="baseline"/>
        <w:em w:val="none"/>
      </w:rPr>
    </w:lvl>
    <w:lvl w:ilvl="8">
      <w:start w:val="1"/>
      <w:numFmt w:val="decimal"/>
      <w:pStyle w:val="Heading9"/>
      <w:lvlText w:val="%6.%7.%8.%9"/>
      <w:lvlJc w:val="left"/>
      <w:pPr>
        <w:tabs>
          <w:tab w:val="num" w:pos="1037"/>
        </w:tabs>
        <w:ind w:left="1037" w:hanging="1037"/>
      </w:pPr>
      <w:rPr>
        <w:rFonts w:ascii="Arial" w:hAnsi="Arial" w:cs="Arial" w:hint="default"/>
        <w:b/>
        <w:i w:val="0"/>
        <w:color w:val="auto"/>
        <w:sz w:val="22"/>
        <w:szCs w:val="22"/>
      </w:rPr>
    </w:lvl>
  </w:abstractNum>
  <w:abstractNum w:abstractNumId="8">
    <w:nsid w:val="2FEA6568"/>
    <w:multiLevelType w:val="hybridMultilevel"/>
    <w:tmpl w:val="D02E0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5D25F7"/>
    <w:multiLevelType w:val="multilevel"/>
    <w:tmpl w:val="68E8E47A"/>
    <w:lvl w:ilvl="0">
      <w:start w:val="1"/>
      <w:numFmt w:val="decimal"/>
      <w:pStyle w:val="Lis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397500E0"/>
    <w:multiLevelType w:val="multilevel"/>
    <w:tmpl w:val="4F7A4F66"/>
    <w:lvl w:ilvl="0">
      <w:start w:val="1"/>
      <w:numFmt w:val="lowerLetter"/>
      <w:pStyle w:val="ListLetter"/>
      <w:lvlText w:val="%1."/>
      <w:lvlJc w:val="left"/>
      <w:pPr>
        <w:tabs>
          <w:tab w:val="num" w:pos="792"/>
        </w:tabs>
        <w:ind w:left="720" w:hanging="288"/>
      </w:pPr>
      <w:rPr>
        <w:rFonts w:hint="default"/>
      </w:rPr>
    </w:lvl>
    <w:lvl w:ilvl="1">
      <w:start w:val="1"/>
      <w:numFmt w:val="decimal"/>
      <w:lvlText w:val="%1.%2"/>
      <w:lvlJc w:val="left"/>
      <w:pPr>
        <w:tabs>
          <w:tab w:val="num" w:pos="648"/>
        </w:tabs>
        <w:ind w:left="648" w:hanging="648"/>
      </w:pPr>
      <w:rPr>
        <w:rFonts w:ascii="Times New Roman" w:hAnsi="Times New Roman" w:hint="default"/>
        <w:b/>
        <w:i w:val="0"/>
        <w:sz w:val="28"/>
      </w:rPr>
    </w:lvl>
    <w:lvl w:ilvl="2">
      <w:start w:val="1"/>
      <w:numFmt w:val="decimal"/>
      <w:lvlText w:val="%1.%2.%3"/>
      <w:lvlJc w:val="left"/>
      <w:pPr>
        <w:tabs>
          <w:tab w:val="num" w:pos="734"/>
        </w:tabs>
        <w:ind w:left="734" w:hanging="734"/>
      </w:pPr>
      <w:rPr>
        <w:rFonts w:ascii="Times New Roman" w:hAnsi="Times New Roman" w:hint="default"/>
        <w:b/>
        <w:i w:val="0"/>
        <w:sz w:val="24"/>
      </w:rPr>
    </w:lvl>
    <w:lvl w:ilvl="3">
      <w:start w:val="1"/>
      <w:numFmt w:val="decimal"/>
      <w:lvlText w:val="%1.%2.%3.%4"/>
      <w:lvlJc w:val="left"/>
      <w:pPr>
        <w:tabs>
          <w:tab w:val="num" w:pos="1210"/>
        </w:tabs>
        <w:ind w:left="1210" w:hanging="850"/>
      </w:pPr>
      <w:rPr>
        <w:rFonts w:ascii="Times New Roman" w:hAnsi="Times New Roman" w:hint="default"/>
        <w:b/>
        <w:i w:val="0"/>
        <w:sz w:val="22"/>
      </w:rPr>
    </w:lvl>
    <w:lvl w:ilvl="4">
      <w:start w:val="1"/>
      <w:numFmt w:val="decimal"/>
      <w:lvlText w:val="%1.%2.%3.%4.%5"/>
      <w:lvlJc w:val="left"/>
      <w:pPr>
        <w:tabs>
          <w:tab w:val="num" w:pos="1382"/>
        </w:tabs>
        <w:ind w:left="1382" w:hanging="1022"/>
      </w:pPr>
      <w:rPr>
        <w:rFonts w:ascii="Times New Roman" w:hAnsi="Times New Roman" w:hint="default"/>
        <w:b/>
        <w:i w:val="0"/>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nsid w:val="3FCB2172"/>
    <w:multiLevelType w:val="hybridMultilevel"/>
    <w:tmpl w:val="A33016E8"/>
    <w:lvl w:ilvl="0" w:tplc="E0245596">
      <w:start w:val="1"/>
      <w:numFmt w:val="bullet"/>
      <w:pStyle w:val="ListBulletLevel2"/>
      <w:lvlText w:val=""/>
      <w:lvlJc w:val="left"/>
      <w:pPr>
        <w:tabs>
          <w:tab w:val="num" w:pos="792"/>
        </w:tabs>
        <w:ind w:left="720" w:hanging="288"/>
      </w:pPr>
      <w:rPr>
        <w:rFonts w:ascii="Symbol" w:hAnsi="Symbol" w:hint="default"/>
      </w:rPr>
    </w:lvl>
    <w:lvl w:ilvl="1" w:tplc="F530E77C" w:tentative="1">
      <w:start w:val="1"/>
      <w:numFmt w:val="bullet"/>
      <w:lvlText w:val="o"/>
      <w:lvlJc w:val="left"/>
      <w:pPr>
        <w:tabs>
          <w:tab w:val="num" w:pos="1440"/>
        </w:tabs>
        <w:ind w:left="1440" w:hanging="360"/>
      </w:pPr>
      <w:rPr>
        <w:rFonts w:ascii="Courier New" w:hAnsi="Courier New" w:hint="default"/>
      </w:rPr>
    </w:lvl>
    <w:lvl w:ilvl="2" w:tplc="3DD8E300" w:tentative="1">
      <w:start w:val="1"/>
      <w:numFmt w:val="bullet"/>
      <w:lvlText w:val=""/>
      <w:lvlJc w:val="left"/>
      <w:pPr>
        <w:tabs>
          <w:tab w:val="num" w:pos="2160"/>
        </w:tabs>
        <w:ind w:left="2160" w:hanging="360"/>
      </w:pPr>
      <w:rPr>
        <w:rFonts w:ascii="Wingdings" w:hAnsi="Wingdings" w:hint="default"/>
      </w:rPr>
    </w:lvl>
    <w:lvl w:ilvl="3" w:tplc="1CFC670A" w:tentative="1">
      <w:start w:val="1"/>
      <w:numFmt w:val="bullet"/>
      <w:lvlText w:val=""/>
      <w:lvlJc w:val="left"/>
      <w:pPr>
        <w:tabs>
          <w:tab w:val="num" w:pos="2880"/>
        </w:tabs>
        <w:ind w:left="2880" w:hanging="360"/>
      </w:pPr>
      <w:rPr>
        <w:rFonts w:ascii="Symbol" w:hAnsi="Symbol" w:hint="default"/>
      </w:rPr>
    </w:lvl>
    <w:lvl w:ilvl="4" w:tplc="5D38BD4E" w:tentative="1">
      <w:start w:val="1"/>
      <w:numFmt w:val="bullet"/>
      <w:lvlText w:val="o"/>
      <w:lvlJc w:val="left"/>
      <w:pPr>
        <w:tabs>
          <w:tab w:val="num" w:pos="3600"/>
        </w:tabs>
        <w:ind w:left="3600" w:hanging="360"/>
      </w:pPr>
      <w:rPr>
        <w:rFonts w:ascii="Courier New" w:hAnsi="Courier New" w:hint="default"/>
      </w:rPr>
    </w:lvl>
    <w:lvl w:ilvl="5" w:tplc="E0CCA598" w:tentative="1">
      <w:start w:val="1"/>
      <w:numFmt w:val="bullet"/>
      <w:lvlText w:val=""/>
      <w:lvlJc w:val="left"/>
      <w:pPr>
        <w:tabs>
          <w:tab w:val="num" w:pos="4320"/>
        </w:tabs>
        <w:ind w:left="4320" w:hanging="360"/>
      </w:pPr>
      <w:rPr>
        <w:rFonts w:ascii="Wingdings" w:hAnsi="Wingdings" w:hint="default"/>
      </w:rPr>
    </w:lvl>
    <w:lvl w:ilvl="6" w:tplc="46B2A72A" w:tentative="1">
      <w:start w:val="1"/>
      <w:numFmt w:val="bullet"/>
      <w:lvlText w:val=""/>
      <w:lvlJc w:val="left"/>
      <w:pPr>
        <w:tabs>
          <w:tab w:val="num" w:pos="5040"/>
        </w:tabs>
        <w:ind w:left="5040" w:hanging="360"/>
      </w:pPr>
      <w:rPr>
        <w:rFonts w:ascii="Symbol" w:hAnsi="Symbol" w:hint="default"/>
      </w:rPr>
    </w:lvl>
    <w:lvl w:ilvl="7" w:tplc="62D86692" w:tentative="1">
      <w:start w:val="1"/>
      <w:numFmt w:val="bullet"/>
      <w:lvlText w:val="o"/>
      <w:lvlJc w:val="left"/>
      <w:pPr>
        <w:tabs>
          <w:tab w:val="num" w:pos="5760"/>
        </w:tabs>
        <w:ind w:left="5760" w:hanging="360"/>
      </w:pPr>
      <w:rPr>
        <w:rFonts w:ascii="Courier New" w:hAnsi="Courier New" w:hint="default"/>
      </w:rPr>
    </w:lvl>
    <w:lvl w:ilvl="8" w:tplc="4C664E94" w:tentative="1">
      <w:start w:val="1"/>
      <w:numFmt w:val="bullet"/>
      <w:lvlText w:val=""/>
      <w:lvlJc w:val="left"/>
      <w:pPr>
        <w:tabs>
          <w:tab w:val="num" w:pos="6480"/>
        </w:tabs>
        <w:ind w:left="6480" w:hanging="360"/>
      </w:pPr>
      <w:rPr>
        <w:rFonts w:ascii="Wingdings" w:hAnsi="Wingdings" w:hint="default"/>
      </w:rPr>
    </w:lvl>
  </w:abstractNum>
  <w:abstractNum w:abstractNumId="12">
    <w:nsid w:val="427D7A34"/>
    <w:multiLevelType w:val="hybridMultilevel"/>
    <w:tmpl w:val="F1A296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7E7A47"/>
    <w:multiLevelType w:val="hybridMultilevel"/>
    <w:tmpl w:val="B12A4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060F3B"/>
    <w:multiLevelType w:val="hybridMultilevel"/>
    <w:tmpl w:val="31DAE4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26B24AD"/>
    <w:multiLevelType w:val="hybridMultilevel"/>
    <w:tmpl w:val="80D016E6"/>
    <w:lvl w:ilvl="0" w:tplc="FB580850">
      <w:start w:val="1"/>
      <w:numFmt w:val="bullet"/>
      <w:pStyle w:val="ListBullet3"/>
      <w:lvlText w:val="○"/>
      <w:lvlJc w:val="left"/>
      <w:pPr>
        <w:tabs>
          <w:tab w:val="num" w:pos="1080"/>
        </w:tabs>
        <w:ind w:left="1080" w:hanging="360"/>
      </w:pPr>
      <w:rPr>
        <w:rFonts w:ascii="Times New Roman" w:hAnsi="Times New Roman" w:cs="Times New Roman" w:hint="default"/>
      </w:rPr>
    </w:lvl>
    <w:lvl w:ilvl="1" w:tplc="2B92098A" w:tentative="1">
      <w:start w:val="1"/>
      <w:numFmt w:val="bullet"/>
      <w:lvlText w:val="o"/>
      <w:lvlJc w:val="left"/>
      <w:pPr>
        <w:tabs>
          <w:tab w:val="num" w:pos="1440"/>
        </w:tabs>
        <w:ind w:left="1440" w:hanging="360"/>
      </w:pPr>
      <w:rPr>
        <w:rFonts w:ascii="Courier New" w:hAnsi="Courier New" w:cs="Courier New" w:hint="default"/>
      </w:rPr>
    </w:lvl>
    <w:lvl w:ilvl="2" w:tplc="5AD62990" w:tentative="1">
      <w:start w:val="1"/>
      <w:numFmt w:val="bullet"/>
      <w:lvlText w:val=""/>
      <w:lvlJc w:val="left"/>
      <w:pPr>
        <w:tabs>
          <w:tab w:val="num" w:pos="2160"/>
        </w:tabs>
        <w:ind w:left="2160" w:hanging="360"/>
      </w:pPr>
      <w:rPr>
        <w:rFonts w:ascii="Wingdings" w:hAnsi="Wingdings" w:hint="default"/>
      </w:rPr>
    </w:lvl>
    <w:lvl w:ilvl="3" w:tplc="D18ED182" w:tentative="1">
      <w:start w:val="1"/>
      <w:numFmt w:val="bullet"/>
      <w:lvlText w:val=""/>
      <w:lvlJc w:val="left"/>
      <w:pPr>
        <w:tabs>
          <w:tab w:val="num" w:pos="2880"/>
        </w:tabs>
        <w:ind w:left="2880" w:hanging="360"/>
      </w:pPr>
      <w:rPr>
        <w:rFonts w:ascii="Symbol" w:hAnsi="Symbol" w:hint="default"/>
      </w:rPr>
    </w:lvl>
    <w:lvl w:ilvl="4" w:tplc="20C45A10" w:tentative="1">
      <w:start w:val="1"/>
      <w:numFmt w:val="bullet"/>
      <w:lvlText w:val="o"/>
      <w:lvlJc w:val="left"/>
      <w:pPr>
        <w:tabs>
          <w:tab w:val="num" w:pos="3600"/>
        </w:tabs>
        <w:ind w:left="3600" w:hanging="360"/>
      </w:pPr>
      <w:rPr>
        <w:rFonts w:ascii="Courier New" w:hAnsi="Courier New" w:cs="Courier New" w:hint="default"/>
      </w:rPr>
    </w:lvl>
    <w:lvl w:ilvl="5" w:tplc="B308B572" w:tentative="1">
      <w:start w:val="1"/>
      <w:numFmt w:val="bullet"/>
      <w:lvlText w:val=""/>
      <w:lvlJc w:val="left"/>
      <w:pPr>
        <w:tabs>
          <w:tab w:val="num" w:pos="4320"/>
        </w:tabs>
        <w:ind w:left="4320" w:hanging="360"/>
      </w:pPr>
      <w:rPr>
        <w:rFonts w:ascii="Wingdings" w:hAnsi="Wingdings" w:hint="default"/>
      </w:rPr>
    </w:lvl>
    <w:lvl w:ilvl="6" w:tplc="58BA2A98" w:tentative="1">
      <w:start w:val="1"/>
      <w:numFmt w:val="bullet"/>
      <w:lvlText w:val=""/>
      <w:lvlJc w:val="left"/>
      <w:pPr>
        <w:tabs>
          <w:tab w:val="num" w:pos="5040"/>
        </w:tabs>
        <w:ind w:left="5040" w:hanging="360"/>
      </w:pPr>
      <w:rPr>
        <w:rFonts w:ascii="Symbol" w:hAnsi="Symbol" w:hint="default"/>
      </w:rPr>
    </w:lvl>
    <w:lvl w:ilvl="7" w:tplc="95D8FB20" w:tentative="1">
      <w:start w:val="1"/>
      <w:numFmt w:val="bullet"/>
      <w:lvlText w:val="o"/>
      <w:lvlJc w:val="left"/>
      <w:pPr>
        <w:tabs>
          <w:tab w:val="num" w:pos="5760"/>
        </w:tabs>
        <w:ind w:left="5760" w:hanging="360"/>
      </w:pPr>
      <w:rPr>
        <w:rFonts w:ascii="Courier New" w:hAnsi="Courier New" w:cs="Courier New" w:hint="default"/>
      </w:rPr>
    </w:lvl>
    <w:lvl w:ilvl="8" w:tplc="AF4EBAF4" w:tentative="1">
      <w:start w:val="1"/>
      <w:numFmt w:val="bullet"/>
      <w:lvlText w:val=""/>
      <w:lvlJc w:val="left"/>
      <w:pPr>
        <w:tabs>
          <w:tab w:val="num" w:pos="6480"/>
        </w:tabs>
        <w:ind w:left="6480" w:hanging="360"/>
      </w:pPr>
      <w:rPr>
        <w:rFonts w:ascii="Wingdings" w:hAnsi="Wingdings" w:hint="default"/>
      </w:rPr>
    </w:lvl>
  </w:abstractNum>
  <w:abstractNum w:abstractNumId="16">
    <w:nsid w:val="6C8444FE"/>
    <w:multiLevelType w:val="hybridMultilevel"/>
    <w:tmpl w:val="01FC9F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6"/>
  </w:num>
  <w:num w:numId="3">
    <w:abstractNumId w:val="7"/>
  </w:num>
  <w:num w:numId="4">
    <w:abstractNumId w:val="9"/>
  </w:num>
  <w:num w:numId="5">
    <w:abstractNumId w:val="3"/>
  </w:num>
  <w:num w:numId="6">
    <w:abstractNumId w:val="1"/>
  </w:num>
  <w:num w:numId="7">
    <w:abstractNumId w:val="15"/>
  </w:num>
  <w:num w:numId="8">
    <w:abstractNumId w:val="11"/>
  </w:num>
  <w:num w:numId="9">
    <w:abstractNumId w:val="10"/>
  </w:num>
  <w:num w:numId="10">
    <w:abstractNumId w:val="4"/>
  </w:num>
  <w:num w:numId="11">
    <w:abstractNumId w:val="0"/>
  </w:num>
  <w:num w:numId="12">
    <w:abstractNumId w:val="7"/>
  </w:num>
  <w:num w:numId="13">
    <w:abstractNumId w:val="6"/>
  </w:num>
  <w:num w:numId="14">
    <w:abstractNumId w:val="12"/>
  </w:num>
  <w:num w:numId="15">
    <w:abstractNumId w:val="13"/>
  </w:num>
  <w:num w:numId="16">
    <w:abstractNumId w:val="5"/>
  </w:num>
  <w:num w:numId="17">
    <w:abstractNumId w:val="8"/>
  </w:num>
  <w:num w:numId="1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removePersonalInformation/>
  <w:removeDateAndTime/>
  <w:displayBackgroundShape/>
  <w:embedSystemFonts/>
  <w:mirrorMargin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15E"/>
    <w:rsid w:val="00001ACE"/>
    <w:rsid w:val="00001B1B"/>
    <w:rsid w:val="00002695"/>
    <w:rsid w:val="00002E9A"/>
    <w:rsid w:val="00002F16"/>
    <w:rsid w:val="0000349E"/>
    <w:rsid w:val="00003D03"/>
    <w:rsid w:val="00004205"/>
    <w:rsid w:val="0000436E"/>
    <w:rsid w:val="000045AB"/>
    <w:rsid w:val="0000537E"/>
    <w:rsid w:val="00005C16"/>
    <w:rsid w:val="00005EBE"/>
    <w:rsid w:val="000071B8"/>
    <w:rsid w:val="000132F0"/>
    <w:rsid w:val="00013D06"/>
    <w:rsid w:val="00014A3E"/>
    <w:rsid w:val="00017B5A"/>
    <w:rsid w:val="00017DCA"/>
    <w:rsid w:val="000227D8"/>
    <w:rsid w:val="00022C41"/>
    <w:rsid w:val="00024C93"/>
    <w:rsid w:val="000256DC"/>
    <w:rsid w:val="0002656F"/>
    <w:rsid w:val="000273BB"/>
    <w:rsid w:val="000279E2"/>
    <w:rsid w:val="00030535"/>
    <w:rsid w:val="000315FA"/>
    <w:rsid w:val="00032164"/>
    <w:rsid w:val="00033754"/>
    <w:rsid w:val="00033796"/>
    <w:rsid w:val="00033D54"/>
    <w:rsid w:val="00034DFF"/>
    <w:rsid w:val="00037025"/>
    <w:rsid w:val="00037221"/>
    <w:rsid w:val="00041769"/>
    <w:rsid w:val="000418E4"/>
    <w:rsid w:val="00041B1E"/>
    <w:rsid w:val="000424FF"/>
    <w:rsid w:val="0004291C"/>
    <w:rsid w:val="000440CE"/>
    <w:rsid w:val="0004563C"/>
    <w:rsid w:val="000470D8"/>
    <w:rsid w:val="00047130"/>
    <w:rsid w:val="00050514"/>
    <w:rsid w:val="00050769"/>
    <w:rsid w:val="00050E64"/>
    <w:rsid w:val="00051B22"/>
    <w:rsid w:val="0005205A"/>
    <w:rsid w:val="00053799"/>
    <w:rsid w:val="0005395C"/>
    <w:rsid w:val="0005498B"/>
    <w:rsid w:val="00056632"/>
    <w:rsid w:val="00060776"/>
    <w:rsid w:val="00061198"/>
    <w:rsid w:val="0006208F"/>
    <w:rsid w:val="00063098"/>
    <w:rsid w:val="00064797"/>
    <w:rsid w:val="00065379"/>
    <w:rsid w:val="000656A6"/>
    <w:rsid w:val="00065BFF"/>
    <w:rsid w:val="00065DA2"/>
    <w:rsid w:val="000662F5"/>
    <w:rsid w:val="00067698"/>
    <w:rsid w:val="00067E4E"/>
    <w:rsid w:val="00070F4E"/>
    <w:rsid w:val="00072D1C"/>
    <w:rsid w:val="000732B4"/>
    <w:rsid w:val="00073712"/>
    <w:rsid w:val="00073FE7"/>
    <w:rsid w:val="000775D9"/>
    <w:rsid w:val="00081040"/>
    <w:rsid w:val="000811A5"/>
    <w:rsid w:val="000830AB"/>
    <w:rsid w:val="00083726"/>
    <w:rsid w:val="000839B1"/>
    <w:rsid w:val="00085B73"/>
    <w:rsid w:val="00086183"/>
    <w:rsid w:val="000861DA"/>
    <w:rsid w:val="00087BEC"/>
    <w:rsid w:val="000909B8"/>
    <w:rsid w:val="00090A64"/>
    <w:rsid w:val="000914BF"/>
    <w:rsid w:val="000946BF"/>
    <w:rsid w:val="00095DEF"/>
    <w:rsid w:val="00096630"/>
    <w:rsid w:val="0009672E"/>
    <w:rsid w:val="00097061"/>
    <w:rsid w:val="00097898"/>
    <w:rsid w:val="000A15D5"/>
    <w:rsid w:val="000A2EE6"/>
    <w:rsid w:val="000A3F78"/>
    <w:rsid w:val="000A41D1"/>
    <w:rsid w:val="000A5FD7"/>
    <w:rsid w:val="000A6600"/>
    <w:rsid w:val="000A7988"/>
    <w:rsid w:val="000B015B"/>
    <w:rsid w:val="000B0532"/>
    <w:rsid w:val="000B232D"/>
    <w:rsid w:val="000B3604"/>
    <w:rsid w:val="000B4A17"/>
    <w:rsid w:val="000B5B0C"/>
    <w:rsid w:val="000B5B3A"/>
    <w:rsid w:val="000B7612"/>
    <w:rsid w:val="000C1C47"/>
    <w:rsid w:val="000C4906"/>
    <w:rsid w:val="000C57DC"/>
    <w:rsid w:val="000D1A01"/>
    <w:rsid w:val="000D1F9E"/>
    <w:rsid w:val="000D3092"/>
    <w:rsid w:val="000D368F"/>
    <w:rsid w:val="000D36F7"/>
    <w:rsid w:val="000D7723"/>
    <w:rsid w:val="000E107A"/>
    <w:rsid w:val="000E1BCC"/>
    <w:rsid w:val="000E42C2"/>
    <w:rsid w:val="000E6C5B"/>
    <w:rsid w:val="000E7EB7"/>
    <w:rsid w:val="000F09C6"/>
    <w:rsid w:val="000F195A"/>
    <w:rsid w:val="000F395C"/>
    <w:rsid w:val="000F427F"/>
    <w:rsid w:val="000F4879"/>
    <w:rsid w:val="00100685"/>
    <w:rsid w:val="00102D3F"/>
    <w:rsid w:val="00105D47"/>
    <w:rsid w:val="00105D88"/>
    <w:rsid w:val="0010647C"/>
    <w:rsid w:val="00106B8F"/>
    <w:rsid w:val="0010770A"/>
    <w:rsid w:val="00107C55"/>
    <w:rsid w:val="00110CF6"/>
    <w:rsid w:val="0011101A"/>
    <w:rsid w:val="001135E3"/>
    <w:rsid w:val="001137AF"/>
    <w:rsid w:val="00113995"/>
    <w:rsid w:val="00113EA5"/>
    <w:rsid w:val="00113FF1"/>
    <w:rsid w:val="0011743E"/>
    <w:rsid w:val="001177D3"/>
    <w:rsid w:val="001179B4"/>
    <w:rsid w:val="00121343"/>
    <w:rsid w:val="001225D6"/>
    <w:rsid w:val="00123D83"/>
    <w:rsid w:val="00134E20"/>
    <w:rsid w:val="00135DD2"/>
    <w:rsid w:val="001360A4"/>
    <w:rsid w:val="001426C0"/>
    <w:rsid w:val="00142BF5"/>
    <w:rsid w:val="0014359F"/>
    <w:rsid w:val="00144066"/>
    <w:rsid w:val="0014564D"/>
    <w:rsid w:val="00146A4A"/>
    <w:rsid w:val="00150752"/>
    <w:rsid w:val="00151375"/>
    <w:rsid w:val="00151762"/>
    <w:rsid w:val="00151ADD"/>
    <w:rsid w:val="00155352"/>
    <w:rsid w:val="001554AC"/>
    <w:rsid w:val="00157AA3"/>
    <w:rsid w:val="00160165"/>
    <w:rsid w:val="001602EF"/>
    <w:rsid w:val="00160931"/>
    <w:rsid w:val="001611D3"/>
    <w:rsid w:val="0016152D"/>
    <w:rsid w:val="001630AA"/>
    <w:rsid w:val="00163A11"/>
    <w:rsid w:val="00166F30"/>
    <w:rsid w:val="001708EA"/>
    <w:rsid w:val="00170944"/>
    <w:rsid w:val="00171917"/>
    <w:rsid w:val="00171F9A"/>
    <w:rsid w:val="001728A5"/>
    <w:rsid w:val="00174715"/>
    <w:rsid w:val="00174D37"/>
    <w:rsid w:val="00175184"/>
    <w:rsid w:val="001757A4"/>
    <w:rsid w:val="00175E11"/>
    <w:rsid w:val="001766DA"/>
    <w:rsid w:val="00176EA1"/>
    <w:rsid w:val="00180B42"/>
    <w:rsid w:val="00181944"/>
    <w:rsid w:val="0018467A"/>
    <w:rsid w:val="00186473"/>
    <w:rsid w:val="00186A55"/>
    <w:rsid w:val="00187223"/>
    <w:rsid w:val="00190CCD"/>
    <w:rsid w:val="00191EAD"/>
    <w:rsid w:val="00193FAE"/>
    <w:rsid w:val="001945BC"/>
    <w:rsid w:val="001946CB"/>
    <w:rsid w:val="00195159"/>
    <w:rsid w:val="001952BB"/>
    <w:rsid w:val="0019542A"/>
    <w:rsid w:val="001A0FA8"/>
    <w:rsid w:val="001A1528"/>
    <w:rsid w:val="001A297E"/>
    <w:rsid w:val="001A2D52"/>
    <w:rsid w:val="001A37D1"/>
    <w:rsid w:val="001A417E"/>
    <w:rsid w:val="001A49DE"/>
    <w:rsid w:val="001A4EF3"/>
    <w:rsid w:val="001A53BD"/>
    <w:rsid w:val="001A7CE8"/>
    <w:rsid w:val="001A7F22"/>
    <w:rsid w:val="001B2882"/>
    <w:rsid w:val="001B38F4"/>
    <w:rsid w:val="001B4DC6"/>
    <w:rsid w:val="001B70E7"/>
    <w:rsid w:val="001C2631"/>
    <w:rsid w:val="001C3339"/>
    <w:rsid w:val="001C340B"/>
    <w:rsid w:val="001C3FBF"/>
    <w:rsid w:val="001C40D7"/>
    <w:rsid w:val="001C46AF"/>
    <w:rsid w:val="001C4EE0"/>
    <w:rsid w:val="001C6049"/>
    <w:rsid w:val="001D1A7D"/>
    <w:rsid w:val="001D1D74"/>
    <w:rsid w:val="001D1DA6"/>
    <w:rsid w:val="001D2157"/>
    <w:rsid w:val="001D2527"/>
    <w:rsid w:val="001D40C4"/>
    <w:rsid w:val="001D54DB"/>
    <w:rsid w:val="001D568B"/>
    <w:rsid w:val="001D5F99"/>
    <w:rsid w:val="001D6B77"/>
    <w:rsid w:val="001D6DFF"/>
    <w:rsid w:val="001D768B"/>
    <w:rsid w:val="001D7C98"/>
    <w:rsid w:val="001E0FE8"/>
    <w:rsid w:val="001E3482"/>
    <w:rsid w:val="001E39E7"/>
    <w:rsid w:val="001E3A95"/>
    <w:rsid w:val="001E5641"/>
    <w:rsid w:val="001E57ED"/>
    <w:rsid w:val="001E673D"/>
    <w:rsid w:val="001F0834"/>
    <w:rsid w:val="001F093A"/>
    <w:rsid w:val="001F1633"/>
    <w:rsid w:val="001F1BEB"/>
    <w:rsid w:val="001F529A"/>
    <w:rsid w:val="001F715E"/>
    <w:rsid w:val="001F73D3"/>
    <w:rsid w:val="001F7F2C"/>
    <w:rsid w:val="002002C2"/>
    <w:rsid w:val="0020148E"/>
    <w:rsid w:val="00203F71"/>
    <w:rsid w:val="00205783"/>
    <w:rsid w:val="00205DDB"/>
    <w:rsid w:val="00206013"/>
    <w:rsid w:val="00207267"/>
    <w:rsid w:val="00207803"/>
    <w:rsid w:val="002079F9"/>
    <w:rsid w:val="00212470"/>
    <w:rsid w:val="0021295C"/>
    <w:rsid w:val="00212A75"/>
    <w:rsid w:val="00213DDD"/>
    <w:rsid w:val="002146A6"/>
    <w:rsid w:val="002146B7"/>
    <w:rsid w:val="00220FCD"/>
    <w:rsid w:val="00221CD7"/>
    <w:rsid w:val="00222799"/>
    <w:rsid w:val="002238BF"/>
    <w:rsid w:val="0022497D"/>
    <w:rsid w:val="00224A90"/>
    <w:rsid w:val="0022648B"/>
    <w:rsid w:val="00227FD1"/>
    <w:rsid w:val="00230CB7"/>
    <w:rsid w:val="00230F90"/>
    <w:rsid w:val="00233139"/>
    <w:rsid w:val="002348A4"/>
    <w:rsid w:val="00235589"/>
    <w:rsid w:val="00241680"/>
    <w:rsid w:val="00241FEB"/>
    <w:rsid w:val="00242047"/>
    <w:rsid w:val="0024291B"/>
    <w:rsid w:val="00243967"/>
    <w:rsid w:val="00244FF5"/>
    <w:rsid w:val="0024791F"/>
    <w:rsid w:val="002502FB"/>
    <w:rsid w:val="00250734"/>
    <w:rsid w:val="0025125D"/>
    <w:rsid w:val="00251DF2"/>
    <w:rsid w:val="00253501"/>
    <w:rsid w:val="00253A0F"/>
    <w:rsid w:val="002559EE"/>
    <w:rsid w:val="00260AE6"/>
    <w:rsid w:val="00260D61"/>
    <w:rsid w:val="002616AA"/>
    <w:rsid w:val="00263914"/>
    <w:rsid w:val="00265453"/>
    <w:rsid w:val="00265C75"/>
    <w:rsid w:val="00270786"/>
    <w:rsid w:val="00270B1C"/>
    <w:rsid w:val="00270CEA"/>
    <w:rsid w:val="00271069"/>
    <w:rsid w:val="00271867"/>
    <w:rsid w:val="00273D1A"/>
    <w:rsid w:val="00274F0D"/>
    <w:rsid w:val="00274F45"/>
    <w:rsid w:val="00275EF8"/>
    <w:rsid w:val="00277225"/>
    <w:rsid w:val="00280BB1"/>
    <w:rsid w:val="0028105A"/>
    <w:rsid w:val="002833E0"/>
    <w:rsid w:val="00284173"/>
    <w:rsid w:val="002901BD"/>
    <w:rsid w:val="002917DB"/>
    <w:rsid w:val="00292478"/>
    <w:rsid w:val="00292636"/>
    <w:rsid w:val="00292948"/>
    <w:rsid w:val="0029305D"/>
    <w:rsid w:val="002940AE"/>
    <w:rsid w:val="002A0F60"/>
    <w:rsid w:val="002A2B6D"/>
    <w:rsid w:val="002A2CC2"/>
    <w:rsid w:val="002A3667"/>
    <w:rsid w:val="002A3743"/>
    <w:rsid w:val="002A5D58"/>
    <w:rsid w:val="002A6337"/>
    <w:rsid w:val="002A762B"/>
    <w:rsid w:val="002A7B2A"/>
    <w:rsid w:val="002A7B89"/>
    <w:rsid w:val="002A7B97"/>
    <w:rsid w:val="002B0DF0"/>
    <w:rsid w:val="002B11CD"/>
    <w:rsid w:val="002B176C"/>
    <w:rsid w:val="002B20F9"/>
    <w:rsid w:val="002B22F1"/>
    <w:rsid w:val="002B4E33"/>
    <w:rsid w:val="002B5195"/>
    <w:rsid w:val="002B51AF"/>
    <w:rsid w:val="002B5216"/>
    <w:rsid w:val="002B55B8"/>
    <w:rsid w:val="002B65E2"/>
    <w:rsid w:val="002B669C"/>
    <w:rsid w:val="002B671F"/>
    <w:rsid w:val="002B6D2D"/>
    <w:rsid w:val="002C247D"/>
    <w:rsid w:val="002C2CBE"/>
    <w:rsid w:val="002C2D40"/>
    <w:rsid w:val="002C39C4"/>
    <w:rsid w:val="002C4EB4"/>
    <w:rsid w:val="002C7488"/>
    <w:rsid w:val="002C7924"/>
    <w:rsid w:val="002C7D82"/>
    <w:rsid w:val="002D0739"/>
    <w:rsid w:val="002D1BA3"/>
    <w:rsid w:val="002D34F8"/>
    <w:rsid w:val="002D4B47"/>
    <w:rsid w:val="002D5B0B"/>
    <w:rsid w:val="002D5B6F"/>
    <w:rsid w:val="002D78CC"/>
    <w:rsid w:val="002E17F7"/>
    <w:rsid w:val="002E1BD5"/>
    <w:rsid w:val="002E424E"/>
    <w:rsid w:val="002E6EBB"/>
    <w:rsid w:val="002E7258"/>
    <w:rsid w:val="002F035E"/>
    <w:rsid w:val="002F08B9"/>
    <w:rsid w:val="002F12B0"/>
    <w:rsid w:val="002F134C"/>
    <w:rsid w:val="002F15CE"/>
    <w:rsid w:val="002F17BE"/>
    <w:rsid w:val="002F1DC6"/>
    <w:rsid w:val="002F220C"/>
    <w:rsid w:val="002F6352"/>
    <w:rsid w:val="002F7DD1"/>
    <w:rsid w:val="003009B3"/>
    <w:rsid w:val="00300D58"/>
    <w:rsid w:val="00303D38"/>
    <w:rsid w:val="00304964"/>
    <w:rsid w:val="00305000"/>
    <w:rsid w:val="0030544E"/>
    <w:rsid w:val="003054F4"/>
    <w:rsid w:val="00305F52"/>
    <w:rsid w:val="00306155"/>
    <w:rsid w:val="0030654F"/>
    <w:rsid w:val="00307A5D"/>
    <w:rsid w:val="00307BF1"/>
    <w:rsid w:val="00307F10"/>
    <w:rsid w:val="00310EAC"/>
    <w:rsid w:val="00313889"/>
    <w:rsid w:val="00313FA4"/>
    <w:rsid w:val="003147E6"/>
    <w:rsid w:val="003153A4"/>
    <w:rsid w:val="00315D57"/>
    <w:rsid w:val="00317534"/>
    <w:rsid w:val="00317C7C"/>
    <w:rsid w:val="00322038"/>
    <w:rsid w:val="00322258"/>
    <w:rsid w:val="0032310D"/>
    <w:rsid w:val="00323B54"/>
    <w:rsid w:val="0032453F"/>
    <w:rsid w:val="003258D4"/>
    <w:rsid w:val="003266DB"/>
    <w:rsid w:val="003304DA"/>
    <w:rsid w:val="00332A29"/>
    <w:rsid w:val="00336233"/>
    <w:rsid w:val="003363C0"/>
    <w:rsid w:val="00336B83"/>
    <w:rsid w:val="00337F48"/>
    <w:rsid w:val="00342479"/>
    <w:rsid w:val="00343288"/>
    <w:rsid w:val="003448FE"/>
    <w:rsid w:val="0034731F"/>
    <w:rsid w:val="00352824"/>
    <w:rsid w:val="003531F3"/>
    <w:rsid w:val="003535F3"/>
    <w:rsid w:val="00354D3D"/>
    <w:rsid w:val="00355107"/>
    <w:rsid w:val="0035549C"/>
    <w:rsid w:val="003561F9"/>
    <w:rsid w:val="00357C2D"/>
    <w:rsid w:val="00357FDC"/>
    <w:rsid w:val="00361042"/>
    <w:rsid w:val="00361152"/>
    <w:rsid w:val="00362818"/>
    <w:rsid w:val="00364A28"/>
    <w:rsid w:val="00366BFF"/>
    <w:rsid w:val="00367749"/>
    <w:rsid w:val="0037180E"/>
    <w:rsid w:val="0037197B"/>
    <w:rsid w:val="00372A31"/>
    <w:rsid w:val="003742F9"/>
    <w:rsid w:val="003774F5"/>
    <w:rsid w:val="00380D2C"/>
    <w:rsid w:val="0038112F"/>
    <w:rsid w:val="00381749"/>
    <w:rsid w:val="00381B86"/>
    <w:rsid w:val="003840CE"/>
    <w:rsid w:val="00385A98"/>
    <w:rsid w:val="003865B5"/>
    <w:rsid w:val="00390DB2"/>
    <w:rsid w:val="00390EBF"/>
    <w:rsid w:val="003934C5"/>
    <w:rsid w:val="003973B8"/>
    <w:rsid w:val="003A3F68"/>
    <w:rsid w:val="003A43C3"/>
    <w:rsid w:val="003A451D"/>
    <w:rsid w:val="003A5E6A"/>
    <w:rsid w:val="003A6BEF"/>
    <w:rsid w:val="003A7F8E"/>
    <w:rsid w:val="003B0C4C"/>
    <w:rsid w:val="003B1987"/>
    <w:rsid w:val="003B1D48"/>
    <w:rsid w:val="003B3A0C"/>
    <w:rsid w:val="003B5CBB"/>
    <w:rsid w:val="003B6B91"/>
    <w:rsid w:val="003B747B"/>
    <w:rsid w:val="003B7598"/>
    <w:rsid w:val="003B763A"/>
    <w:rsid w:val="003C566B"/>
    <w:rsid w:val="003C700A"/>
    <w:rsid w:val="003C784B"/>
    <w:rsid w:val="003C7D63"/>
    <w:rsid w:val="003C7EDD"/>
    <w:rsid w:val="003D18E3"/>
    <w:rsid w:val="003D19A4"/>
    <w:rsid w:val="003D263E"/>
    <w:rsid w:val="003D3396"/>
    <w:rsid w:val="003D4792"/>
    <w:rsid w:val="003D4CB0"/>
    <w:rsid w:val="003D4CB7"/>
    <w:rsid w:val="003D4F48"/>
    <w:rsid w:val="003D5303"/>
    <w:rsid w:val="003E0822"/>
    <w:rsid w:val="003E0B23"/>
    <w:rsid w:val="003E0B88"/>
    <w:rsid w:val="003E1D34"/>
    <w:rsid w:val="003E342C"/>
    <w:rsid w:val="003E3DB8"/>
    <w:rsid w:val="003E55FF"/>
    <w:rsid w:val="003E5EC7"/>
    <w:rsid w:val="003E5FFA"/>
    <w:rsid w:val="003E6685"/>
    <w:rsid w:val="003F08D7"/>
    <w:rsid w:val="003F2C10"/>
    <w:rsid w:val="003F3073"/>
    <w:rsid w:val="003F450D"/>
    <w:rsid w:val="003F593E"/>
    <w:rsid w:val="003F5C05"/>
    <w:rsid w:val="00401137"/>
    <w:rsid w:val="00401618"/>
    <w:rsid w:val="00401832"/>
    <w:rsid w:val="004019EA"/>
    <w:rsid w:val="004023E7"/>
    <w:rsid w:val="00405A47"/>
    <w:rsid w:val="00405D1F"/>
    <w:rsid w:val="0040688C"/>
    <w:rsid w:val="00407174"/>
    <w:rsid w:val="004103D4"/>
    <w:rsid w:val="00410DEF"/>
    <w:rsid w:val="00411B69"/>
    <w:rsid w:val="004125A2"/>
    <w:rsid w:val="00412E09"/>
    <w:rsid w:val="004141CF"/>
    <w:rsid w:val="00414F03"/>
    <w:rsid w:val="004152A3"/>
    <w:rsid w:val="004155FB"/>
    <w:rsid w:val="0041581B"/>
    <w:rsid w:val="00417396"/>
    <w:rsid w:val="004227EB"/>
    <w:rsid w:val="004228EC"/>
    <w:rsid w:val="0042476D"/>
    <w:rsid w:val="0042568A"/>
    <w:rsid w:val="00426435"/>
    <w:rsid w:val="004274D5"/>
    <w:rsid w:val="0043034A"/>
    <w:rsid w:val="0043095D"/>
    <w:rsid w:val="00431C36"/>
    <w:rsid w:val="00431E16"/>
    <w:rsid w:val="00434337"/>
    <w:rsid w:val="00434BCF"/>
    <w:rsid w:val="00435BFD"/>
    <w:rsid w:val="00435E27"/>
    <w:rsid w:val="00436278"/>
    <w:rsid w:val="00437D53"/>
    <w:rsid w:val="004407CA"/>
    <w:rsid w:val="00440E4A"/>
    <w:rsid w:val="00441F15"/>
    <w:rsid w:val="00443A49"/>
    <w:rsid w:val="004454B2"/>
    <w:rsid w:val="00445A76"/>
    <w:rsid w:val="00445FF6"/>
    <w:rsid w:val="00447242"/>
    <w:rsid w:val="004476BC"/>
    <w:rsid w:val="00447BA9"/>
    <w:rsid w:val="004509B0"/>
    <w:rsid w:val="00451760"/>
    <w:rsid w:val="004530FA"/>
    <w:rsid w:val="004535A9"/>
    <w:rsid w:val="0045373A"/>
    <w:rsid w:val="00453B3C"/>
    <w:rsid w:val="00453E98"/>
    <w:rsid w:val="00454D5A"/>
    <w:rsid w:val="00455BE8"/>
    <w:rsid w:val="00456168"/>
    <w:rsid w:val="00456598"/>
    <w:rsid w:val="0045666A"/>
    <w:rsid w:val="004570A1"/>
    <w:rsid w:val="00457335"/>
    <w:rsid w:val="00457448"/>
    <w:rsid w:val="00457478"/>
    <w:rsid w:val="00457FDF"/>
    <w:rsid w:val="00464C14"/>
    <w:rsid w:val="00466366"/>
    <w:rsid w:val="00466DCE"/>
    <w:rsid w:val="00467375"/>
    <w:rsid w:val="004673AF"/>
    <w:rsid w:val="00470129"/>
    <w:rsid w:val="004711F0"/>
    <w:rsid w:val="004718F8"/>
    <w:rsid w:val="00473299"/>
    <w:rsid w:val="00473E0C"/>
    <w:rsid w:val="00474984"/>
    <w:rsid w:val="004750A7"/>
    <w:rsid w:val="004759EB"/>
    <w:rsid w:val="004760FE"/>
    <w:rsid w:val="0047748B"/>
    <w:rsid w:val="00480259"/>
    <w:rsid w:val="0048096F"/>
    <w:rsid w:val="00482617"/>
    <w:rsid w:val="0048274B"/>
    <w:rsid w:val="00482B31"/>
    <w:rsid w:val="0048305B"/>
    <w:rsid w:val="004842B0"/>
    <w:rsid w:val="00484C31"/>
    <w:rsid w:val="0048597E"/>
    <w:rsid w:val="00485D5F"/>
    <w:rsid w:val="0048643B"/>
    <w:rsid w:val="004865BB"/>
    <w:rsid w:val="00491689"/>
    <w:rsid w:val="00492E30"/>
    <w:rsid w:val="004935A7"/>
    <w:rsid w:val="004962C3"/>
    <w:rsid w:val="00496E99"/>
    <w:rsid w:val="004A0517"/>
    <w:rsid w:val="004A08CF"/>
    <w:rsid w:val="004A0A05"/>
    <w:rsid w:val="004A15C4"/>
    <w:rsid w:val="004A1E7C"/>
    <w:rsid w:val="004A1F1B"/>
    <w:rsid w:val="004A278F"/>
    <w:rsid w:val="004A2A79"/>
    <w:rsid w:val="004A39FF"/>
    <w:rsid w:val="004A4BA1"/>
    <w:rsid w:val="004A4D26"/>
    <w:rsid w:val="004A5D04"/>
    <w:rsid w:val="004A765E"/>
    <w:rsid w:val="004A774B"/>
    <w:rsid w:val="004A78D1"/>
    <w:rsid w:val="004B06BD"/>
    <w:rsid w:val="004B1EAB"/>
    <w:rsid w:val="004B2658"/>
    <w:rsid w:val="004B425A"/>
    <w:rsid w:val="004B45EC"/>
    <w:rsid w:val="004B5E98"/>
    <w:rsid w:val="004B6CD4"/>
    <w:rsid w:val="004B7B55"/>
    <w:rsid w:val="004B7E9A"/>
    <w:rsid w:val="004C1B93"/>
    <w:rsid w:val="004C286B"/>
    <w:rsid w:val="004C2C97"/>
    <w:rsid w:val="004C2C99"/>
    <w:rsid w:val="004C58CF"/>
    <w:rsid w:val="004C68E6"/>
    <w:rsid w:val="004C7CA1"/>
    <w:rsid w:val="004C7E0D"/>
    <w:rsid w:val="004C7EA8"/>
    <w:rsid w:val="004D0E5F"/>
    <w:rsid w:val="004D384A"/>
    <w:rsid w:val="004D4950"/>
    <w:rsid w:val="004D569F"/>
    <w:rsid w:val="004D5763"/>
    <w:rsid w:val="004D581D"/>
    <w:rsid w:val="004D5AAC"/>
    <w:rsid w:val="004D5C9B"/>
    <w:rsid w:val="004D79AC"/>
    <w:rsid w:val="004E20A3"/>
    <w:rsid w:val="004E7659"/>
    <w:rsid w:val="004E79F6"/>
    <w:rsid w:val="004F011E"/>
    <w:rsid w:val="004F0DCC"/>
    <w:rsid w:val="004F1E25"/>
    <w:rsid w:val="004F3997"/>
    <w:rsid w:val="004F4995"/>
    <w:rsid w:val="004F4C71"/>
    <w:rsid w:val="004F5D8C"/>
    <w:rsid w:val="004F5F00"/>
    <w:rsid w:val="004F6221"/>
    <w:rsid w:val="004F6C09"/>
    <w:rsid w:val="0050305C"/>
    <w:rsid w:val="005038E6"/>
    <w:rsid w:val="00504DCA"/>
    <w:rsid w:val="00505D74"/>
    <w:rsid w:val="00507BDE"/>
    <w:rsid w:val="0051013C"/>
    <w:rsid w:val="005106EC"/>
    <w:rsid w:val="00511A36"/>
    <w:rsid w:val="0051295B"/>
    <w:rsid w:val="00513088"/>
    <w:rsid w:val="005130D3"/>
    <w:rsid w:val="0051450A"/>
    <w:rsid w:val="00514FCB"/>
    <w:rsid w:val="00515DED"/>
    <w:rsid w:val="00516A1F"/>
    <w:rsid w:val="00521B0C"/>
    <w:rsid w:val="00522649"/>
    <w:rsid w:val="00522B98"/>
    <w:rsid w:val="0052334E"/>
    <w:rsid w:val="00524A3F"/>
    <w:rsid w:val="00524B3B"/>
    <w:rsid w:val="00524E0F"/>
    <w:rsid w:val="00525ABD"/>
    <w:rsid w:val="0052619E"/>
    <w:rsid w:val="005262B0"/>
    <w:rsid w:val="00526574"/>
    <w:rsid w:val="00526A07"/>
    <w:rsid w:val="00526EF1"/>
    <w:rsid w:val="00527F55"/>
    <w:rsid w:val="00531203"/>
    <w:rsid w:val="0053145B"/>
    <w:rsid w:val="0053164E"/>
    <w:rsid w:val="0053234B"/>
    <w:rsid w:val="005325C9"/>
    <w:rsid w:val="00535459"/>
    <w:rsid w:val="00535D40"/>
    <w:rsid w:val="00535D94"/>
    <w:rsid w:val="00536393"/>
    <w:rsid w:val="005363EB"/>
    <w:rsid w:val="00536830"/>
    <w:rsid w:val="005373A6"/>
    <w:rsid w:val="0054016D"/>
    <w:rsid w:val="005412B3"/>
    <w:rsid w:val="0054137A"/>
    <w:rsid w:val="0054164E"/>
    <w:rsid w:val="00541E47"/>
    <w:rsid w:val="005435F2"/>
    <w:rsid w:val="00543B2E"/>
    <w:rsid w:val="00543B73"/>
    <w:rsid w:val="005441F0"/>
    <w:rsid w:val="00545394"/>
    <w:rsid w:val="005460FA"/>
    <w:rsid w:val="005468C1"/>
    <w:rsid w:val="00546ADE"/>
    <w:rsid w:val="00546F1C"/>
    <w:rsid w:val="00547066"/>
    <w:rsid w:val="00547310"/>
    <w:rsid w:val="005475F6"/>
    <w:rsid w:val="00547F50"/>
    <w:rsid w:val="00550D4D"/>
    <w:rsid w:val="00551113"/>
    <w:rsid w:val="005511A5"/>
    <w:rsid w:val="00551711"/>
    <w:rsid w:val="00551945"/>
    <w:rsid w:val="00553B55"/>
    <w:rsid w:val="005548DE"/>
    <w:rsid w:val="00554A1E"/>
    <w:rsid w:val="0055554C"/>
    <w:rsid w:val="005556F9"/>
    <w:rsid w:val="00555C70"/>
    <w:rsid w:val="00555DDF"/>
    <w:rsid w:val="005565BE"/>
    <w:rsid w:val="00560D31"/>
    <w:rsid w:val="00561635"/>
    <w:rsid w:val="005623E7"/>
    <w:rsid w:val="00564062"/>
    <w:rsid w:val="00564B05"/>
    <w:rsid w:val="0056515C"/>
    <w:rsid w:val="0056582C"/>
    <w:rsid w:val="00566424"/>
    <w:rsid w:val="005714E2"/>
    <w:rsid w:val="0057363E"/>
    <w:rsid w:val="00573C0E"/>
    <w:rsid w:val="0057607A"/>
    <w:rsid w:val="0057695B"/>
    <w:rsid w:val="00576E1F"/>
    <w:rsid w:val="005773C4"/>
    <w:rsid w:val="0058069F"/>
    <w:rsid w:val="00580C47"/>
    <w:rsid w:val="005822AB"/>
    <w:rsid w:val="00582348"/>
    <w:rsid w:val="005823A9"/>
    <w:rsid w:val="005826CE"/>
    <w:rsid w:val="00582C97"/>
    <w:rsid w:val="00583832"/>
    <w:rsid w:val="00583AB8"/>
    <w:rsid w:val="005861FD"/>
    <w:rsid w:val="00592E0C"/>
    <w:rsid w:val="005932B0"/>
    <w:rsid w:val="0059341D"/>
    <w:rsid w:val="00593C44"/>
    <w:rsid w:val="00593C66"/>
    <w:rsid w:val="00594AC9"/>
    <w:rsid w:val="00594F9F"/>
    <w:rsid w:val="00595A5F"/>
    <w:rsid w:val="00596CC7"/>
    <w:rsid w:val="00597004"/>
    <w:rsid w:val="005974A1"/>
    <w:rsid w:val="00597A8C"/>
    <w:rsid w:val="005A3950"/>
    <w:rsid w:val="005A4B38"/>
    <w:rsid w:val="005A517A"/>
    <w:rsid w:val="005A5DAD"/>
    <w:rsid w:val="005A5DEC"/>
    <w:rsid w:val="005A6348"/>
    <w:rsid w:val="005A6CA8"/>
    <w:rsid w:val="005A781B"/>
    <w:rsid w:val="005A7E2D"/>
    <w:rsid w:val="005B105B"/>
    <w:rsid w:val="005B1292"/>
    <w:rsid w:val="005B1C72"/>
    <w:rsid w:val="005B335B"/>
    <w:rsid w:val="005B3901"/>
    <w:rsid w:val="005B3EDA"/>
    <w:rsid w:val="005B48E6"/>
    <w:rsid w:val="005B5509"/>
    <w:rsid w:val="005B6BC1"/>
    <w:rsid w:val="005B7911"/>
    <w:rsid w:val="005B7A7C"/>
    <w:rsid w:val="005C1419"/>
    <w:rsid w:val="005C19DC"/>
    <w:rsid w:val="005C3394"/>
    <w:rsid w:val="005C3894"/>
    <w:rsid w:val="005C3A0E"/>
    <w:rsid w:val="005C609B"/>
    <w:rsid w:val="005D0785"/>
    <w:rsid w:val="005D1F2D"/>
    <w:rsid w:val="005D2D4E"/>
    <w:rsid w:val="005D5739"/>
    <w:rsid w:val="005D5E47"/>
    <w:rsid w:val="005D6546"/>
    <w:rsid w:val="005D668C"/>
    <w:rsid w:val="005D6ED2"/>
    <w:rsid w:val="005D78A3"/>
    <w:rsid w:val="005E0D6A"/>
    <w:rsid w:val="005E1597"/>
    <w:rsid w:val="005E161A"/>
    <w:rsid w:val="005E2120"/>
    <w:rsid w:val="005E2DD7"/>
    <w:rsid w:val="005E6E50"/>
    <w:rsid w:val="005F00DD"/>
    <w:rsid w:val="005F0CF2"/>
    <w:rsid w:val="005F4EA7"/>
    <w:rsid w:val="005F633F"/>
    <w:rsid w:val="005F7CF0"/>
    <w:rsid w:val="00601729"/>
    <w:rsid w:val="00602D3A"/>
    <w:rsid w:val="00605CA5"/>
    <w:rsid w:val="00605D07"/>
    <w:rsid w:val="006065C2"/>
    <w:rsid w:val="00606A98"/>
    <w:rsid w:val="00606F69"/>
    <w:rsid w:val="0061036B"/>
    <w:rsid w:val="00610F6A"/>
    <w:rsid w:val="00614FB7"/>
    <w:rsid w:val="00616A62"/>
    <w:rsid w:val="006176F2"/>
    <w:rsid w:val="0061783E"/>
    <w:rsid w:val="00620179"/>
    <w:rsid w:val="0062099E"/>
    <w:rsid w:val="0062425A"/>
    <w:rsid w:val="006246A4"/>
    <w:rsid w:val="00625E84"/>
    <w:rsid w:val="006308F3"/>
    <w:rsid w:val="00631986"/>
    <w:rsid w:val="00631B42"/>
    <w:rsid w:val="00632523"/>
    <w:rsid w:val="00633CB0"/>
    <w:rsid w:val="00633EB8"/>
    <w:rsid w:val="00634711"/>
    <w:rsid w:val="00635D1F"/>
    <w:rsid w:val="00635E21"/>
    <w:rsid w:val="00635EC1"/>
    <w:rsid w:val="00640DF2"/>
    <w:rsid w:val="00640F63"/>
    <w:rsid w:val="00642C2C"/>
    <w:rsid w:val="006431C9"/>
    <w:rsid w:val="00643A9F"/>
    <w:rsid w:val="00644D28"/>
    <w:rsid w:val="00644E05"/>
    <w:rsid w:val="00645475"/>
    <w:rsid w:val="00645ED2"/>
    <w:rsid w:val="006461E0"/>
    <w:rsid w:val="00647D91"/>
    <w:rsid w:val="006501B3"/>
    <w:rsid w:val="00650F8B"/>
    <w:rsid w:val="00651EB4"/>
    <w:rsid w:val="00653A35"/>
    <w:rsid w:val="006541CD"/>
    <w:rsid w:val="0065561F"/>
    <w:rsid w:val="00660E41"/>
    <w:rsid w:val="00660E89"/>
    <w:rsid w:val="00661BA3"/>
    <w:rsid w:val="00663657"/>
    <w:rsid w:val="006639E5"/>
    <w:rsid w:val="00663EC5"/>
    <w:rsid w:val="00665659"/>
    <w:rsid w:val="00666E4A"/>
    <w:rsid w:val="0066780D"/>
    <w:rsid w:val="00671603"/>
    <w:rsid w:val="00671A58"/>
    <w:rsid w:val="00671D48"/>
    <w:rsid w:val="00672865"/>
    <w:rsid w:val="00672EA0"/>
    <w:rsid w:val="00673718"/>
    <w:rsid w:val="00673C99"/>
    <w:rsid w:val="0067425B"/>
    <w:rsid w:val="00674FAC"/>
    <w:rsid w:val="00675929"/>
    <w:rsid w:val="00676704"/>
    <w:rsid w:val="00677383"/>
    <w:rsid w:val="006777F3"/>
    <w:rsid w:val="00677B83"/>
    <w:rsid w:val="00680015"/>
    <w:rsid w:val="006814B1"/>
    <w:rsid w:val="00683161"/>
    <w:rsid w:val="00683522"/>
    <w:rsid w:val="006857C2"/>
    <w:rsid w:val="00686BDF"/>
    <w:rsid w:val="00687BF2"/>
    <w:rsid w:val="006904AA"/>
    <w:rsid w:val="0069195F"/>
    <w:rsid w:val="00691E6A"/>
    <w:rsid w:val="0069224F"/>
    <w:rsid w:val="00692A7F"/>
    <w:rsid w:val="0069312B"/>
    <w:rsid w:val="00693D1C"/>
    <w:rsid w:val="0069450E"/>
    <w:rsid w:val="00694EC1"/>
    <w:rsid w:val="00695864"/>
    <w:rsid w:val="00697370"/>
    <w:rsid w:val="006A10AE"/>
    <w:rsid w:val="006A1A0E"/>
    <w:rsid w:val="006A1EA8"/>
    <w:rsid w:val="006A4EF2"/>
    <w:rsid w:val="006A5DB7"/>
    <w:rsid w:val="006A72A7"/>
    <w:rsid w:val="006B1662"/>
    <w:rsid w:val="006B230F"/>
    <w:rsid w:val="006B5120"/>
    <w:rsid w:val="006B52E3"/>
    <w:rsid w:val="006B5D71"/>
    <w:rsid w:val="006B68F4"/>
    <w:rsid w:val="006B785D"/>
    <w:rsid w:val="006C0859"/>
    <w:rsid w:val="006C2DAE"/>
    <w:rsid w:val="006C3320"/>
    <w:rsid w:val="006C39DC"/>
    <w:rsid w:val="006C527C"/>
    <w:rsid w:val="006C5770"/>
    <w:rsid w:val="006C5CE6"/>
    <w:rsid w:val="006C644C"/>
    <w:rsid w:val="006C653D"/>
    <w:rsid w:val="006D0265"/>
    <w:rsid w:val="006D286E"/>
    <w:rsid w:val="006D47CD"/>
    <w:rsid w:val="006D6BD0"/>
    <w:rsid w:val="006D6C4C"/>
    <w:rsid w:val="006E04E1"/>
    <w:rsid w:val="006E0B4E"/>
    <w:rsid w:val="006E0FBF"/>
    <w:rsid w:val="006E13E1"/>
    <w:rsid w:val="006E19BD"/>
    <w:rsid w:val="006E3F4D"/>
    <w:rsid w:val="006E4B94"/>
    <w:rsid w:val="006E528A"/>
    <w:rsid w:val="006E5731"/>
    <w:rsid w:val="006E5B6E"/>
    <w:rsid w:val="006E623D"/>
    <w:rsid w:val="006F029D"/>
    <w:rsid w:val="006F240A"/>
    <w:rsid w:val="006F5710"/>
    <w:rsid w:val="006F70EF"/>
    <w:rsid w:val="006F733B"/>
    <w:rsid w:val="0070061D"/>
    <w:rsid w:val="00701DBE"/>
    <w:rsid w:val="00703D86"/>
    <w:rsid w:val="00706316"/>
    <w:rsid w:val="007065D1"/>
    <w:rsid w:val="007071FA"/>
    <w:rsid w:val="007076D4"/>
    <w:rsid w:val="007077BC"/>
    <w:rsid w:val="00707EA3"/>
    <w:rsid w:val="00710049"/>
    <w:rsid w:val="00710ADD"/>
    <w:rsid w:val="0071379F"/>
    <w:rsid w:val="0071566A"/>
    <w:rsid w:val="007156AD"/>
    <w:rsid w:val="00716B58"/>
    <w:rsid w:val="007173FC"/>
    <w:rsid w:val="0072049F"/>
    <w:rsid w:val="00721B5F"/>
    <w:rsid w:val="00722A47"/>
    <w:rsid w:val="00725225"/>
    <w:rsid w:val="0072765A"/>
    <w:rsid w:val="00727B04"/>
    <w:rsid w:val="0073094F"/>
    <w:rsid w:val="00733638"/>
    <w:rsid w:val="00735054"/>
    <w:rsid w:val="00735F19"/>
    <w:rsid w:val="0074356C"/>
    <w:rsid w:val="007448FC"/>
    <w:rsid w:val="00744D58"/>
    <w:rsid w:val="00745A27"/>
    <w:rsid w:val="00745E15"/>
    <w:rsid w:val="00746733"/>
    <w:rsid w:val="00746C95"/>
    <w:rsid w:val="007473DD"/>
    <w:rsid w:val="00747CB1"/>
    <w:rsid w:val="00747D7D"/>
    <w:rsid w:val="007547C9"/>
    <w:rsid w:val="00754815"/>
    <w:rsid w:val="0075609B"/>
    <w:rsid w:val="00756BF3"/>
    <w:rsid w:val="00757247"/>
    <w:rsid w:val="0076091E"/>
    <w:rsid w:val="00760D05"/>
    <w:rsid w:val="00761A46"/>
    <w:rsid w:val="00763A26"/>
    <w:rsid w:val="00763F08"/>
    <w:rsid w:val="00765029"/>
    <w:rsid w:val="0076597F"/>
    <w:rsid w:val="00767B80"/>
    <w:rsid w:val="007701E2"/>
    <w:rsid w:val="00770681"/>
    <w:rsid w:val="00770931"/>
    <w:rsid w:val="00770EAB"/>
    <w:rsid w:val="0077115A"/>
    <w:rsid w:val="007731F0"/>
    <w:rsid w:val="0077323D"/>
    <w:rsid w:val="00774D1D"/>
    <w:rsid w:val="007754DB"/>
    <w:rsid w:val="007779AE"/>
    <w:rsid w:val="00780CDA"/>
    <w:rsid w:val="00781946"/>
    <w:rsid w:val="00781C97"/>
    <w:rsid w:val="0078219E"/>
    <w:rsid w:val="007821D1"/>
    <w:rsid w:val="007826C0"/>
    <w:rsid w:val="00783244"/>
    <w:rsid w:val="007833B4"/>
    <w:rsid w:val="00783A98"/>
    <w:rsid w:val="00785661"/>
    <w:rsid w:val="00786115"/>
    <w:rsid w:val="0078684B"/>
    <w:rsid w:val="00787714"/>
    <w:rsid w:val="0079046D"/>
    <w:rsid w:val="00790B1A"/>
    <w:rsid w:val="00791B6F"/>
    <w:rsid w:val="00791C08"/>
    <w:rsid w:val="007925C4"/>
    <w:rsid w:val="00793461"/>
    <w:rsid w:val="00794389"/>
    <w:rsid w:val="0079560B"/>
    <w:rsid w:val="00796900"/>
    <w:rsid w:val="00796DFF"/>
    <w:rsid w:val="007A1821"/>
    <w:rsid w:val="007A212F"/>
    <w:rsid w:val="007A2402"/>
    <w:rsid w:val="007A28B2"/>
    <w:rsid w:val="007A2ACE"/>
    <w:rsid w:val="007A3F27"/>
    <w:rsid w:val="007A4317"/>
    <w:rsid w:val="007A4F80"/>
    <w:rsid w:val="007A785B"/>
    <w:rsid w:val="007B0236"/>
    <w:rsid w:val="007B0602"/>
    <w:rsid w:val="007B07D0"/>
    <w:rsid w:val="007B1C2E"/>
    <w:rsid w:val="007B1D22"/>
    <w:rsid w:val="007B2BA1"/>
    <w:rsid w:val="007B34A3"/>
    <w:rsid w:val="007B3DDB"/>
    <w:rsid w:val="007B65B0"/>
    <w:rsid w:val="007C1501"/>
    <w:rsid w:val="007C16AA"/>
    <w:rsid w:val="007C1D5F"/>
    <w:rsid w:val="007C213A"/>
    <w:rsid w:val="007C261A"/>
    <w:rsid w:val="007C3F4F"/>
    <w:rsid w:val="007C4000"/>
    <w:rsid w:val="007C7E3A"/>
    <w:rsid w:val="007D07BF"/>
    <w:rsid w:val="007D2775"/>
    <w:rsid w:val="007D30F1"/>
    <w:rsid w:val="007D34AF"/>
    <w:rsid w:val="007D6CA3"/>
    <w:rsid w:val="007D74C1"/>
    <w:rsid w:val="007D77B2"/>
    <w:rsid w:val="007E046E"/>
    <w:rsid w:val="007E05C4"/>
    <w:rsid w:val="007E0F47"/>
    <w:rsid w:val="007E1B4D"/>
    <w:rsid w:val="007E3C2B"/>
    <w:rsid w:val="007E62A2"/>
    <w:rsid w:val="007E6A8C"/>
    <w:rsid w:val="007E7502"/>
    <w:rsid w:val="007F1031"/>
    <w:rsid w:val="007F1868"/>
    <w:rsid w:val="007F186C"/>
    <w:rsid w:val="007F18E9"/>
    <w:rsid w:val="007F28C7"/>
    <w:rsid w:val="007F29D0"/>
    <w:rsid w:val="007F2B74"/>
    <w:rsid w:val="007F481E"/>
    <w:rsid w:val="007F4C3C"/>
    <w:rsid w:val="007F6EFE"/>
    <w:rsid w:val="00800687"/>
    <w:rsid w:val="00800B1F"/>
    <w:rsid w:val="00800C88"/>
    <w:rsid w:val="00803294"/>
    <w:rsid w:val="00806B63"/>
    <w:rsid w:val="008070E4"/>
    <w:rsid w:val="00807E33"/>
    <w:rsid w:val="008104CC"/>
    <w:rsid w:val="00810B02"/>
    <w:rsid w:val="00811092"/>
    <w:rsid w:val="0081310B"/>
    <w:rsid w:val="008145CB"/>
    <w:rsid w:val="0081462C"/>
    <w:rsid w:val="00814C21"/>
    <w:rsid w:val="00816A85"/>
    <w:rsid w:val="00817771"/>
    <w:rsid w:val="00821A66"/>
    <w:rsid w:val="0082363E"/>
    <w:rsid w:val="00823939"/>
    <w:rsid w:val="00824182"/>
    <w:rsid w:val="00825CBA"/>
    <w:rsid w:val="008262F2"/>
    <w:rsid w:val="008270C7"/>
    <w:rsid w:val="00832122"/>
    <w:rsid w:val="00832EDD"/>
    <w:rsid w:val="0083340E"/>
    <w:rsid w:val="00833ADA"/>
    <w:rsid w:val="00834349"/>
    <w:rsid w:val="008351C8"/>
    <w:rsid w:val="008405A0"/>
    <w:rsid w:val="00842BCD"/>
    <w:rsid w:val="00842F20"/>
    <w:rsid w:val="0084406E"/>
    <w:rsid w:val="00845936"/>
    <w:rsid w:val="00853501"/>
    <w:rsid w:val="00853D7D"/>
    <w:rsid w:val="00854288"/>
    <w:rsid w:val="00854B50"/>
    <w:rsid w:val="008555C8"/>
    <w:rsid w:val="00856E76"/>
    <w:rsid w:val="00860DA7"/>
    <w:rsid w:val="00861327"/>
    <w:rsid w:val="008613D7"/>
    <w:rsid w:val="00861AB0"/>
    <w:rsid w:val="00863315"/>
    <w:rsid w:val="00864DC2"/>
    <w:rsid w:val="0086604D"/>
    <w:rsid w:val="0086664F"/>
    <w:rsid w:val="008667C9"/>
    <w:rsid w:val="0087274F"/>
    <w:rsid w:val="008727E5"/>
    <w:rsid w:val="008769B8"/>
    <w:rsid w:val="00876C43"/>
    <w:rsid w:val="00881C63"/>
    <w:rsid w:val="008829FA"/>
    <w:rsid w:val="00882EDF"/>
    <w:rsid w:val="00882EFE"/>
    <w:rsid w:val="00882FCA"/>
    <w:rsid w:val="00887E92"/>
    <w:rsid w:val="008900CC"/>
    <w:rsid w:val="00890CBA"/>
    <w:rsid w:val="00894207"/>
    <w:rsid w:val="00894BE8"/>
    <w:rsid w:val="008952E3"/>
    <w:rsid w:val="0089576A"/>
    <w:rsid w:val="008A0E3B"/>
    <w:rsid w:val="008A1A6D"/>
    <w:rsid w:val="008A3ADE"/>
    <w:rsid w:val="008A447F"/>
    <w:rsid w:val="008A53B9"/>
    <w:rsid w:val="008A599E"/>
    <w:rsid w:val="008A5B97"/>
    <w:rsid w:val="008B0438"/>
    <w:rsid w:val="008B0692"/>
    <w:rsid w:val="008B0A31"/>
    <w:rsid w:val="008B0A6B"/>
    <w:rsid w:val="008B52C5"/>
    <w:rsid w:val="008B545C"/>
    <w:rsid w:val="008B5D2B"/>
    <w:rsid w:val="008B607C"/>
    <w:rsid w:val="008B61EE"/>
    <w:rsid w:val="008B6DAC"/>
    <w:rsid w:val="008B7715"/>
    <w:rsid w:val="008B7976"/>
    <w:rsid w:val="008B7C04"/>
    <w:rsid w:val="008C1F3A"/>
    <w:rsid w:val="008C2290"/>
    <w:rsid w:val="008C3A27"/>
    <w:rsid w:val="008C62CF"/>
    <w:rsid w:val="008C6E08"/>
    <w:rsid w:val="008C753E"/>
    <w:rsid w:val="008C7C5E"/>
    <w:rsid w:val="008D1147"/>
    <w:rsid w:val="008D1B0F"/>
    <w:rsid w:val="008D2B28"/>
    <w:rsid w:val="008D3FCE"/>
    <w:rsid w:val="008D58DF"/>
    <w:rsid w:val="008D698E"/>
    <w:rsid w:val="008E06C8"/>
    <w:rsid w:val="008E24EE"/>
    <w:rsid w:val="008E2E69"/>
    <w:rsid w:val="008E3635"/>
    <w:rsid w:val="008E4475"/>
    <w:rsid w:val="008E44FD"/>
    <w:rsid w:val="008E4996"/>
    <w:rsid w:val="008E4B0F"/>
    <w:rsid w:val="008E4E9A"/>
    <w:rsid w:val="008E50AF"/>
    <w:rsid w:val="008E53FA"/>
    <w:rsid w:val="008E5696"/>
    <w:rsid w:val="008E5FB9"/>
    <w:rsid w:val="008E664B"/>
    <w:rsid w:val="008E6A1C"/>
    <w:rsid w:val="008E79E1"/>
    <w:rsid w:val="008E7BFF"/>
    <w:rsid w:val="008E7C72"/>
    <w:rsid w:val="008F01BC"/>
    <w:rsid w:val="008F0796"/>
    <w:rsid w:val="008F0F67"/>
    <w:rsid w:val="008F24AE"/>
    <w:rsid w:val="008F3DED"/>
    <w:rsid w:val="008F5734"/>
    <w:rsid w:val="008F5AB3"/>
    <w:rsid w:val="008F6818"/>
    <w:rsid w:val="008F7061"/>
    <w:rsid w:val="00901918"/>
    <w:rsid w:val="00904F64"/>
    <w:rsid w:val="0091091F"/>
    <w:rsid w:val="009110A4"/>
    <w:rsid w:val="009122DF"/>
    <w:rsid w:val="009124A0"/>
    <w:rsid w:val="00912CE5"/>
    <w:rsid w:val="00913545"/>
    <w:rsid w:val="00914C5B"/>
    <w:rsid w:val="00915B07"/>
    <w:rsid w:val="00915ECC"/>
    <w:rsid w:val="00916660"/>
    <w:rsid w:val="00917C22"/>
    <w:rsid w:val="00920344"/>
    <w:rsid w:val="00921662"/>
    <w:rsid w:val="00921C2C"/>
    <w:rsid w:val="009240CD"/>
    <w:rsid w:val="0092782A"/>
    <w:rsid w:val="00927C02"/>
    <w:rsid w:val="009301B9"/>
    <w:rsid w:val="009319E9"/>
    <w:rsid w:val="0093222E"/>
    <w:rsid w:val="0093244D"/>
    <w:rsid w:val="00933014"/>
    <w:rsid w:val="00934301"/>
    <w:rsid w:val="009345E3"/>
    <w:rsid w:val="00934E53"/>
    <w:rsid w:val="0093684D"/>
    <w:rsid w:val="009376C7"/>
    <w:rsid w:val="00937AF6"/>
    <w:rsid w:val="009407A4"/>
    <w:rsid w:val="00940CDA"/>
    <w:rsid w:val="00941FB5"/>
    <w:rsid w:val="0094218A"/>
    <w:rsid w:val="00942546"/>
    <w:rsid w:val="00944E33"/>
    <w:rsid w:val="009452EB"/>
    <w:rsid w:val="009460DE"/>
    <w:rsid w:val="00946D0B"/>
    <w:rsid w:val="009472BC"/>
    <w:rsid w:val="0095124C"/>
    <w:rsid w:val="00951430"/>
    <w:rsid w:val="009516B1"/>
    <w:rsid w:val="00952743"/>
    <w:rsid w:val="0095275D"/>
    <w:rsid w:val="00953A7A"/>
    <w:rsid w:val="009544A0"/>
    <w:rsid w:val="00954F17"/>
    <w:rsid w:val="00955712"/>
    <w:rsid w:val="00955922"/>
    <w:rsid w:val="00955ABD"/>
    <w:rsid w:val="00957E7A"/>
    <w:rsid w:val="00961EEB"/>
    <w:rsid w:val="00962959"/>
    <w:rsid w:val="00962BE2"/>
    <w:rsid w:val="00962ED3"/>
    <w:rsid w:val="00964225"/>
    <w:rsid w:val="00964252"/>
    <w:rsid w:val="0096637E"/>
    <w:rsid w:val="009679B3"/>
    <w:rsid w:val="009705BA"/>
    <w:rsid w:val="00970CA0"/>
    <w:rsid w:val="00970D75"/>
    <w:rsid w:val="00970F31"/>
    <w:rsid w:val="009712C6"/>
    <w:rsid w:val="00971E65"/>
    <w:rsid w:val="00971FA9"/>
    <w:rsid w:val="00972609"/>
    <w:rsid w:val="0097370B"/>
    <w:rsid w:val="00976CFE"/>
    <w:rsid w:val="0097758D"/>
    <w:rsid w:val="00977C8B"/>
    <w:rsid w:val="00977DE4"/>
    <w:rsid w:val="009838B0"/>
    <w:rsid w:val="00983DC7"/>
    <w:rsid w:val="00984146"/>
    <w:rsid w:val="0098421B"/>
    <w:rsid w:val="00984EE2"/>
    <w:rsid w:val="009863CC"/>
    <w:rsid w:val="0099050C"/>
    <w:rsid w:val="009914F7"/>
    <w:rsid w:val="00992535"/>
    <w:rsid w:val="00992EA8"/>
    <w:rsid w:val="00993618"/>
    <w:rsid w:val="00993F62"/>
    <w:rsid w:val="009970C1"/>
    <w:rsid w:val="009A528C"/>
    <w:rsid w:val="009A5293"/>
    <w:rsid w:val="009A5BE2"/>
    <w:rsid w:val="009A6AC0"/>
    <w:rsid w:val="009B0F56"/>
    <w:rsid w:val="009B115F"/>
    <w:rsid w:val="009B1D5E"/>
    <w:rsid w:val="009B2584"/>
    <w:rsid w:val="009B3F55"/>
    <w:rsid w:val="009B45C5"/>
    <w:rsid w:val="009B5A9B"/>
    <w:rsid w:val="009B5D7C"/>
    <w:rsid w:val="009C1CAC"/>
    <w:rsid w:val="009C2BA2"/>
    <w:rsid w:val="009C456E"/>
    <w:rsid w:val="009C483F"/>
    <w:rsid w:val="009C566F"/>
    <w:rsid w:val="009C57AE"/>
    <w:rsid w:val="009C7B81"/>
    <w:rsid w:val="009C7C6E"/>
    <w:rsid w:val="009D04DE"/>
    <w:rsid w:val="009D071C"/>
    <w:rsid w:val="009D1104"/>
    <w:rsid w:val="009D118C"/>
    <w:rsid w:val="009D13C6"/>
    <w:rsid w:val="009D1983"/>
    <w:rsid w:val="009D3347"/>
    <w:rsid w:val="009D492E"/>
    <w:rsid w:val="009D49C1"/>
    <w:rsid w:val="009D5618"/>
    <w:rsid w:val="009D7250"/>
    <w:rsid w:val="009D787F"/>
    <w:rsid w:val="009E0A53"/>
    <w:rsid w:val="009E2FD3"/>
    <w:rsid w:val="009E366E"/>
    <w:rsid w:val="009E6872"/>
    <w:rsid w:val="009F05B5"/>
    <w:rsid w:val="009F0AC6"/>
    <w:rsid w:val="009F18CD"/>
    <w:rsid w:val="009F23AB"/>
    <w:rsid w:val="009F3B61"/>
    <w:rsid w:val="009F527C"/>
    <w:rsid w:val="009F5668"/>
    <w:rsid w:val="009F6F9D"/>
    <w:rsid w:val="00A0070F"/>
    <w:rsid w:val="00A013E5"/>
    <w:rsid w:val="00A018F9"/>
    <w:rsid w:val="00A02851"/>
    <w:rsid w:val="00A02EEF"/>
    <w:rsid w:val="00A05894"/>
    <w:rsid w:val="00A06B9F"/>
    <w:rsid w:val="00A07906"/>
    <w:rsid w:val="00A136C2"/>
    <w:rsid w:val="00A142F3"/>
    <w:rsid w:val="00A14C9B"/>
    <w:rsid w:val="00A15428"/>
    <w:rsid w:val="00A15810"/>
    <w:rsid w:val="00A17A3F"/>
    <w:rsid w:val="00A17A66"/>
    <w:rsid w:val="00A20189"/>
    <w:rsid w:val="00A21055"/>
    <w:rsid w:val="00A2105D"/>
    <w:rsid w:val="00A2172C"/>
    <w:rsid w:val="00A22F38"/>
    <w:rsid w:val="00A232C4"/>
    <w:rsid w:val="00A2360F"/>
    <w:rsid w:val="00A24635"/>
    <w:rsid w:val="00A2575C"/>
    <w:rsid w:val="00A2605B"/>
    <w:rsid w:val="00A2609C"/>
    <w:rsid w:val="00A26BC6"/>
    <w:rsid w:val="00A27BB7"/>
    <w:rsid w:val="00A3167B"/>
    <w:rsid w:val="00A33DD7"/>
    <w:rsid w:val="00A3528F"/>
    <w:rsid w:val="00A3671D"/>
    <w:rsid w:val="00A37835"/>
    <w:rsid w:val="00A400FB"/>
    <w:rsid w:val="00A4125A"/>
    <w:rsid w:val="00A42EA8"/>
    <w:rsid w:val="00A4315E"/>
    <w:rsid w:val="00A445C0"/>
    <w:rsid w:val="00A451A8"/>
    <w:rsid w:val="00A45285"/>
    <w:rsid w:val="00A476D3"/>
    <w:rsid w:val="00A47FF3"/>
    <w:rsid w:val="00A51342"/>
    <w:rsid w:val="00A5167F"/>
    <w:rsid w:val="00A51D5B"/>
    <w:rsid w:val="00A51EDD"/>
    <w:rsid w:val="00A526F0"/>
    <w:rsid w:val="00A55EBC"/>
    <w:rsid w:val="00A56249"/>
    <w:rsid w:val="00A56E6C"/>
    <w:rsid w:val="00A57AD7"/>
    <w:rsid w:val="00A625A2"/>
    <w:rsid w:val="00A6459F"/>
    <w:rsid w:val="00A64F07"/>
    <w:rsid w:val="00A66B63"/>
    <w:rsid w:val="00A700AC"/>
    <w:rsid w:val="00A70719"/>
    <w:rsid w:val="00A714AE"/>
    <w:rsid w:val="00A7159F"/>
    <w:rsid w:val="00A72B1E"/>
    <w:rsid w:val="00A73693"/>
    <w:rsid w:val="00A74B40"/>
    <w:rsid w:val="00A74D42"/>
    <w:rsid w:val="00A75220"/>
    <w:rsid w:val="00A7579E"/>
    <w:rsid w:val="00A764F9"/>
    <w:rsid w:val="00A775E5"/>
    <w:rsid w:val="00A800BF"/>
    <w:rsid w:val="00A82810"/>
    <w:rsid w:val="00A831D1"/>
    <w:rsid w:val="00A83A5B"/>
    <w:rsid w:val="00A845A8"/>
    <w:rsid w:val="00A85EFA"/>
    <w:rsid w:val="00A86C64"/>
    <w:rsid w:val="00A87944"/>
    <w:rsid w:val="00A87EED"/>
    <w:rsid w:val="00A912BF"/>
    <w:rsid w:val="00A912CF"/>
    <w:rsid w:val="00A92640"/>
    <w:rsid w:val="00A9391B"/>
    <w:rsid w:val="00A93F44"/>
    <w:rsid w:val="00A9553B"/>
    <w:rsid w:val="00A95A75"/>
    <w:rsid w:val="00A967C0"/>
    <w:rsid w:val="00A978E5"/>
    <w:rsid w:val="00AA032F"/>
    <w:rsid w:val="00AA0559"/>
    <w:rsid w:val="00AA07DC"/>
    <w:rsid w:val="00AA1716"/>
    <w:rsid w:val="00AA1F8F"/>
    <w:rsid w:val="00AA2191"/>
    <w:rsid w:val="00AA231D"/>
    <w:rsid w:val="00AA23FE"/>
    <w:rsid w:val="00AA26B1"/>
    <w:rsid w:val="00AA44D1"/>
    <w:rsid w:val="00AA4A8A"/>
    <w:rsid w:val="00AA4FC6"/>
    <w:rsid w:val="00AA643A"/>
    <w:rsid w:val="00AA7343"/>
    <w:rsid w:val="00AB2D5F"/>
    <w:rsid w:val="00AB561A"/>
    <w:rsid w:val="00AB64F5"/>
    <w:rsid w:val="00AB75A4"/>
    <w:rsid w:val="00AB7F58"/>
    <w:rsid w:val="00AC1176"/>
    <w:rsid w:val="00AC1543"/>
    <w:rsid w:val="00AC2486"/>
    <w:rsid w:val="00AC2A9E"/>
    <w:rsid w:val="00AC2D08"/>
    <w:rsid w:val="00AC3E3B"/>
    <w:rsid w:val="00AC774D"/>
    <w:rsid w:val="00AD018C"/>
    <w:rsid w:val="00AD15F5"/>
    <w:rsid w:val="00AD184A"/>
    <w:rsid w:val="00AD2B74"/>
    <w:rsid w:val="00AD3056"/>
    <w:rsid w:val="00AD3743"/>
    <w:rsid w:val="00AD3B7F"/>
    <w:rsid w:val="00AD3C62"/>
    <w:rsid w:val="00AD64DB"/>
    <w:rsid w:val="00AD6C3D"/>
    <w:rsid w:val="00AE2E87"/>
    <w:rsid w:val="00AE37D7"/>
    <w:rsid w:val="00AE61DC"/>
    <w:rsid w:val="00AE73AE"/>
    <w:rsid w:val="00AE794C"/>
    <w:rsid w:val="00AF2063"/>
    <w:rsid w:val="00AF344C"/>
    <w:rsid w:val="00AF4E7D"/>
    <w:rsid w:val="00AF50CD"/>
    <w:rsid w:val="00AF53FE"/>
    <w:rsid w:val="00AF5624"/>
    <w:rsid w:val="00AF5F9D"/>
    <w:rsid w:val="00AF673E"/>
    <w:rsid w:val="00AF6CFE"/>
    <w:rsid w:val="00AF74CB"/>
    <w:rsid w:val="00AF7823"/>
    <w:rsid w:val="00B00143"/>
    <w:rsid w:val="00B004D5"/>
    <w:rsid w:val="00B005EF"/>
    <w:rsid w:val="00B01071"/>
    <w:rsid w:val="00B02189"/>
    <w:rsid w:val="00B03C1D"/>
    <w:rsid w:val="00B03CAF"/>
    <w:rsid w:val="00B04595"/>
    <w:rsid w:val="00B04CA8"/>
    <w:rsid w:val="00B06E2A"/>
    <w:rsid w:val="00B07114"/>
    <w:rsid w:val="00B07B50"/>
    <w:rsid w:val="00B10B60"/>
    <w:rsid w:val="00B11086"/>
    <w:rsid w:val="00B11DDB"/>
    <w:rsid w:val="00B13183"/>
    <w:rsid w:val="00B13642"/>
    <w:rsid w:val="00B139F2"/>
    <w:rsid w:val="00B1761D"/>
    <w:rsid w:val="00B17B8D"/>
    <w:rsid w:val="00B21058"/>
    <w:rsid w:val="00B228CE"/>
    <w:rsid w:val="00B22C5A"/>
    <w:rsid w:val="00B22E83"/>
    <w:rsid w:val="00B239CE"/>
    <w:rsid w:val="00B25719"/>
    <w:rsid w:val="00B267F4"/>
    <w:rsid w:val="00B269E7"/>
    <w:rsid w:val="00B26C7C"/>
    <w:rsid w:val="00B27278"/>
    <w:rsid w:val="00B274E7"/>
    <w:rsid w:val="00B2799B"/>
    <w:rsid w:val="00B30EF5"/>
    <w:rsid w:val="00B31C41"/>
    <w:rsid w:val="00B32270"/>
    <w:rsid w:val="00B333E6"/>
    <w:rsid w:val="00B33531"/>
    <w:rsid w:val="00B3396C"/>
    <w:rsid w:val="00B3449C"/>
    <w:rsid w:val="00B34A54"/>
    <w:rsid w:val="00B34FFC"/>
    <w:rsid w:val="00B357CE"/>
    <w:rsid w:val="00B3586F"/>
    <w:rsid w:val="00B359B8"/>
    <w:rsid w:val="00B366D8"/>
    <w:rsid w:val="00B379DD"/>
    <w:rsid w:val="00B4112C"/>
    <w:rsid w:val="00B41AF2"/>
    <w:rsid w:val="00B420F9"/>
    <w:rsid w:val="00B4330D"/>
    <w:rsid w:val="00B45303"/>
    <w:rsid w:val="00B459FF"/>
    <w:rsid w:val="00B45CDE"/>
    <w:rsid w:val="00B46C96"/>
    <w:rsid w:val="00B5066C"/>
    <w:rsid w:val="00B5151F"/>
    <w:rsid w:val="00B53C8F"/>
    <w:rsid w:val="00B53EF2"/>
    <w:rsid w:val="00B55C45"/>
    <w:rsid w:val="00B5740F"/>
    <w:rsid w:val="00B5776E"/>
    <w:rsid w:val="00B627A7"/>
    <w:rsid w:val="00B627FB"/>
    <w:rsid w:val="00B62B04"/>
    <w:rsid w:val="00B640CB"/>
    <w:rsid w:val="00B666E2"/>
    <w:rsid w:val="00B67C93"/>
    <w:rsid w:val="00B705F2"/>
    <w:rsid w:val="00B71593"/>
    <w:rsid w:val="00B71F36"/>
    <w:rsid w:val="00B7264F"/>
    <w:rsid w:val="00B72B84"/>
    <w:rsid w:val="00B735D8"/>
    <w:rsid w:val="00B755EC"/>
    <w:rsid w:val="00B76B0B"/>
    <w:rsid w:val="00B772B8"/>
    <w:rsid w:val="00B77BF1"/>
    <w:rsid w:val="00B80BCC"/>
    <w:rsid w:val="00B812DB"/>
    <w:rsid w:val="00B8174C"/>
    <w:rsid w:val="00B83D24"/>
    <w:rsid w:val="00B875FB"/>
    <w:rsid w:val="00B876ED"/>
    <w:rsid w:val="00B90488"/>
    <w:rsid w:val="00B905F2"/>
    <w:rsid w:val="00B91ACD"/>
    <w:rsid w:val="00B91EC5"/>
    <w:rsid w:val="00B92CF2"/>
    <w:rsid w:val="00B93E55"/>
    <w:rsid w:val="00B95404"/>
    <w:rsid w:val="00B95470"/>
    <w:rsid w:val="00B954A5"/>
    <w:rsid w:val="00B96365"/>
    <w:rsid w:val="00B96D10"/>
    <w:rsid w:val="00BA088A"/>
    <w:rsid w:val="00BA2F39"/>
    <w:rsid w:val="00BA349B"/>
    <w:rsid w:val="00BA3E2E"/>
    <w:rsid w:val="00BA422F"/>
    <w:rsid w:val="00BA48E9"/>
    <w:rsid w:val="00BA4901"/>
    <w:rsid w:val="00BA58F7"/>
    <w:rsid w:val="00BA65E6"/>
    <w:rsid w:val="00BA6635"/>
    <w:rsid w:val="00BB0512"/>
    <w:rsid w:val="00BB0D15"/>
    <w:rsid w:val="00BB22BC"/>
    <w:rsid w:val="00BB25A8"/>
    <w:rsid w:val="00BB2ECF"/>
    <w:rsid w:val="00BB5B6D"/>
    <w:rsid w:val="00BB5EC6"/>
    <w:rsid w:val="00BB7D77"/>
    <w:rsid w:val="00BB7DD6"/>
    <w:rsid w:val="00BC058F"/>
    <w:rsid w:val="00BC0E02"/>
    <w:rsid w:val="00BC1082"/>
    <w:rsid w:val="00BC1800"/>
    <w:rsid w:val="00BC299B"/>
    <w:rsid w:val="00BC427B"/>
    <w:rsid w:val="00BC479A"/>
    <w:rsid w:val="00BC5DA2"/>
    <w:rsid w:val="00BC64AA"/>
    <w:rsid w:val="00BD1135"/>
    <w:rsid w:val="00BD246F"/>
    <w:rsid w:val="00BD271A"/>
    <w:rsid w:val="00BD44EE"/>
    <w:rsid w:val="00BD478F"/>
    <w:rsid w:val="00BD4F61"/>
    <w:rsid w:val="00BD56DB"/>
    <w:rsid w:val="00BD67CB"/>
    <w:rsid w:val="00BD785A"/>
    <w:rsid w:val="00BE05A9"/>
    <w:rsid w:val="00BE10FF"/>
    <w:rsid w:val="00BE1483"/>
    <w:rsid w:val="00BE2534"/>
    <w:rsid w:val="00BE2895"/>
    <w:rsid w:val="00BE3206"/>
    <w:rsid w:val="00BE3966"/>
    <w:rsid w:val="00BE3E75"/>
    <w:rsid w:val="00BE525D"/>
    <w:rsid w:val="00BE5290"/>
    <w:rsid w:val="00BE5F38"/>
    <w:rsid w:val="00BF41EB"/>
    <w:rsid w:val="00BF54A9"/>
    <w:rsid w:val="00BF7141"/>
    <w:rsid w:val="00C0053F"/>
    <w:rsid w:val="00C03382"/>
    <w:rsid w:val="00C03AA3"/>
    <w:rsid w:val="00C0434A"/>
    <w:rsid w:val="00C049FA"/>
    <w:rsid w:val="00C04F7F"/>
    <w:rsid w:val="00C05A81"/>
    <w:rsid w:val="00C065F6"/>
    <w:rsid w:val="00C06931"/>
    <w:rsid w:val="00C07082"/>
    <w:rsid w:val="00C119B3"/>
    <w:rsid w:val="00C139FC"/>
    <w:rsid w:val="00C15BC9"/>
    <w:rsid w:val="00C15E64"/>
    <w:rsid w:val="00C16158"/>
    <w:rsid w:val="00C20A04"/>
    <w:rsid w:val="00C20B74"/>
    <w:rsid w:val="00C2103A"/>
    <w:rsid w:val="00C22593"/>
    <w:rsid w:val="00C23CD0"/>
    <w:rsid w:val="00C25967"/>
    <w:rsid w:val="00C26787"/>
    <w:rsid w:val="00C31765"/>
    <w:rsid w:val="00C31C1A"/>
    <w:rsid w:val="00C31E40"/>
    <w:rsid w:val="00C3284E"/>
    <w:rsid w:val="00C329EC"/>
    <w:rsid w:val="00C32AAA"/>
    <w:rsid w:val="00C32CD5"/>
    <w:rsid w:val="00C3563E"/>
    <w:rsid w:val="00C3618E"/>
    <w:rsid w:val="00C37E20"/>
    <w:rsid w:val="00C41A59"/>
    <w:rsid w:val="00C43CCC"/>
    <w:rsid w:val="00C4400B"/>
    <w:rsid w:val="00C50C87"/>
    <w:rsid w:val="00C5345E"/>
    <w:rsid w:val="00C5383C"/>
    <w:rsid w:val="00C546EE"/>
    <w:rsid w:val="00C54F1B"/>
    <w:rsid w:val="00C559AB"/>
    <w:rsid w:val="00C5628B"/>
    <w:rsid w:val="00C562D0"/>
    <w:rsid w:val="00C570EB"/>
    <w:rsid w:val="00C61A96"/>
    <w:rsid w:val="00C61C88"/>
    <w:rsid w:val="00C62512"/>
    <w:rsid w:val="00C62641"/>
    <w:rsid w:val="00C62859"/>
    <w:rsid w:val="00C64DEE"/>
    <w:rsid w:val="00C65D67"/>
    <w:rsid w:val="00C65ED2"/>
    <w:rsid w:val="00C671E4"/>
    <w:rsid w:val="00C70BEF"/>
    <w:rsid w:val="00C71D67"/>
    <w:rsid w:val="00C73E51"/>
    <w:rsid w:val="00C7433F"/>
    <w:rsid w:val="00C76627"/>
    <w:rsid w:val="00C774BB"/>
    <w:rsid w:val="00C82BC7"/>
    <w:rsid w:val="00C832E8"/>
    <w:rsid w:val="00C844ED"/>
    <w:rsid w:val="00C8467F"/>
    <w:rsid w:val="00C8567D"/>
    <w:rsid w:val="00C86071"/>
    <w:rsid w:val="00C91D34"/>
    <w:rsid w:val="00C939A6"/>
    <w:rsid w:val="00C93CE0"/>
    <w:rsid w:val="00C94CC5"/>
    <w:rsid w:val="00C94E28"/>
    <w:rsid w:val="00C967DC"/>
    <w:rsid w:val="00C96E5F"/>
    <w:rsid w:val="00CA1E83"/>
    <w:rsid w:val="00CA23F0"/>
    <w:rsid w:val="00CA2406"/>
    <w:rsid w:val="00CA6B47"/>
    <w:rsid w:val="00CA7D35"/>
    <w:rsid w:val="00CB0A12"/>
    <w:rsid w:val="00CB4B50"/>
    <w:rsid w:val="00CB585A"/>
    <w:rsid w:val="00CB62D0"/>
    <w:rsid w:val="00CB693B"/>
    <w:rsid w:val="00CB7D4E"/>
    <w:rsid w:val="00CC0B63"/>
    <w:rsid w:val="00CC0C85"/>
    <w:rsid w:val="00CC1213"/>
    <w:rsid w:val="00CC15E4"/>
    <w:rsid w:val="00CC304F"/>
    <w:rsid w:val="00CC414A"/>
    <w:rsid w:val="00CC5EAA"/>
    <w:rsid w:val="00CC642E"/>
    <w:rsid w:val="00CC6C28"/>
    <w:rsid w:val="00CC7549"/>
    <w:rsid w:val="00CC77EA"/>
    <w:rsid w:val="00CD0964"/>
    <w:rsid w:val="00CD0B51"/>
    <w:rsid w:val="00CD0B6F"/>
    <w:rsid w:val="00CD15FF"/>
    <w:rsid w:val="00CD1E6E"/>
    <w:rsid w:val="00CD2977"/>
    <w:rsid w:val="00CD2A1B"/>
    <w:rsid w:val="00CD5F6D"/>
    <w:rsid w:val="00CD7176"/>
    <w:rsid w:val="00CD72B1"/>
    <w:rsid w:val="00CD7AC2"/>
    <w:rsid w:val="00CD7F31"/>
    <w:rsid w:val="00CE012D"/>
    <w:rsid w:val="00CE0199"/>
    <w:rsid w:val="00CE0E65"/>
    <w:rsid w:val="00CE13A9"/>
    <w:rsid w:val="00CE340C"/>
    <w:rsid w:val="00CE3846"/>
    <w:rsid w:val="00CE389B"/>
    <w:rsid w:val="00CE39A3"/>
    <w:rsid w:val="00CE3CBA"/>
    <w:rsid w:val="00CF0D94"/>
    <w:rsid w:val="00CF2E57"/>
    <w:rsid w:val="00CF4C69"/>
    <w:rsid w:val="00CF5828"/>
    <w:rsid w:val="00D015BC"/>
    <w:rsid w:val="00D016EF"/>
    <w:rsid w:val="00D03B2D"/>
    <w:rsid w:val="00D04BA0"/>
    <w:rsid w:val="00D04D14"/>
    <w:rsid w:val="00D05115"/>
    <w:rsid w:val="00D059CD"/>
    <w:rsid w:val="00D13042"/>
    <w:rsid w:val="00D13330"/>
    <w:rsid w:val="00D13C1F"/>
    <w:rsid w:val="00D14B70"/>
    <w:rsid w:val="00D159D0"/>
    <w:rsid w:val="00D16AE5"/>
    <w:rsid w:val="00D170DA"/>
    <w:rsid w:val="00D17172"/>
    <w:rsid w:val="00D1736F"/>
    <w:rsid w:val="00D2062D"/>
    <w:rsid w:val="00D2223F"/>
    <w:rsid w:val="00D2270E"/>
    <w:rsid w:val="00D22B2B"/>
    <w:rsid w:val="00D23C8D"/>
    <w:rsid w:val="00D24C96"/>
    <w:rsid w:val="00D2510F"/>
    <w:rsid w:val="00D25E71"/>
    <w:rsid w:val="00D30AB4"/>
    <w:rsid w:val="00D30EC7"/>
    <w:rsid w:val="00D3119F"/>
    <w:rsid w:val="00D326DE"/>
    <w:rsid w:val="00D327DA"/>
    <w:rsid w:val="00D32D6E"/>
    <w:rsid w:val="00D36E39"/>
    <w:rsid w:val="00D378A5"/>
    <w:rsid w:val="00D41263"/>
    <w:rsid w:val="00D4161A"/>
    <w:rsid w:val="00D42926"/>
    <w:rsid w:val="00D42E4B"/>
    <w:rsid w:val="00D43C15"/>
    <w:rsid w:val="00D44266"/>
    <w:rsid w:val="00D44609"/>
    <w:rsid w:val="00D4478B"/>
    <w:rsid w:val="00D45B2E"/>
    <w:rsid w:val="00D474B4"/>
    <w:rsid w:val="00D47EF3"/>
    <w:rsid w:val="00D50BFD"/>
    <w:rsid w:val="00D52466"/>
    <w:rsid w:val="00D52BBD"/>
    <w:rsid w:val="00D5315C"/>
    <w:rsid w:val="00D54008"/>
    <w:rsid w:val="00D55485"/>
    <w:rsid w:val="00D57131"/>
    <w:rsid w:val="00D5773A"/>
    <w:rsid w:val="00D57BA1"/>
    <w:rsid w:val="00D6013A"/>
    <w:rsid w:val="00D60F50"/>
    <w:rsid w:val="00D61760"/>
    <w:rsid w:val="00D61ABD"/>
    <w:rsid w:val="00D6324A"/>
    <w:rsid w:val="00D63C75"/>
    <w:rsid w:val="00D63E95"/>
    <w:rsid w:val="00D64115"/>
    <w:rsid w:val="00D67C29"/>
    <w:rsid w:val="00D72B89"/>
    <w:rsid w:val="00D72D6B"/>
    <w:rsid w:val="00D731D1"/>
    <w:rsid w:val="00D75BDE"/>
    <w:rsid w:val="00D7696D"/>
    <w:rsid w:val="00D76DB0"/>
    <w:rsid w:val="00D8198D"/>
    <w:rsid w:val="00D83816"/>
    <w:rsid w:val="00D84076"/>
    <w:rsid w:val="00D84AF2"/>
    <w:rsid w:val="00D84FF2"/>
    <w:rsid w:val="00D851EA"/>
    <w:rsid w:val="00D85610"/>
    <w:rsid w:val="00D85B85"/>
    <w:rsid w:val="00D86E79"/>
    <w:rsid w:val="00D870DF"/>
    <w:rsid w:val="00D87CC3"/>
    <w:rsid w:val="00D904F7"/>
    <w:rsid w:val="00D9112E"/>
    <w:rsid w:val="00D922A1"/>
    <w:rsid w:val="00D95E25"/>
    <w:rsid w:val="00D965C4"/>
    <w:rsid w:val="00D966A5"/>
    <w:rsid w:val="00D9752A"/>
    <w:rsid w:val="00DA00BD"/>
    <w:rsid w:val="00DA0290"/>
    <w:rsid w:val="00DA1000"/>
    <w:rsid w:val="00DA1E87"/>
    <w:rsid w:val="00DA3815"/>
    <w:rsid w:val="00DA4C9F"/>
    <w:rsid w:val="00DA61D7"/>
    <w:rsid w:val="00DB0C71"/>
    <w:rsid w:val="00DB0F60"/>
    <w:rsid w:val="00DB1E26"/>
    <w:rsid w:val="00DB2885"/>
    <w:rsid w:val="00DB50E0"/>
    <w:rsid w:val="00DB54EA"/>
    <w:rsid w:val="00DB5B1C"/>
    <w:rsid w:val="00DB5C46"/>
    <w:rsid w:val="00DC01A9"/>
    <w:rsid w:val="00DC0969"/>
    <w:rsid w:val="00DC1584"/>
    <w:rsid w:val="00DC2D19"/>
    <w:rsid w:val="00DC571D"/>
    <w:rsid w:val="00DC79E4"/>
    <w:rsid w:val="00DD1351"/>
    <w:rsid w:val="00DD15BC"/>
    <w:rsid w:val="00DD298D"/>
    <w:rsid w:val="00DD2EFF"/>
    <w:rsid w:val="00DD42AC"/>
    <w:rsid w:val="00DD5994"/>
    <w:rsid w:val="00DD6E14"/>
    <w:rsid w:val="00DE086F"/>
    <w:rsid w:val="00DE1546"/>
    <w:rsid w:val="00DE1C46"/>
    <w:rsid w:val="00DE2EEA"/>
    <w:rsid w:val="00DE4A73"/>
    <w:rsid w:val="00DE55C0"/>
    <w:rsid w:val="00DE68F1"/>
    <w:rsid w:val="00DE6E61"/>
    <w:rsid w:val="00DE7294"/>
    <w:rsid w:val="00DE72E6"/>
    <w:rsid w:val="00DE7F12"/>
    <w:rsid w:val="00DF01AE"/>
    <w:rsid w:val="00DF03B6"/>
    <w:rsid w:val="00DF3D0B"/>
    <w:rsid w:val="00DF42D8"/>
    <w:rsid w:val="00DF51DB"/>
    <w:rsid w:val="00DF7150"/>
    <w:rsid w:val="00DF7395"/>
    <w:rsid w:val="00DF7C97"/>
    <w:rsid w:val="00E00211"/>
    <w:rsid w:val="00E00567"/>
    <w:rsid w:val="00E01F10"/>
    <w:rsid w:val="00E01FDE"/>
    <w:rsid w:val="00E0253E"/>
    <w:rsid w:val="00E02D0A"/>
    <w:rsid w:val="00E05744"/>
    <w:rsid w:val="00E06B48"/>
    <w:rsid w:val="00E07387"/>
    <w:rsid w:val="00E10053"/>
    <w:rsid w:val="00E117B3"/>
    <w:rsid w:val="00E11C66"/>
    <w:rsid w:val="00E12AF4"/>
    <w:rsid w:val="00E132B2"/>
    <w:rsid w:val="00E140B8"/>
    <w:rsid w:val="00E14561"/>
    <w:rsid w:val="00E14789"/>
    <w:rsid w:val="00E2045A"/>
    <w:rsid w:val="00E21FC6"/>
    <w:rsid w:val="00E22057"/>
    <w:rsid w:val="00E221D1"/>
    <w:rsid w:val="00E22D11"/>
    <w:rsid w:val="00E23B10"/>
    <w:rsid w:val="00E244D9"/>
    <w:rsid w:val="00E24A78"/>
    <w:rsid w:val="00E26182"/>
    <w:rsid w:val="00E26F59"/>
    <w:rsid w:val="00E303FD"/>
    <w:rsid w:val="00E30E37"/>
    <w:rsid w:val="00E31B3E"/>
    <w:rsid w:val="00E320B5"/>
    <w:rsid w:val="00E3260F"/>
    <w:rsid w:val="00E32A20"/>
    <w:rsid w:val="00E32F3A"/>
    <w:rsid w:val="00E33782"/>
    <w:rsid w:val="00E3406D"/>
    <w:rsid w:val="00E373A6"/>
    <w:rsid w:val="00E40F58"/>
    <w:rsid w:val="00E45813"/>
    <w:rsid w:val="00E46B1F"/>
    <w:rsid w:val="00E50943"/>
    <w:rsid w:val="00E510CB"/>
    <w:rsid w:val="00E51C55"/>
    <w:rsid w:val="00E54F0F"/>
    <w:rsid w:val="00E564BB"/>
    <w:rsid w:val="00E5733B"/>
    <w:rsid w:val="00E5790B"/>
    <w:rsid w:val="00E615B1"/>
    <w:rsid w:val="00E61AC6"/>
    <w:rsid w:val="00E62890"/>
    <w:rsid w:val="00E634E5"/>
    <w:rsid w:val="00E64636"/>
    <w:rsid w:val="00E64F75"/>
    <w:rsid w:val="00E66B73"/>
    <w:rsid w:val="00E67061"/>
    <w:rsid w:val="00E6785C"/>
    <w:rsid w:val="00E70300"/>
    <w:rsid w:val="00E70A1E"/>
    <w:rsid w:val="00E70B04"/>
    <w:rsid w:val="00E71D51"/>
    <w:rsid w:val="00E75791"/>
    <w:rsid w:val="00E75A75"/>
    <w:rsid w:val="00E81646"/>
    <w:rsid w:val="00E81AB4"/>
    <w:rsid w:val="00E84640"/>
    <w:rsid w:val="00E856E4"/>
    <w:rsid w:val="00E85A9D"/>
    <w:rsid w:val="00E8627A"/>
    <w:rsid w:val="00E86374"/>
    <w:rsid w:val="00E86551"/>
    <w:rsid w:val="00E91079"/>
    <w:rsid w:val="00E9148C"/>
    <w:rsid w:val="00E91C32"/>
    <w:rsid w:val="00E92DEE"/>
    <w:rsid w:val="00E93ECE"/>
    <w:rsid w:val="00E94BA8"/>
    <w:rsid w:val="00E9566D"/>
    <w:rsid w:val="00E9635E"/>
    <w:rsid w:val="00E96CB5"/>
    <w:rsid w:val="00EA0036"/>
    <w:rsid w:val="00EA0928"/>
    <w:rsid w:val="00EA138E"/>
    <w:rsid w:val="00EA1496"/>
    <w:rsid w:val="00EA24D4"/>
    <w:rsid w:val="00EA68B3"/>
    <w:rsid w:val="00EA6982"/>
    <w:rsid w:val="00EA7B2F"/>
    <w:rsid w:val="00EB1513"/>
    <w:rsid w:val="00EB1F5A"/>
    <w:rsid w:val="00EB2EF9"/>
    <w:rsid w:val="00EB3256"/>
    <w:rsid w:val="00EB4A85"/>
    <w:rsid w:val="00EB506F"/>
    <w:rsid w:val="00EB52E8"/>
    <w:rsid w:val="00EB6110"/>
    <w:rsid w:val="00EB627F"/>
    <w:rsid w:val="00EC04FD"/>
    <w:rsid w:val="00EC1B56"/>
    <w:rsid w:val="00EC238A"/>
    <w:rsid w:val="00EC3EF4"/>
    <w:rsid w:val="00EC423F"/>
    <w:rsid w:val="00EC5842"/>
    <w:rsid w:val="00EC6EDE"/>
    <w:rsid w:val="00ED1AB2"/>
    <w:rsid w:val="00ED29AD"/>
    <w:rsid w:val="00ED2C61"/>
    <w:rsid w:val="00ED3E34"/>
    <w:rsid w:val="00ED5904"/>
    <w:rsid w:val="00ED5D70"/>
    <w:rsid w:val="00EE11A7"/>
    <w:rsid w:val="00EE2402"/>
    <w:rsid w:val="00EE2963"/>
    <w:rsid w:val="00EE4A21"/>
    <w:rsid w:val="00EE5515"/>
    <w:rsid w:val="00EE7C18"/>
    <w:rsid w:val="00EF021A"/>
    <w:rsid w:val="00EF08CE"/>
    <w:rsid w:val="00EF1958"/>
    <w:rsid w:val="00EF2283"/>
    <w:rsid w:val="00EF229A"/>
    <w:rsid w:val="00EF3820"/>
    <w:rsid w:val="00EF41CC"/>
    <w:rsid w:val="00EF50AB"/>
    <w:rsid w:val="00EF7824"/>
    <w:rsid w:val="00F027F7"/>
    <w:rsid w:val="00F03B7C"/>
    <w:rsid w:val="00F05A1E"/>
    <w:rsid w:val="00F06715"/>
    <w:rsid w:val="00F06896"/>
    <w:rsid w:val="00F07168"/>
    <w:rsid w:val="00F07C60"/>
    <w:rsid w:val="00F07DA1"/>
    <w:rsid w:val="00F1211F"/>
    <w:rsid w:val="00F12B21"/>
    <w:rsid w:val="00F15C9D"/>
    <w:rsid w:val="00F15F41"/>
    <w:rsid w:val="00F16123"/>
    <w:rsid w:val="00F172AB"/>
    <w:rsid w:val="00F17861"/>
    <w:rsid w:val="00F20D9F"/>
    <w:rsid w:val="00F21F58"/>
    <w:rsid w:val="00F22A0F"/>
    <w:rsid w:val="00F230EC"/>
    <w:rsid w:val="00F246DD"/>
    <w:rsid w:val="00F25EA3"/>
    <w:rsid w:val="00F26462"/>
    <w:rsid w:val="00F26E7A"/>
    <w:rsid w:val="00F279B0"/>
    <w:rsid w:val="00F301B9"/>
    <w:rsid w:val="00F309AB"/>
    <w:rsid w:val="00F30C87"/>
    <w:rsid w:val="00F31A29"/>
    <w:rsid w:val="00F3200F"/>
    <w:rsid w:val="00F32AAE"/>
    <w:rsid w:val="00F33350"/>
    <w:rsid w:val="00F33532"/>
    <w:rsid w:val="00F338F8"/>
    <w:rsid w:val="00F33AD2"/>
    <w:rsid w:val="00F34762"/>
    <w:rsid w:val="00F34771"/>
    <w:rsid w:val="00F35B15"/>
    <w:rsid w:val="00F36CDA"/>
    <w:rsid w:val="00F37579"/>
    <w:rsid w:val="00F413C7"/>
    <w:rsid w:val="00F4151D"/>
    <w:rsid w:val="00F43C78"/>
    <w:rsid w:val="00F43FA4"/>
    <w:rsid w:val="00F44530"/>
    <w:rsid w:val="00F44CFD"/>
    <w:rsid w:val="00F457CD"/>
    <w:rsid w:val="00F4659D"/>
    <w:rsid w:val="00F47277"/>
    <w:rsid w:val="00F475FA"/>
    <w:rsid w:val="00F501AD"/>
    <w:rsid w:val="00F51339"/>
    <w:rsid w:val="00F52E6D"/>
    <w:rsid w:val="00F52F69"/>
    <w:rsid w:val="00F532B8"/>
    <w:rsid w:val="00F53909"/>
    <w:rsid w:val="00F53BB1"/>
    <w:rsid w:val="00F61318"/>
    <w:rsid w:val="00F62BDF"/>
    <w:rsid w:val="00F647DF"/>
    <w:rsid w:val="00F64815"/>
    <w:rsid w:val="00F64EA3"/>
    <w:rsid w:val="00F65082"/>
    <w:rsid w:val="00F659B2"/>
    <w:rsid w:val="00F6766C"/>
    <w:rsid w:val="00F71354"/>
    <w:rsid w:val="00F71384"/>
    <w:rsid w:val="00F726C4"/>
    <w:rsid w:val="00F72921"/>
    <w:rsid w:val="00F740DB"/>
    <w:rsid w:val="00F75B94"/>
    <w:rsid w:val="00F761A5"/>
    <w:rsid w:val="00F765B9"/>
    <w:rsid w:val="00F765BB"/>
    <w:rsid w:val="00F77DDA"/>
    <w:rsid w:val="00F77F0F"/>
    <w:rsid w:val="00F8271D"/>
    <w:rsid w:val="00F83466"/>
    <w:rsid w:val="00F8522D"/>
    <w:rsid w:val="00F86886"/>
    <w:rsid w:val="00F9055C"/>
    <w:rsid w:val="00F9184B"/>
    <w:rsid w:val="00F938C8"/>
    <w:rsid w:val="00F96557"/>
    <w:rsid w:val="00F9678F"/>
    <w:rsid w:val="00F96F3F"/>
    <w:rsid w:val="00F97C15"/>
    <w:rsid w:val="00FA1DD9"/>
    <w:rsid w:val="00FA2191"/>
    <w:rsid w:val="00FA2606"/>
    <w:rsid w:val="00FA2C51"/>
    <w:rsid w:val="00FA3B78"/>
    <w:rsid w:val="00FA6653"/>
    <w:rsid w:val="00FA68F9"/>
    <w:rsid w:val="00FA7353"/>
    <w:rsid w:val="00FB0142"/>
    <w:rsid w:val="00FB01A5"/>
    <w:rsid w:val="00FB0D80"/>
    <w:rsid w:val="00FB1AC9"/>
    <w:rsid w:val="00FB1F73"/>
    <w:rsid w:val="00FB2A8C"/>
    <w:rsid w:val="00FB2DDB"/>
    <w:rsid w:val="00FB3649"/>
    <w:rsid w:val="00FB43F3"/>
    <w:rsid w:val="00FB4BEA"/>
    <w:rsid w:val="00FB53ED"/>
    <w:rsid w:val="00FB5F2B"/>
    <w:rsid w:val="00FB6DF4"/>
    <w:rsid w:val="00FB7FEE"/>
    <w:rsid w:val="00FC0600"/>
    <w:rsid w:val="00FC0C28"/>
    <w:rsid w:val="00FC1D0E"/>
    <w:rsid w:val="00FC29AF"/>
    <w:rsid w:val="00FC304C"/>
    <w:rsid w:val="00FC3EEF"/>
    <w:rsid w:val="00FC477A"/>
    <w:rsid w:val="00FC4A76"/>
    <w:rsid w:val="00FC6290"/>
    <w:rsid w:val="00FC62FD"/>
    <w:rsid w:val="00FD0345"/>
    <w:rsid w:val="00FD1EC1"/>
    <w:rsid w:val="00FD31F4"/>
    <w:rsid w:val="00FD3328"/>
    <w:rsid w:val="00FD3AE2"/>
    <w:rsid w:val="00FD4115"/>
    <w:rsid w:val="00FD415B"/>
    <w:rsid w:val="00FD416F"/>
    <w:rsid w:val="00FD4EB6"/>
    <w:rsid w:val="00FD52CC"/>
    <w:rsid w:val="00FD5392"/>
    <w:rsid w:val="00FD6684"/>
    <w:rsid w:val="00FD7718"/>
    <w:rsid w:val="00FE0353"/>
    <w:rsid w:val="00FE0DB2"/>
    <w:rsid w:val="00FE178B"/>
    <w:rsid w:val="00FE21F3"/>
    <w:rsid w:val="00FE3029"/>
    <w:rsid w:val="00FE42D2"/>
    <w:rsid w:val="00FE60A8"/>
    <w:rsid w:val="00FE6FE0"/>
    <w:rsid w:val="00FE71DB"/>
    <w:rsid w:val="00FE789F"/>
    <w:rsid w:val="00FE7971"/>
    <w:rsid w:val="00FF194F"/>
    <w:rsid w:val="00FF1C77"/>
    <w:rsid w:val="00FF475C"/>
    <w:rsid w:val="00FF4774"/>
    <w:rsid w:val="00FF4A63"/>
    <w:rsid w:val="00FF5611"/>
    <w:rsid w:val="00FF63A4"/>
    <w:rsid w:val="00FF705B"/>
    <w:rsid w:val="00FF70E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EA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qFormat="1"/>
    <w:lsdException w:name="toc 5" w:semiHidden="1" w:uiPriority="99" w:unhideWhenUsed="1" w:qFormat="1"/>
    <w:lsdException w:name="toc 6" w:semiHidden="1" w:uiPriority="99" w:unhideWhenUsed="1" w:qFormat="1"/>
    <w:lsdException w:name="toc 7" w:semiHidden="1" w:unhideWhenUsed="1"/>
    <w:lsdException w:name="toc 8" w:semiHidden="1" w:unhideWhenUsed="1"/>
    <w:lsdException w:name="toc 9" w:semiHidden="1" w:uiPriority="39" w:unhideWhenUsed="1" w:qFormat="1"/>
    <w:lsdException w:name="Normal Indent" w:semiHidden="1" w:unhideWhenUsed="1"/>
    <w:lsdException w:name="footnote text" w:semiHidden="1" w:uiPriority="2"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2" w:unhideWhenUsed="1" w:qFormat="1"/>
    <w:lsdException w:name="endnote reference" w:semiHidden="1" w:uiPriority="2"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2"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uiPriority="99"/>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027F7"/>
    <w:pPr>
      <w:tabs>
        <w:tab w:val="left" w:pos="360"/>
        <w:tab w:val="left" w:pos="720"/>
        <w:tab w:val="left" w:pos="1080"/>
      </w:tabs>
    </w:pPr>
    <w:rPr>
      <w:sz w:val="22"/>
      <w:szCs w:val="22"/>
    </w:rPr>
  </w:style>
  <w:style w:type="paragraph" w:styleId="Heading1">
    <w:name w:val="heading 1"/>
    <w:next w:val="BodyText"/>
    <w:link w:val="Heading1Char"/>
    <w:qFormat/>
    <w:rsid w:val="00F027F7"/>
    <w:pPr>
      <w:keepNext/>
      <w:numPr>
        <w:numId w:val="3"/>
      </w:numPr>
      <w:tabs>
        <w:tab w:val="left" w:pos="540"/>
      </w:tabs>
      <w:spacing w:after="360"/>
      <w:jc w:val="center"/>
      <w:outlineLvl w:val="0"/>
    </w:pPr>
    <w:rPr>
      <w:rFonts w:ascii="Arial" w:hAnsi="Arial"/>
      <w:b/>
      <w:kern w:val="28"/>
      <w:sz w:val="32"/>
      <w:szCs w:val="22"/>
    </w:rPr>
  </w:style>
  <w:style w:type="paragraph" w:styleId="Heading2">
    <w:name w:val="heading 2"/>
    <w:basedOn w:val="Heading1"/>
    <w:next w:val="BodyText"/>
    <w:link w:val="Heading2Char"/>
    <w:qFormat/>
    <w:rsid w:val="00F027F7"/>
    <w:pPr>
      <w:numPr>
        <w:numId w:val="0"/>
      </w:numPr>
      <w:tabs>
        <w:tab w:val="clear" w:pos="540"/>
      </w:tabs>
      <w:spacing w:before="360" w:after="0"/>
      <w:jc w:val="left"/>
      <w:outlineLvl w:val="1"/>
    </w:pPr>
    <w:rPr>
      <w:sz w:val="28"/>
    </w:rPr>
  </w:style>
  <w:style w:type="paragraph" w:styleId="Heading3">
    <w:name w:val="heading 3"/>
    <w:basedOn w:val="Heading2"/>
    <w:next w:val="BodyText"/>
    <w:link w:val="Heading3Char"/>
    <w:qFormat/>
    <w:rsid w:val="006E5731"/>
    <w:pPr>
      <w:numPr>
        <w:ilvl w:val="2"/>
        <w:numId w:val="3"/>
      </w:numPr>
      <w:outlineLvl w:val="2"/>
    </w:pPr>
    <w:rPr>
      <w:sz w:val="24"/>
    </w:rPr>
  </w:style>
  <w:style w:type="paragraph" w:styleId="Heading4">
    <w:name w:val="heading 4"/>
    <w:basedOn w:val="Heading3"/>
    <w:next w:val="BodyText"/>
    <w:link w:val="Heading4Char"/>
    <w:qFormat/>
    <w:rsid w:val="00F027F7"/>
    <w:pPr>
      <w:numPr>
        <w:ilvl w:val="3"/>
      </w:numPr>
      <w:outlineLvl w:val="3"/>
    </w:pPr>
    <w:rPr>
      <w:sz w:val="22"/>
    </w:rPr>
  </w:style>
  <w:style w:type="paragraph" w:styleId="Heading5">
    <w:name w:val="heading 5"/>
    <w:basedOn w:val="Heading4"/>
    <w:next w:val="Normal"/>
    <w:qFormat/>
    <w:rsid w:val="00F027F7"/>
    <w:pPr>
      <w:numPr>
        <w:ilvl w:val="4"/>
      </w:numPr>
      <w:outlineLvl w:val="4"/>
    </w:pPr>
  </w:style>
  <w:style w:type="paragraph" w:styleId="Heading6">
    <w:name w:val="heading 6"/>
    <w:basedOn w:val="Normal"/>
    <w:next w:val="Heading-FrontTOC"/>
    <w:link w:val="Heading6Char"/>
    <w:qFormat/>
    <w:rsid w:val="00F027F7"/>
    <w:pPr>
      <w:numPr>
        <w:ilvl w:val="5"/>
        <w:numId w:val="3"/>
      </w:numPr>
      <w:tabs>
        <w:tab w:val="clear" w:pos="360"/>
        <w:tab w:val="clear" w:pos="720"/>
      </w:tabs>
      <w:spacing w:before="2400" w:after="60"/>
      <w:ind w:left="0"/>
      <w:jc w:val="center"/>
      <w:outlineLvl w:val="5"/>
    </w:pPr>
    <w:rPr>
      <w:rFonts w:ascii="Arial" w:hAnsi="Arial"/>
      <w:b/>
      <w:sz w:val="32"/>
    </w:rPr>
  </w:style>
  <w:style w:type="paragraph" w:styleId="Heading7">
    <w:name w:val="heading 7"/>
    <w:basedOn w:val="Heading2"/>
    <w:next w:val="BodyText"/>
    <w:qFormat/>
    <w:rsid w:val="00F027F7"/>
    <w:pPr>
      <w:numPr>
        <w:ilvl w:val="6"/>
      </w:numPr>
      <w:outlineLvl w:val="6"/>
    </w:pPr>
  </w:style>
  <w:style w:type="paragraph" w:styleId="Heading8">
    <w:name w:val="heading 8"/>
    <w:basedOn w:val="Heading4"/>
    <w:next w:val="BodyText"/>
    <w:qFormat/>
    <w:rsid w:val="00F027F7"/>
    <w:pPr>
      <w:numPr>
        <w:ilvl w:val="7"/>
      </w:numPr>
      <w:outlineLvl w:val="7"/>
    </w:pPr>
    <w:rPr>
      <w:sz w:val="24"/>
    </w:rPr>
  </w:style>
  <w:style w:type="paragraph" w:styleId="Heading9">
    <w:name w:val="heading 9"/>
    <w:basedOn w:val="Heading4"/>
    <w:next w:val="BodyText"/>
    <w:qFormat/>
    <w:rsid w:val="00F027F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45C0"/>
    <w:pPr>
      <w:spacing w:before="240" w:line="264" w:lineRule="auto"/>
    </w:pPr>
  </w:style>
  <w:style w:type="character" w:customStyle="1" w:styleId="BodyTextChar">
    <w:name w:val="Body Text Char"/>
    <w:link w:val="BodyText"/>
    <w:rsid w:val="00A445C0"/>
    <w:rPr>
      <w:sz w:val="22"/>
      <w:szCs w:val="22"/>
    </w:rPr>
  </w:style>
  <w:style w:type="character" w:customStyle="1" w:styleId="Heading3Char">
    <w:name w:val="Heading 3 Char"/>
    <w:link w:val="Heading3"/>
    <w:locked/>
    <w:rsid w:val="006E5731"/>
    <w:rPr>
      <w:rFonts w:ascii="Arial" w:hAnsi="Arial"/>
      <w:b/>
      <w:kern w:val="28"/>
      <w:sz w:val="24"/>
      <w:szCs w:val="22"/>
    </w:rPr>
  </w:style>
  <w:style w:type="character" w:customStyle="1" w:styleId="Heading4Char">
    <w:name w:val="Heading 4 Char"/>
    <w:link w:val="Heading4"/>
    <w:locked/>
    <w:rsid w:val="001F715E"/>
    <w:rPr>
      <w:rFonts w:ascii="Arial" w:hAnsi="Arial"/>
      <w:b/>
      <w:kern w:val="28"/>
      <w:sz w:val="22"/>
      <w:szCs w:val="22"/>
    </w:rPr>
  </w:style>
  <w:style w:type="paragraph" w:customStyle="1" w:styleId="Heading-FrontTOC">
    <w:name w:val="Heading-Front (TOC)"/>
    <w:basedOn w:val="Heading1"/>
    <w:next w:val="BodyText"/>
    <w:qFormat/>
    <w:rsid w:val="00F027F7"/>
    <w:pPr>
      <w:numPr>
        <w:numId w:val="0"/>
      </w:numPr>
      <w:tabs>
        <w:tab w:val="clear" w:pos="540"/>
      </w:tabs>
      <w:spacing w:line="264" w:lineRule="auto"/>
    </w:pPr>
  </w:style>
  <w:style w:type="paragraph" w:customStyle="1" w:styleId="Acronyms">
    <w:name w:val="Acronyms"/>
    <w:qFormat/>
    <w:rsid w:val="00F027F7"/>
    <w:pPr>
      <w:spacing w:before="60" w:line="264" w:lineRule="auto"/>
      <w:ind w:left="2160" w:hanging="2160"/>
    </w:pPr>
    <w:rPr>
      <w:sz w:val="22"/>
      <w:szCs w:val="22"/>
    </w:rPr>
  </w:style>
  <w:style w:type="paragraph" w:styleId="Caption">
    <w:name w:val="caption"/>
    <w:basedOn w:val="Normal"/>
    <w:next w:val="Normal"/>
    <w:uiPriority w:val="1"/>
    <w:qFormat/>
    <w:rsid w:val="00A445C0"/>
    <w:pPr>
      <w:jc w:val="center"/>
    </w:pPr>
  </w:style>
  <w:style w:type="paragraph" w:customStyle="1" w:styleId="Caption-Fig">
    <w:name w:val="Caption-Fig"/>
    <w:basedOn w:val="Caption"/>
    <w:next w:val="Normal"/>
    <w:qFormat/>
    <w:rsid w:val="00A445C0"/>
    <w:pPr>
      <w:tabs>
        <w:tab w:val="clear" w:pos="360"/>
        <w:tab w:val="clear" w:pos="720"/>
        <w:tab w:val="clear" w:pos="1080"/>
      </w:tabs>
      <w:spacing w:before="120" w:after="240"/>
      <w:ind w:left="1138" w:hanging="1138"/>
      <w:jc w:val="left"/>
    </w:pPr>
    <w:rPr>
      <w:b/>
    </w:rPr>
  </w:style>
  <w:style w:type="paragraph" w:customStyle="1" w:styleId="Caption-Tab">
    <w:name w:val="Caption-Tab"/>
    <w:basedOn w:val="Caption"/>
    <w:next w:val="Normal"/>
    <w:qFormat/>
    <w:rsid w:val="00A445C0"/>
    <w:pPr>
      <w:keepNext/>
      <w:tabs>
        <w:tab w:val="clear" w:pos="360"/>
        <w:tab w:val="clear" w:pos="720"/>
        <w:tab w:val="clear" w:pos="1080"/>
      </w:tabs>
      <w:spacing w:before="480" w:after="120"/>
      <w:ind w:left="1037" w:hanging="1037"/>
      <w:jc w:val="left"/>
    </w:pPr>
    <w:rPr>
      <w:b/>
    </w:rPr>
  </w:style>
  <w:style w:type="paragraph" w:styleId="Footer">
    <w:name w:val="footer"/>
    <w:basedOn w:val="Header"/>
    <w:link w:val="FooterChar"/>
    <w:uiPriority w:val="99"/>
    <w:unhideWhenUsed/>
    <w:qFormat/>
    <w:rsid w:val="00A445C0"/>
    <w:pPr>
      <w:jc w:val="center"/>
    </w:pPr>
  </w:style>
  <w:style w:type="paragraph" w:styleId="Header">
    <w:name w:val="header"/>
    <w:link w:val="HeaderChar"/>
    <w:uiPriority w:val="99"/>
    <w:unhideWhenUsed/>
    <w:rsid w:val="00A445C0"/>
    <w:rPr>
      <w:sz w:val="22"/>
      <w:szCs w:val="22"/>
    </w:rPr>
  </w:style>
  <w:style w:type="character" w:customStyle="1" w:styleId="HeaderChar">
    <w:name w:val="Header Char"/>
    <w:link w:val="Header"/>
    <w:uiPriority w:val="99"/>
    <w:rsid w:val="00A445C0"/>
    <w:rPr>
      <w:sz w:val="22"/>
      <w:szCs w:val="22"/>
    </w:rPr>
  </w:style>
  <w:style w:type="character" w:customStyle="1" w:styleId="FooterChar">
    <w:name w:val="Footer Char"/>
    <w:link w:val="Footer"/>
    <w:uiPriority w:val="99"/>
    <w:rsid w:val="00A445C0"/>
    <w:rPr>
      <w:sz w:val="22"/>
      <w:szCs w:val="22"/>
    </w:rPr>
  </w:style>
  <w:style w:type="character" w:styleId="FootnoteReference">
    <w:name w:val="footnote reference"/>
    <w:uiPriority w:val="2"/>
    <w:unhideWhenUsed/>
    <w:rsid w:val="00A445C0"/>
    <w:rPr>
      <w:rFonts w:ascii="Times New Roman" w:hAnsi="Times New Roman"/>
      <w:sz w:val="22"/>
      <w:bdr w:val="none" w:sz="0" w:space="0" w:color="auto"/>
      <w:shd w:val="clear" w:color="auto" w:fill="auto"/>
      <w:vertAlign w:val="superscript"/>
    </w:rPr>
  </w:style>
  <w:style w:type="paragraph" w:styleId="FootnoteText">
    <w:name w:val="footnote text"/>
    <w:uiPriority w:val="2"/>
    <w:unhideWhenUsed/>
    <w:rsid w:val="00A445C0"/>
    <w:rPr>
      <w:szCs w:val="22"/>
    </w:rPr>
  </w:style>
  <w:style w:type="paragraph" w:customStyle="1" w:styleId="HeadingFrontNoTOC">
    <w:name w:val="Heading Front (No TOC)"/>
    <w:basedOn w:val="Heading-FrontTOC"/>
    <w:qFormat/>
    <w:rsid w:val="00F027F7"/>
  </w:style>
  <w:style w:type="character" w:styleId="Hyperlink">
    <w:name w:val="Hyperlink"/>
    <w:uiPriority w:val="99"/>
    <w:unhideWhenUsed/>
    <w:rsid w:val="00F027F7"/>
    <w:rPr>
      <w:color w:val="0000FF"/>
      <w:u w:val="single"/>
    </w:rPr>
  </w:style>
  <w:style w:type="paragraph" w:styleId="List">
    <w:name w:val="List"/>
    <w:basedOn w:val="BodyText"/>
    <w:qFormat/>
    <w:rsid w:val="00F027F7"/>
    <w:pPr>
      <w:numPr>
        <w:numId w:val="4"/>
      </w:numPr>
      <w:spacing w:before="120" w:line="240" w:lineRule="auto"/>
    </w:pPr>
  </w:style>
  <w:style w:type="paragraph" w:styleId="ListBullet">
    <w:name w:val="List Bullet"/>
    <w:basedOn w:val="List"/>
    <w:qFormat/>
    <w:rsid w:val="00F027F7"/>
    <w:pPr>
      <w:numPr>
        <w:numId w:val="5"/>
      </w:numPr>
      <w:tabs>
        <w:tab w:val="clear" w:pos="720"/>
        <w:tab w:val="clear" w:pos="1080"/>
      </w:tabs>
    </w:pPr>
  </w:style>
  <w:style w:type="character" w:styleId="FollowedHyperlink">
    <w:name w:val="FollowedHyperlink"/>
    <w:unhideWhenUsed/>
    <w:rsid w:val="00A445C0"/>
    <w:rPr>
      <w:color w:val="800080"/>
      <w:u w:val="single"/>
    </w:rPr>
  </w:style>
  <w:style w:type="character" w:styleId="PageNumber">
    <w:name w:val="page number"/>
    <w:uiPriority w:val="2"/>
    <w:unhideWhenUsed/>
    <w:qFormat/>
    <w:rsid w:val="00F027F7"/>
    <w:rPr>
      <w:rFonts w:ascii="Times New Roman" w:hAnsi="Times New Roman"/>
      <w:sz w:val="22"/>
    </w:rPr>
  </w:style>
  <w:style w:type="table" w:customStyle="1" w:styleId="PNNLTableStyle">
    <w:name w:val="PNNL Table Style"/>
    <w:basedOn w:val="TableNormal"/>
    <w:rsid w:val="00F027F7"/>
    <w:pPr>
      <w:spacing w:before="40" w:after="40"/>
    </w:pPr>
    <w:rPr>
      <w:sz w:val="22"/>
      <w:szCs w:val="22"/>
    </w:rPr>
    <w:tblPr>
      <w:tblInd w:w="0"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CellMar>
        <w:top w:w="0" w:type="dxa"/>
        <w:left w:w="115" w:type="dxa"/>
        <w:bottom w:w="0" w:type="dxa"/>
        <w:right w:w="115" w:type="dxa"/>
      </w:tblCellMar>
    </w:tblPr>
    <w:tcPr>
      <w:vAlign w:val="center"/>
    </w:tcPr>
    <w:tblStylePr w:type="firstRow">
      <w:pPr>
        <w:jc w:val="center"/>
      </w:pPr>
      <w:rPr>
        <w:b w:val="0"/>
      </w:rPr>
      <w:tblPr/>
      <w:tcPr>
        <w:tcBorders>
          <w:top w:val="double" w:sz="6" w:space="0" w:color="auto"/>
          <w:left w:val="double" w:sz="6" w:space="0" w:color="auto"/>
          <w:bottom w:val="double" w:sz="6" w:space="0" w:color="auto"/>
          <w:right w:val="double" w:sz="6" w:space="0" w:color="auto"/>
        </w:tcBorders>
        <w:vAlign w:val="bottom"/>
      </w:tcPr>
    </w:tblStylePr>
  </w:style>
  <w:style w:type="table" w:styleId="TableGrid">
    <w:name w:val="Table Grid"/>
    <w:basedOn w:val="TableNormal"/>
    <w:rsid w:val="00F027F7"/>
    <w:pPr>
      <w:tabs>
        <w:tab w:val="left" w:pos="360"/>
        <w:tab w:val="left" w:pos="720"/>
        <w:tab w:val="left" w:pos="1080"/>
      </w:tabs>
      <w:spacing w:line="264" w:lineRule="auto"/>
    </w:pPr>
    <w:rPr>
      <w:szCs w:val="22"/>
    </w:rPr>
    <w:tblPr>
      <w:tblInd w:w="0" w:type="dxa"/>
      <w:tblBorders>
        <w:top w:val="single" w:sz="8" w:space="0" w:color="auto"/>
        <w:bottom w:val="single" w:sz="8" w:space="0" w:color="auto"/>
      </w:tblBorders>
      <w:tblCellMar>
        <w:top w:w="29" w:type="dxa"/>
        <w:left w:w="115" w:type="dxa"/>
        <w:bottom w:w="29" w:type="dxa"/>
        <w:right w:w="115" w:type="dxa"/>
      </w:tblCellMar>
    </w:tblPr>
    <w:tblStylePr w:type="firstRow">
      <w:pPr>
        <w:wordWrap/>
        <w:spacing w:beforeLines="0" w:before="0" w:beforeAutospacing="0" w:afterLines="0" w:after="0" w:afterAutospacing="0" w:line="240" w:lineRule="auto"/>
        <w:ind w:leftChars="0" w:left="0" w:rightChars="0" w:right="0"/>
        <w:contextualSpacing w:val="0"/>
        <w:jc w:val="center"/>
      </w:pPr>
      <w:rPr>
        <w:rFonts w:ascii="Times New Roman" w:hAnsi="Times New Roman"/>
        <w:sz w:val="20"/>
      </w:rPr>
      <w:tblPr/>
      <w:tcPr>
        <w:tcBorders>
          <w:bottom w:val="single" w:sz="8" w:space="0" w:color="auto"/>
        </w:tcBorders>
        <w:vAlign w:val="bottom"/>
      </w:tcPr>
    </w:tblStylePr>
  </w:style>
  <w:style w:type="paragraph" w:styleId="TableofAuthorities">
    <w:name w:val="table of authorities"/>
    <w:basedOn w:val="Normal"/>
    <w:next w:val="Normal"/>
    <w:semiHidden/>
    <w:unhideWhenUsed/>
    <w:rsid w:val="00F027F7"/>
    <w:pPr>
      <w:tabs>
        <w:tab w:val="clear" w:pos="360"/>
        <w:tab w:val="clear" w:pos="720"/>
        <w:tab w:val="clear" w:pos="1080"/>
      </w:tabs>
      <w:ind w:left="220" w:hanging="220"/>
    </w:pPr>
  </w:style>
  <w:style w:type="paragraph" w:styleId="TableofFigures">
    <w:name w:val="table of figures"/>
    <w:basedOn w:val="Normal"/>
    <w:next w:val="Normal"/>
    <w:autoRedefine/>
    <w:uiPriority w:val="99"/>
    <w:unhideWhenUsed/>
    <w:qFormat/>
    <w:rsid w:val="00F027F7"/>
    <w:pPr>
      <w:tabs>
        <w:tab w:val="clear" w:pos="360"/>
        <w:tab w:val="clear" w:pos="720"/>
        <w:tab w:val="clear" w:pos="1080"/>
        <w:tab w:val="left" w:pos="461"/>
        <w:tab w:val="right" w:leader="dot" w:pos="9360"/>
      </w:tabs>
      <w:spacing w:before="80"/>
      <w:ind w:left="446" w:hanging="446"/>
    </w:pPr>
    <w:rPr>
      <w:noProof/>
    </w:rPr>
  </w:style>
  <w:style w:type="paragraph" w:customStyle="1" w:styleId="tabletext">
    <w:name w:val="tabletext"/>
    <w:basedOn w:val="Normal"/>
    <w:semiHidden/>
    <w:unhideWhenUsed/>
    <w:qFormat/>
    <w:rsid w:val="00F027F7"/>
    <w:pPr>
      <w:keepNext/>
      <w:spacing w:before="40" w:after="40"/>
    </w:pPr>
    <w:rPr>
      <w:sz w:val="20"/>
    </w:rPr>
  </w:style>
  <w:style w:type="paragraph" w:styleId="TOC1">
    <w:name w:val="toc 1"/>
    <w:basedOn w:val="Normal"/>
    <w:next w:val="Normal"/>
    <w:autoRedefine/>
    <w:uiPriority w:val="39"/>
    <w:unhideWhenUsed/>
    <w:qFormat/>
    <w:rsid w:val="00F027F7"/>
    <w:pPr>
      <w:keepLines/>
      <w:tabs>
        <w:tab w:val="clear" w:pos="360"/>
        <w:tab w:val="clear" w:pos="720"/>
        <w:tab w:val="clear" w:pos="1080"/>
        <w:tab w:val="left" w:pos="461"/>
        <w:tab w:val="right" w:leader="dot" w:pos="9360"/>
      </w:tabs>
      <w:spacing w:before="80"/>
      <w:ind w:left="461" w:hanging="461"/>
    </w:pPr>
    <w:rPr>
      <w:noProof/>
    </w:rPr>
  </w:style>
  <w:style w:type="paragraph" w:styleId="TOC2">
    <w:name w:val="toc 2"/>
    <w:basedOn w:val="Normal"/>
    <w:next w:val="Normal"/>
    <w:autoRedefine/>
    <w:uiPriority w:val="39"/>
    <w:unhideWhenUsed/>
    <w:rsid w:val="00F027F7"/>
    <w:pPr>
      <w:tabs>
        <w:tab w:val="clear" w:pos="360"/>
        <w:tab w:val="clear" w:pos="720"/>
        <w:tab w:val="clear" w:pos="1080"/>
        <w:tab w:val="left" w:pos="922"/>
        <w:tab w:val="right" w:leader="dot" w:pos="9360"/>
      </w:tabs>
      <w:spacing w:before="80"/>
      <w:ind w:left="922" w:hanging="461"/>
    </w:pPr>
    <w:rPr>
      <w:noProof/>
    </w:rPr>
  </w:style>
  <w:style w:type="paragraph" w:styleId="TOC3">
    <w:name w:val="toc 3"/>
    <w:basedOn w:val="Normal"/>
    <w:next w:val="Normal"/>
    <w:autoRedefine/>
    <w:uiPriority w:val="39"/>
    <w:unhideWhenUsed/>
    <w:rsid w:val="00F027F7"/>
    <w:pPr>
      <w:tabs>
        <w:tab w:val="clear" w:pos="360"/>
        <w:tab w:val="clear" w:pos="720"/>
        <w:tab w:val="clear" w:pos="1080"/>
        <w:tab w:val="left" w:pos="1526"/>
        <w:tab w:val="right" w:leader="dot" w:pos="9360"/>
      </w:tabs>
      <w:spacing w:before="80"/>
      <w:ind w:left="1527" w:hanging="605"/>
    </w:pPr>
    <w:rPr>
      <w:noProof/>
    </w:rPr>
  </w:style>
  <w:style w:type="paragraph" w:styleId="TOC4">
    <w:name w:val="toc 4"/>
    <w:basedOn w:val="TOC1"/>
    <w:next w:val="Normal"/>
    <w:autoRedefine/>
    <w:uiPriority w:val="39"/>
    <w:qFormat/>
    <w:rsid w:val="00F027F7"/>
    <w:pPr>
      <w:tabs>
        <w:tab w:val="clear" w:pos="461"/>
        <w:tab w:val="left" w:pos="2344"/>
      </w:tabs>
      <w:ind w:left="2340" w:hanging="821"/>
    </w:pPr>
  </w:style>
  <w:style w:type="paragraph" w:styleId="TOC5">
    <w:name w:val="toc 5"/>
    <w:basedOn w:val="Normal"/>
    <w:next w:val="Normal"/>
    <w:autoRedefine/>
    <w:uiPriority w:val="99"/>
    <w:qFormat/>
    <w:rsid w:val="00F027F7"/>
    <w:pPr>
      <w:tabs>
        <w:tab w:val="clear" w:pos="360"/>
        <w:tab w:val="clear" w:pos="720"/>
        <w:tab w:val="clear" w:pos="1080"/>
      </w:tabs>
      <w:ind w:left="880"/>
    </w:pPr>
  </w:style>
  <w:style w:type="paragraph" w:styleId="TOC6">
    <w:name w:val="toc 6"/>
    <w:basedOn w:val="Normal"/>
    <w:next w:val="Normal"/>
    <w:autoRedefine/>
    <w:uiPriority w:val="99"/>
    <w:qFormat/>
    <w:rsid w:val="00F027F7"/>
    <w:pPr>
      <w:tabs>
        <w:tab w:val="clear" w:pos="360"/>
        <w:tab w:val="clear" w:pos="720"/>
        <w:tab w:val="clear" w:pos="1080"/>
        <w:tab w:val="right" w:leader="dot" w:pos="9360"/>
      </w:tabs>
    </w:pPr>
  </w:style>
  <w:style w:type="paragraph" w:customStyle="1" w:styleId="TableCaption">
    <w:name w:val="Table Caption"/>
    <w:basedOn w:val="Normal"/>
    <w:semiHidden/>
    <w:unhideWhenUsed/>
    <w:rsid w:val="00F027F7"/>
    <w:pPr>
      <w:keepNext/>
      <w:spacing w:after="180"/>
    </w:pPr>
    <w:rPr>
      <w:b/>
      <w:bCs/>
    </w:rPr>
  </w:style>
  <w:style w:type="paragraph" w:customStyle="1" w:styleId="TableHead">
    <w:name w:val="TableHead"/>
    <w:basedOn w:val="Normal"/>
    <w:semiHidden/>
    <w:unhideWhenUsed/>
    <w:qFormat/>
    <w:rsid w:val="00F027F7"/>
    <w:pPr>
      <w:keepNext/>
      <w:spacing w:before="40" w:after="40"/>
      <w:jc w:val="center"/>
    </w:pPr>
    <w:rPr>
      <w:bCs/>
      <w:sz w:val="20"/>
    </w:rPr>
  </w:style>
  <w:style w:type="table" w:styleId="TableList3">
    <w:name w:val="Table List 3"/>
    <w:basedOn w:val="TableNormal"/>
    <w:rsid w:val="00F027F7"/>
    <w:pPr>
      <w:tabs>
        <w:tab w:val="left" w:pos="360"/>
        <w:tab w:val="left" w:pos="720"/>
        <w:tab w:val="left" w:pos="1080"/>
      </w:tabs>
      <w:spacing w:line="264" w:lineRule="auto"/>
    </w:pPr>
    <w:rPr>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PNNLStyle">
    <w:name w:val="PNNL Style"/>
    <w:basedOn w:val="TableNormal"/>
    <w:uiPriority w:val="99"/>
    <w:qFormat/>
    <w:rsid w:val="00F027F7"/>
    <w:rPr>
      <w:sz w:val="22"/>
      <w:szCs w:val="22"/>
    </w:rPr>
    <w:tblPr>
      <w:tblInd w:w="0" w:type="dxa"/>
      <w:tblBorders>
        <w:top w:val="single" w:sz="8" w:space="0" w:color="auto"/>
        <w:bottom w:val="single" w:sz="8" w:space="0" w:color="auto"/>
      </w:tblBorders>
      <w:tblCellMar>
        <w:top w:w="0" w:type="dxa"/>
        <w:left w:w="108" w:type="dxa"/>
        <w:bottom w:w="0" w:type="dxa"/>
        <w:right w:w="108" w:type="dxa"/>
      </w:tblCellMar>
    </w:tblPr>
    <w:tblStylePr w:type="firstRow">
      <w:rPr>
        <w:rFonts w:ascii="Times New Roman" w:hAnsi="Times New Roman"/>
        <w:color w:val="auto"/>
        <w:sz w:val="20"/>
      </w:rPr>
      <w:tblPr/>
      <w:tcPr>
        <w:tcBorders>
          <w:bottom w:val="single" w:sz="8" w:space="0" w:color="auto"/>
        </w:tcBorders>
      </w:tcPr>
    </w:tblStylePr>
  </w:style>
  <w:style w:type="paragraph" w:styleId="TOC9">
    <w:name w:val="toc 9"/>
    <w:basedOn w:val="TOC1"/>
    <w:next w:val="Normal"/>
    <w:autoRedefine/>
    <w:uiPriority w:val="39"/>
    <w:unhideWhenUsed/>
    <w:qFormat/>
    <w:rsid w:val="00F027F7"/>
  </w:style>
  <w:style w:type="paragraph" w:styleId="Title">
    <w:name w:val="Title"/>
    <w:aliases w:val="FrontMatter_Cover_Title"/>
    <w:basedOn w:val="Normal"/>
    <w:next w:val="Normal"/>
    <w:link w:val="TitleChar"/>
    <w:uiPriority w:val="99"/>
    <w:unhideWhenUsed/>
    <w:qFormat/>
    <w:rsid w:val="00F027F7"/>
    <w:pPr>
      <w:spacing w:after="360"/>
    </w:pPr>
    <w:rPr>
      <w:rFonts w:ascii="Arial" w:hAnsi="Arial" w:cs="Arial"/>
      <w:b/>
      <w:color w:val="D57500"/>
      <w:sz w:val="72"/>
      <w:szCs w:val="48"/>
    </w:rPr>
  </w:style>
  <w:style w:type="character" w:customStyle="1" w:styleId="TitleChar">
    <w:name w:val="Title Char"/>
    <w:aliases w:val="FrontMatter_Cover_Title Char"/>
    <w:link w:val="Title"/>
    <w:uiPriority w:val="99"/>
    <w:rsid w:val="00F027F7"/>
    <w:rPr>
      <w:rFonts w:ascii="Arial" w:hAnsi="Arial" w:cs="Arial"/>
      <w:b/>
      <w:color w:val="D57500"/>
      <w:sz w:val="72"/>
      <w:szCs w:val="48"/>
    </w:rPr>
  </w:style>
  <w:style w:type="paragraph" w:styleId="NormalWeb">
    <w:name w:val="Normal (Web)"/>
    <w:basedOn w:val="Normal"/>
    <w:semiHidden/>
    <w:unhideWhenUsed/>
    <w:rsid w:val="00F027F7"/>
    <w:rPr>
      <w:szCs w:val="24"/>
    </w:rPr>
  </w:style>
  <w:style w:type="paragraph" w:styleId="TOCHeading">
    <w:name w:val="TOC Heading"/>
    <w:basedOn w:val="Heading1"/>
    <w:next w:val="Normal"/>
    <w:uiPriority w:val="39"/>
    <w:unhideWhenUsed/>
    <w:qFormat/>
    <w:rsid w:val="00F027F7"/>
    <w:pPr>
      <w:keepLines/>
      <w:numPr>
        <w:numId w:val="0"/>
      </w:numPr>
      <w:spacing w:before="480" w:after="0" w:line="276" w:lineRule="auto"/>
      <w:jc w:val="left"/>
      <w:outlineLvl w:val="9"/>
    </w:pPr>
    <w:rPr>
      <w:rFonts w:ascii="Cambria" w:hAnsi="Cambria"/>
      <w:bCs/>
      <w:color w:val="365F91"/>
      <w:kern w:val="0"/>
      <w:sz w:val="28"/>
      <w:szCs w:val="28"/>
    </w:rPr>
  </w:style>
  <w:style w:type="paragraph" w:customStyle="1" w:styleId="FrontMatterCoverAuthorName">
    <w:name w:val="FrontMatter_Cover_AuthorName"/>
    <w:basedOn w:val="Normal"/>
    <w:uiPriority w:val="99"/>
    <w:qFormat/>
    <w:rsid w:val="00A445C0"/>
    <w:pPr>
      <w:tabs>
        <w:tab w:val="clear" w:pos="360"/>
        <w:tab w:val="clear" w:pos="720"/>
        <w:tab w:val="clear" w:pos="1080"/>
        <w:tab w:val="left" w:pos="2700"/>
      </w:tabs>
      <w:spacing w:line="264" w:lineRule="auto"/>
    </w:pPr>
    <w:rPr>
      <w:rFonts w:ascii="Arial" w:eastAsia="MS Mincho" w:hAnsi="Arial"/>
      <w:szCs w:val="24"/>
    </w:rPr>
  </w:style>
  <w:style w:type="paragraph" w:customStyle="1" w:styleId="FrontMatterCoverDate">
    <w:name w:val="FrontMatter_Cover_Date"/>
    <w:basedOn w:val="Normal"/>
    <w:uiPriority w:val="99"/>
    <w:qFormat/>
    <w:rsid w:val="00A445C0"/>
    <w:pPr>
      <w:tabs>
        <w:tab w:val="clear" w:pos="360"/>
        <w:tab w:val="clear" w:pos="720"/>
        <w:tab w:val="clear" w:pos="1080"/>
        <w:tab w:val="left" w:pos="2700"/>
      </w:tabs>
      <w:spacing w:after="480"/>
    </w:pPr>
    <w:rPr>
      <w:rFonts w:ascii="Arial" w:eastAsia="MS Mincho" w:hAnsi="Arial"/>
      <w:b/>
      <w:sz w:val="36"/>
      <w:szCs w:val="24"/>
    </w:rPr>
  </w:style>
  <w:style w:type="paragraph" w:customStyle="1" w:styleId="FrontMatterTitlePageTitle">
    <w:name w:val="FrontMatter_TitlePage_Title"/>
    <w:basedOn w:val="Normal"/>
    <w:uiPriority w:val="99"/>
    <w:qFormat/>
    <w:rsid w:val="00A445C0"/>
    <w:pPr>
      <w:ind w:left="2160"/>
    </w:pPr>
    <w:rPr>
      <w:rFonts w:ascii="Arial" w:hAnsi="Arial" w:cs="Arial"/>
      <w:b/>
      <w:w w:val="104"/>
      <w:sz w:val="40"/>
      <w:szCs w:val="40"/>
    </w:rPr>
  </w:style>
  <w:style w:type="paragraph" w:customStyle="1" w:styleId="FrontMatterTitlePageAuthorNames">
    <w:name w:val="FrontMatter_TitlePage_AuthorNames"/>
    <w:basedOn w:val="Normal"/>
    <w:uiPriority w:val="99"/>
    <w:qFormat/>
    <w:rsid w:val="00A445C0"/>
    <w:pPr>
      <w:tabs>
        <w:tab w:val="clear" w:pos="360"/>
        <w:tab w:val="clear" w:pos="720"/>
        <w:tab w:val="clear" w:pos="1080"/>
        <w:tab w:val="left" w:pos="4320"/>
      </w:tabs>
      <w:ind w:left="2160"/>
    </w:pPr>
    <w:rPr>
      <w:sz w:val="24"/>
      <w:szCs w:val="24"/>
    </w:rPr>
  </w:style>
  <w:style w:type="paragraph" w:customStyle="1" w:styleId="FrontMatterTitlePageDate-Information">
    <w:name w:val="FrontMatter_TitlePage_Date-Information"/>
    <w:basedOn w:val="Normal"/>
    <w:uiPriority w:val="99"/>
    <w:qFormat/>
    <w:rsid w:val="00A445C0"/>
    <w:pPr>
      <w:tabs>
        <w:tab w:val="clear" w:pos="360"/>
        <w:tab w:val="clear" w:pos="720"/>
        <w:tab w:val="clear" w:pos="1080"/>
        <w:tab w:val="left" w:pos="2160"/>
      </w:tabs>
      <w:ind w:left="2160"/>
    </w:pPr>
    <w:rPr>
      <w:sz w:val="24"/>
      <w:szCs w:val="24"/>
    </w:rPr>
  </w:style>
  <w:style w:type="paragraph" w:customStyle="1" w:styleId="Equation">
    <w:name w:val="Equation"/>
    <w:basedOn w:val="BodyText"/>
    <w:uiPriority w:val="2"/>
    <w:qFormat/>
    <w:rsid w:val="00A445C0"/>
    <w:pPr>
      <w:tabs>
        <w:tab w:val="clear" w:pos="360"/>
        <w:tab w:val="clear" w:pos="720"/>
        <w:tab w:val="clear" w:pos="1080"/>
        <w:tab w:val="center" w:pos="4680"/>
        <w:tab w:val="right" w:pos="9360"/>
      </w:tabs>
    </w:pPr>
  </w:style>
  <w:style w:type="character" w:customStyle="1" w:styleId="ComputerCodeChar">
    <w:name w:val="Computer Code Char"/>
    <w:link w:val="ComputerCode"/>
    <w:locked/>
    <w:rsid w:val="0048305B"/>
    <w:rPr>
      <w:rFonts w:ascii="Courier New" w:hAnsi="Courier New"/>
      <w:lang w:val="en-US" w:eastAsia="en-US" w:bidi="ar-SA"/>
    </w:rPr>
  </w:style>
  <w:style w:type="paragraph" w:customStyle="1" w:styleId="ComputerCode">
    <w:name w:val="Computer Code"/>
    <w:basedOn w:val="Normal"/>
    <w:next w:val="Normal"/>
    <w:link w:val="ComputerCodeChar"/>
    <w:rsid w:val="0048305B"/>
    <w:pPr>
      <w:spacing w:line="264" w:lineRule="auto"/>
    </w:pPr>
    <w:rPr>
      <w:rFonts w:ascii="Courier New" w:hAnsi="Courier New"/>
      <w:sz w:val="20"/>
      <w:szCs w:val="20"/>
    </w:rPr>
  </w:style>
  <w:style w:type="paragraph" w:styleId="BalloonText">
    <w:name w:val="Balloon Text"/>
    <w:basedOn w:val="Normal"/>
    <w:link w:val="BalloonTextChar"/>
    <w:semiHidden/>
    <w:unhideWhenUsed/>
    <w:rsid w:val="00A445C0"/>
    <w:rPr>
      <w:rFonts w:ascii="Tahoma" w:hAnsi="Tahoma" w:cs="Tahoma"/>
      <w:sz w:val="16"/>
      <w:szCs w:val="16"/>
    </w:rPr>
  </w:style>
  <w:style w:type="character" w:customStyle="1" w:styleId="BalloonTextChar">
    <w:name w:val="Balloon Text Char"/>
    <w:link w:val="BalloonText"/>
    <w:semiHidden/>
    <w:rsid w:val="00A445C0"/>
    <w:rPr>
      <w:rFonts w:ascii="Tahoma" w:hAnsi="Tahoma" w:cs="Tahoma"/>
      <w:sz w:val="16"/>
      <w:szCs w:val="16"/>
    </w:rPr>
  </w:style>
  <w:style w:type="paragraph" w:styleId="DocumentMap">
    <w:name w:val="Document Map"/>
    <w:basedOn w:val="Normal"/>
    <w:link w:val="DocumentMapChar"/>
    <w:semiHidden/>
    <w:unhideWhenUsed/>
    <w:rsid w:val="00A445C0"/>
    <w:rPr>
      <w:rFonts w:ascii="Tahoma" w:hAnsi="Tahoma" w:cs="Tahoma"/>
      <w:sz w:val="16"/>
      <w:szCs w:val="16"/>
    </w:rPr>
  </w:style>
  <w:style w:type="character" w:customStyle="1" w:styleId="DocumentMapChar">
    <w:name w:val="Document Map Char"/>
    <w:link w:val="DocumentMap"/>
    <w:semiHidden/>
    <w:rsid w:val="00A445C0"/>
    <w:rPr>
      <w:rFonts w:ascii="Tahoma" w:hAnsi="Tahoma" w:cs="Tahoma"/>
      <w:sz w:val="16"/>
      <w:szCs w:val="16"/>
    </w:rPr>
  </w:style>
  <w:style w:type="table" w:styleId="TableElegant">
    <w:name w:val="Table Elegant"/>
    <w:basedOn w:val="TableNormal"/>
    <w:rsid w:val="001F715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1F715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ictionary">
    <w:name w:val="Dictionary"/>
    <w:basedOn w:val="Normal"/>
    <w:link w:val="DictionaryChar"/>
    <w:rsid w:val="001F715E"/>
    <w:pPr>
      <w:tabs>
        <w:tab w:val="clear" w:pos="360"/>
        <w:tab w:val="clear" w:pos="720"/>
        <w:tab w:val="clear" w:pos="1080"/>
      </w:tabs>
      <w:ind w:left="720" w:hanging="720"/>
    </w:pPr>
    <w:rPr>
      <w:szCs w:val="20"/>
    </w:rPr>
  </w:style>
  <w:style w:type="character" w:customStyle="1" w:styleId="DictionaryChar">
    <w:name w:val="Dictionary Char"/>
    <w:link w:val="Dictionary"/>
    <w:rsid w:val="008B7976"/>
    <w:rPr>
      <w:sz w:val="22"/>
      <w:lang w:val="en-US" w:eastAsia="en-US" w:bidi="ar-SA"/>
    </w:rPr>
  </w:style>
  <w:style w:type="paragraph" w:customStyle="1" w:styleId="ComputerCode-small">
    <w:name w:val="Computer Code-small"/>
    <w:basedOn w:val="Dictionary"/>
    <w:link w:val="ComputerCode-smallChar"/>
    <w:rsid w:val="002F17BE"/>
    <w:rPr>
      <w:rFonts w:ascii="Courier New" w:hAnsi="Courier New"/>
      <w:sz w:val="18"/>
    </w:rPr>
  </w:style>
  <w:style w:type="character" w:customStyle="1" w:styleId="ComputerCode-smallChar">
    <w:name w:val="Computer Code-small Char"/>
    <w:link w:val="ComputerCode-small"/>
    <w:rsid w:val="002F17BE"/>
    <w:rPr>
      <w:rFonts w:ascii="Courier New" w:hAnsi="Courier New"/>
      <w:sz w:val="18"/>
      <w:lang w:val="en-US" w:eastAsia="en-US" w:bidi="ar-SA"/>
    </w:rPr>
  </w:style>
  <w:style w:type="character" w:styleId="CommentReference">
    <w:name w:val="annotation reference"/>
    <w:semiHidden/>
    <w:rsid w:val="00F4151D"/>
    <w:rPr>
      <w:sz w:val="16"/>
      <w:szCs w:val="16"/>
    </w:rPr>
  </w:style>
  <w:style w:type="paragraph" w:styleId="CommentText">
    <w:name w:val="annotation text"/>
    <w:basedOn w:val="Normal"/>
    <w:semiHidden/>
    <w:rsid w:val="00F4151D"/>
    <w:rPr>
      <w:sz w:val="20"/>
      <w:szCs w:val="20"/>
    </w:rPr>
  </w:style>
  <w:style w:type="paragraph" w:styleId="CommentSubject">
    <w:name w:val="annotation subject"/>
    <w:basedOn w:val="CommentText"/>
    <w:next w:val="CommentText"/>
    <w:semiHidden/>
    <w:rsid w:val="00F4151D"/>
    <w:rPr>
      <w:b/>
      <w:bCs/>
    </w:rPr>
  </w:style>
  <w:style w:type="character" w:customStyle="1" w:styleId="replaceabletext">
    <w:name w:val="replaceabletext"/>
    <w:basedOn w:val="DefaultParagraphFont"/>
    <w:rsid w:val="00C65ED2"/>
  </w:style>
  <w:style w:type="paragraph" w:customStyle="1" w:styleId="StyleComputerCode">
    <w:name w:val="Style Computer Code +"/>
    <w:basedOn w:val="ComputerCode"/>
    <w:rsid w:val="007B1D22"/>
  </w:style>
  <w:style w:type="paragraph" w:customStyle="1" w:styleId="NormalTimesNewRoman">
    <w:name w:val="Normal + Times New Roman"/>
    <w:aliases w:val="10 pt,Not Bold"/>
    <w:basedOn w:val="Normal"/>
    <w:rsid w:val="002B6D2D"/>
    <w:rPr>
      <w:sz w:val="20"/>
      <w:szCs w:val="20"/>
    </w:rPr>
  </w:style>
  <w:style w:type="paragraph" w:customStyle="1" w:styleId="distr">
    <w:name w:val="distr"/>
    <w:basedOn w:val="Normal"/>
    <w:uiPriority w:val="99"/>
    <w:qFormat/>
    <w:rsid w:val="00A445C0"/>
    <w:pPr>
      <w:tabs>
        <w:tab w:val="clear" w:pos="360"/>
        <w:tab w:val="clear" w:pos="1080"/>
        <w:tab w:val="left" w:pos="900"/>
        <w:tab w:val="right" w:pos="3960"/>
      </w:tabs>
      <w:ind w:left="720" w:hanging="360"/>
    </w:pPr>
  </w:style>
  <w:style w:type="character" w:styleId="EndnoteReference">
    <w:name w:val="endnote reference"/>
    <w:uiPriority w:val="2"/>
    <w:unhideWhenUsed/>
    <w:rsid w:val="00A445C0"/>
    <w:rPr>
      <w:rFonts w:ascii="Times New Roman" w:hAnsi="Times New Roman"/>
      <w:vertAlign w:val="superscript"/>
    </w:rPr>
  </w:style>
  <w:style w:type="paragraph" w:styleId="EndnoteText">
    <w:name w:val="endnote text"/>
    <w:basedOn w:val="Normal"/>
    <w:link w:val="EndnoteTextChar"/>
    <w:unhideWhenUsed/>
    <w:rsid w:val="00A445C0"/>
    <w:rPr>
      <w:sz w:val="20"/>
      <w:szCs w:val="20"/>
    </w:rPr>
  </w:style>
  <w:style w:type="character" w:customStyle="1" w:styleId="EndnoteTextChar">
    <w:name w:val="Endnote Text Char"/>
    <w:link w:val="EndnoteText"/>
    <w:rsid w:val="00A445C0"/>
  </w:style>
  <w:style w:type="paragraph" w:customStyle="1" w:styleId="Figure">
    <w:name w:val="Figure"/>
    <w:basedOn w:val="Normal"/>
    <w:next w:val="Caption-Fig"/>
    <w:qFormat/>
    <w:rsid w:val="00A445C0"/>
    <w:pPr>
      <w:keepNext/>
      <w:spacing w:before="240"/>
      <w:jc w:val="center"/>
    </w:pPr>
  </w:style>
  <w:style w:type="character" w:customStyle="1" w:styleId="Heading1Char">
    <w:name w:val="Heading 1 Char"/>
    <w:link w:val="Heading1"/>
    <w:rsid w:val="00F027F7"/>
    <w:rPr>
      <w:rFonts w:ascii="Arial" w:hAnsi="Arial"/>
      <w:b/>
      <w:kern w:val="28"/>
      <w:sz w:val="32"/>
      <w:szCs w:val="22"/>
    </w:rPr>
  </w:style>
  <w:style w:type="character" w:customStyle="1" w:styleId="Heading6Char">
    <w:name w:val="Heading 6 Char"/>
    <w:link w:val="Heading6"/>
    <w:rsid w:val="00F027F7"/>
    <w:rPr>
      <w:rFonts w:ascii="Arial" w:hAnsi="Arial"/>
      <w:b/>
      <w:sz w:val="32"/>
      <w:szCs w:val="22"/>
    </w:rPr>
  </w:style>
  <w:style w:type="paragraph" w:styleId="ListBullet2">
    <w:name w:val="List Bullet 2"/>
    <w:basedOn w:val="ListBullet"/>
    <w:qFormat/>
    <w:rsid w:val="00F027F7"/>
    <w:pPr>
      <w:numPr>
        <w:numId w:val="6"/>
      </w:numPr>
    </w:pPr>
  </w:style>
  <w:style w:type="paragraph" w:styleId="ListBullet3">
    <w:name w:val="List Bullet 3"/>
    <w:basedOn w:val="ListBullet2"/>
    <w:qFormat/>
    <w:rsid w:val="00F027F7"/>
    <w:pPr>
      <w:numPr>
        <w:numId w:val="7"/>
      </w:numPr>
    </w:pPr>
  </w:style>
  <w:style w:type="paragraph" w:customStyle="1" w:styleId="ListBulletLevel2">
    <w:name w:val="List Bullet Level 2"/>
    <w:basedOn w:val="Normal"/>
    <w:uiPriority w:val="99"/>
    <w:semiHidden/>
    <w:rsid w:val="00F027F7"/>
    <w:pPr>
      <w:numPr>
        <w:numId w:val="8"/>
      </w:numPr>
      <w:tabs>
        <w:tab w:val="clear" w:pos="360"/>
      </w:tabs>
    </w:pPr>
  </w:style>
  <w:style w:type="paragraph" w:customStyle="1" w:styleId="ListLetter">
    <w:name w:val="List Letter"/>
    <w:rsid w:val="00F027F7"/>
    <w:pPr>
      <w:numPr>
        <w:numId w:val="9"/>
      </w:numPr>
      <w:spacing w:before="120"/>
    </w:pPr>
    <w:rPr>
      <w:sz w:val="22"/>
      <w:szCs w:val="22"/>
    </w:rPr>
  </w:style>
  <w:style w:type="paragraph" w:styleId="ListNumber">
    <w:name w:val="List Number"/>
    <w:link w:val="ListNumberChar"/>
    <w:rsid w:val="00F027F7"/>
    <w:pPr>
      <w:numPr>
        <w:numId w:val="10"/>
      </w:numPr>
      <w:spacing w:before="120" w:line="264" w:lineRule="auto"/>
    </w:pPr>
    <w:rPr>
      <w:sz w:val="22"/>
      <w:szCs w:val="22"/>
    </w:rPr>
  </w:style>
  <w:style w:type="character" w:customStyle="1" w:styleId="ListNumberChar">
    <w:name w:val="List Number Char"/>
    <w:link w:val="ListNumber"/>
    <w:rsid w:val="00F027F7"/>
    <w:rPr>
      <w:sz w:val="22"/>
      <w:szCs w:val="22"/>
    </w:rPr>
  </w:style>
  <w:style w:type="character" w:styleId="PlaceholderText">
    <w:name w:val="Placeholder Text"/>
    <w:uiPriority w:val="99"/>
    <w:semiHidden/>
    <w:rsid w:val="00F027F7"/>
    <w:rPr>
      <w:color w:val="808080"/>
    </w:rPr>
  </w:style>
  <w:style w:type="paragraph" w:styleId="PlainText">
    <w:name w:val="Plain Text"/>
    <w:basedOn w:val="Normal"/>
    <w:link w:val="PlainTextChar"/>
    <w:uiPriority w:val="2"/>
    <w:rsid w:val="00F027F7"/>
    <w:pPr>
      <w:spacing w:line="264" w:lineRule="auto"/>
    </w:pPr>
    <w:rPr>
      <w:rFonts w:cs="Consolas"/>
      <w:szCs w:val="21"/>
    </w:rPr>
  </w:style>
  <w:style w:type="character" w:customStyle="1" w:styleId="PlainTextChar">
    <w:name w:val="Plain Text Char"/>
    <w:link w:val="PlainText"/>
    <w:uiPriority w:val="2"/>
    <w:rsid w:val="00F027F7"/>
    <w:rPr>
      <w:rFonts w:cs="Consolas"/>
      <w:sz w:val="22"/>
      <w:szCs w:val="21"/>
    </w:rPr>
  </w:style>
  <w:style w:type="paragraph" w:customStyle="1" w:styleId="PNNLSubtitle">
    <w:name w:val="PNNL_Subtitle"/>
    <w:basedOn w:val="Normal"/>
    <w:qFormat/>
    <w:rsid w:val="00A445C0"/>
    <w:pPr>
      <w:tabs>
        <w:tab w:val="clear" w:pos="360"/>
        <w:tab w:val="clear" w:pos="720"/>
        <w:tab w:val="clear" w:pos="1080"/>
        <w:tab w:val="left" w:pos="2700"/>
      </w:tabs>
      <w:spacing w:after="360"/>
    </w:pPr>
    <w:rPr>
      <w:rFonts w:ascii="Arial" w:eastAsia="MS Mincho" w:hAnsi="Arial"/>
      <w:sz w:val="48"/>
      <w:szCs w:val="24"/>
    </w:rPr>
  </w:style>
  <w:style w:type="paragraph" w:customStyle="1" w:styleId="wherestatement">
    <w:name w:val="where statement"/>
    <w:basedOn w:val="Normal"/>
    <w:qFormat/>
    <w:rsid w:val="00F027F7"/>
    <w:pPr>
      <w:tabs>
        <w:tab w:val="clear" w:pos="360"/>
        <w:tab w:val="clear" w:pos="720"/>
        <w:tab w:val="clear" w:pos="1080"/>
        <w:tab w:val="right" w:pos="1530"/>
        <w:tab w:val="left" w:pos="1710"/>
        <w:tab w:val="left" w:pos="2070"/>
      </w:tabs>
      <w:ind w:left="2074" w:hanging="2074"/>
    </w:pPr>
  </w:style>
  <w:style w:type="paragraph" w:styleId="Revision">
    <w:name w:val="Revision"/>
    <w:hidden/>
    <w:uiPriority w:val="99"/>
    <w:semiHidden/>
    <w:rsid w:val="0052334E"/>
    <w:rPr>
      <w:sz w:val="22"/>
      <w:szCs w:val="22"/>
    </w:rPr>
  </w:style>
  <w:style w:type="character" w:customStyle="1" w:styleId="Heading2Char">
    <w:name w:val="Heading 2 Char"/>
    <w:basedOn w:val="DefaultParagraphFont"/>
    <w:link w:val="Heading2"/>
    <w:rsid w:val="00C844ED"/>
    <w:rPr>
      <w:rFonts w:ascii="Arial" w:hAnsi="Arial"/>
      <w:b/>
      <w:kern w:val="28"/>
      <w:sz w:val="28"/>
      <w:szCs w:val="22"/>
    </w:rPr>
  </w:style>
  <w:style w:type="paragraph" w:styleId="ListParagraph">
    <w:name w:val="List Paragraph"/>
    <w:basedOn w:val="Normal"/>
    <w:uiPriority w:val="72"/>
    <w:rsid w:val="00BC5DA2"/>
    <w:pPr>
      <w:ind w:left="720"/>
      <w:contextualSpacing/>
    </w:pPr>
  </w:style>
  <w:style w:type="paragraph" w:styleId="NoSpacing">
    <w:name w:val="No Spacing"/>
    <w:uiPriority w:val="1"/>
    <w:qFormat/>
    <w:rsid w:val="00150752"/>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33842">
      <w:bodyDiv w:val="1"/>
      <w:marLeft w:val="0"/>
      <w:marRight w:val="0"/>
      <w:marTop w:val="0"/>
      <w:marBottom w:val="0"/>
      <w:divBdr>
        <w:top w:val="none" w:sz="0" w:space="0" w:color="auto"/>
        <w:left w:val="none" w:sz="0" w:space="0" w:color="auto"/>
        <w:bottom w:val="none" w:sz="0" w:space="0" w:color="auto"/>
        <w:right w:val="none" w:sz="0" w:space="0" w:color="auto"/>
      </w:divBdr>
    </w:div>
    <w:div w:id="746224365">
      <w:bodyDiv w:val="1"/>
      <w:marLeft w:val="0"/>
      <w:marRight w:val="0"/>
      <w:marTop w:val="0"/>
      <w:marBottom w:val="0"/>
      <w:divBdr>
        <w:top w:val="none" w:sz="0" w:space="0" w:color="auto"/>
        <w:left w:val="none" w:sz="0" w:space="0" w:color="auto"/>
        <w:bottom w:val="none" w:sz="0" w:space="0" w:color="auto"/>
        <w:right w:val="none" w:sz="0" w:space="0" w:color="auto"/>
      </w:divBdr>
    </w:div>
    <w:div w:id="20647924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iana.org/assignments/protocol-numbers" TargetMode="External"/><Relationship Id="rId4" Type="http://schemas.openxmlformats.org/officeDocument/2006/relationships/hyperlink" Target="http://www.iana.org/assignments/protocol-numbers" TargetMode="External"/><Relationship Id="rId1" Type="http://schemas.openxmlformats.org/officeDocument/2006/relationships/hyperlink" Target="http://aa.usno.navy.mil/faq/docs/UT.html" TargetMode="External"/><Relationship Id="rId2" Type="http://schemas.openxmlformats.org/officeDocument/2006/relationships/hyperlink" Target="http://en.wikipedia.org/wiki/IEEE_802.1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620D621-B420-5640-9F48-2DC0E50D4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7931</Words>
  <Characters>45207</Characters>
  <Application>Microsoft Macintosh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53032</CharactersWithSpaces>
  <SharedDoc>false</SharedDoc>
  <HyperlinkBase/>
  <HLinks>
    <vt:vector size="288" baseType="variant">
      <vt:variant>
        <vt:i4>1507424</vt:i4>
      </vt:variant>
      <vt:variant>
        <vt:i4>231</vt:i4>
      </vt:variant>
      <vt:variant>
        <vt:i4>0</vt:i4>
      </vt:variant>
      <vt:variant>
        <vt:i4>5</vt:i4>
      </vt:variant>
      <vt:variant>
        <vt:lpwstr/>
      </vt:variant>
      <vt:variant>
        <vt:lpwstr>_Hexadecimal_Notation</vt:lpwstr>
      </vt:variant>
      <vt:variant>
        <vt:i4>1507424</vt:i4>
      </vt:variant>
      <vt:variant>
        <vt:i4>228</vt:i4>
      </vt:variant>
      <vt:variant>
        <vt:i4>0</vt:i4>
      </vt:variant>
      <vt:variant>
        <vt:i4>5</vt:i4>
      </vt:variant>
      <vt:variant>
        <vt:lpwstr/>
      </vt:variant>
      <vt:variant>
        <vt:lpwstr>_Hexadecimal_Notation</vt:lpwstr>
      </vt:variant>
      <vt:variant>
        <vt:i4>1507424</vt:i4>
      </vt:variant>
      <vt:variant>
        <vt:i4>225</vt:i4>
      </vt:variant>
      <vt:variant>
        <vt:i4>0</vt:i4>
      </vt:variant>
      <vt:variant>
        <vt:i4>5</vt:i4>
      </vt:variant>
      <vt:variant>
        <vt:lpwstr/>
      </vt:variant>
      <vt:variant>
        <vt:lpwstr>_Hexadecimal_Notation</vt:lpwstr>
      </vt:variant>
      <vt:variant>
        <vt:i4>1507424</vt:i4>
      </vt:variant>
      <vt:variant>
        <vt:i4>222</vt:i4>
      </vt:variant>
      <vt:variant>
        <vt:i4>0</vt:i4>
      </vt:variant>
      <vt:variant>
        <vt:i4>5</vt:i4>
      </vt:variant>
      <vt:variant>
        <vt:lpwstr/>
      </vt:variant>
      <vt:variant>
        <vt:lpwstr>_Hexadecimal_Notation</vt:lpwstr>
      </vt:variant>
      <vt:variant>
        <vt:i4>655436</vt:i4>
      </vt:variant>
      <vt:variant>
        <vt:i4>219</vt:i4>
      </vt:variant>
      <vt:variant>
        <vt:i4>0</vt:i4>
      </vt:variant>
      <vt:variant>
        <vt:i4>5</vt:i4>
      </vt:variant>
      <vt:variant>
        <vt:lpwstr/>
      </vt:variant>
      <vt:variant>
        <vt:lpwstr>_Octet-coded_Decimal</vt:lpwstr>
      </vt:variant>
      <vt:variant>
        <vt:i4>655436</vt:i4>
      </vt:variant>
      <vt:variant>
        <vt:i4>216</vt:i4>
      </vt:variant>
      <vt:variant>
        <vt:i4>0</vt:i4>
      </vt:variant>
      <vt:variant>
        <vt:i4>5</vt:i4>
      </vt:variant>
      <vt:variant>
        <vt:lpwstr/>
      </vt:variant>
      <vt:variant>
        <vt:lpwstr>_Octet-coded_Decimal</vt:lpwstr>
      </vt:variant>
      <vt:variant>
        <vt:i4>655436</vt:i4>
      </vt:variant>
      <vt:variant>
        <vt:i4>213</vt:i4>
      </vt:variant>
      <vt:variant>
        <vt:i4>0</vt:i4>
      </vt:variant>
      <vt:variant>
        <vt:i4>5</vt:i4>
      </vt:variant>
      <vt:variant>
        <vt:lpwstr/>
      </vt:variant>
      <vt:variant>
        <vt:lpwstr>_Octet-coded_Decimal</vt:lpwstr>
      </vt:variant>
      <vt:variant>
        <vt:i4>655436</vt:i4>
      </vt:variant>
      <vt:variant>
        <vt:i4>210</vt:i4>
      </vt:variant>
      <vt:variant>
        <vt:i4>0</vt:i4>
      </vt:variant>
      <vt:variant>
        <vt:i4>5</vt:i4>
      </vt:variant>
      <vt:variant>
        <vt:lpwstr/>
      </vt:variant>
      <vt:variant>
        <vt:lpwstr>_Octet-coded_Decimal</vt:lpwstr>
      </vt:variant>
      <vt:variant>
        <vt:i4>1507424</vt:i4>
      </vt:variant>
      <vt:variant>
        <vt:i4>207</vt:i4>
      </vt:variant>
      <vt:variant>
        <vt:i4>0</vt:i4>
      </vt:variant>
      <vt:variant>
        <vt:i4>5</vt:i4>
      </vt:variant>
      <vt:variant>
        <vt:lpwstr/>
      </vt:variant>
      <vt:variant>
        <vt:lpwstr>_Hexadecimal_Notation</vt:lpwstr>
      </vt:variant>
      <vt:variant>
        <vt:i4>1507424</vt:i4>
      </vt:variant>
      <vt:variant>
        <vt:i4>204</vt:i4>
      </vt:variant>
      <vt:variant>
        <vt:i4>0</vt:i4>
      </vt:variant>
      <vt:variant>
        <vt:i4>5</vt:i4>
      </vt:variant>
      <vt:variant>
        <vt:lpwstr/>
      </vt:variant>
      <vt:variant>
        <vt:lpwstr>_Hexadecimal_Notation</vt:lpwstr>
      </vt:variant>
      <vt:variant>
        <vt:i4>1507424</vt:i4>
      </vt:variant>
      <vt:variant>
        <vt:i4>201</vt:i4>
      </vt:variant>
      <vt:variant>
        <vt:i4>0</vt:i4>
      </vt:variant>
      <vt:variant>
        <vt:i4>5</vt:i4>
      </vt:variant>
      <vt:variant>
        <vt:lpwstr/>
      </vt:variant>
      <vt:variant>
        <vt:lpwstr>_Hexadecimal_Notation</vt:lpwstr>
      </vt:variant>
      <vt:variant>
        <vt:i4>1507424</vt:i4>
      </vt:variant>
      <vt:variant>
        <vt:i4>198</vt:i4>
      </vt:variant>
      <vt:variant>
        <vt:i4>0</vt:i4>
      </vt:variant>
      <vt:variant>
        <vt:i4>5</vt:i4>
      </vt:variant>
      <vt:variant>
        <vt:lpwstr/>
      </vt:variant>
      <vt:variant>
        <vt:lpwstr>_Hexadecimal_Notation</vt:lpwstr>
      </vt:variant>
      <vt:variant>
        <vt:i4>655436</vt:i4>
      </vt:variant>
      <vt:variant>
        <vt:i4>195</vt:i4>
      </vt:variant>
      <vt:variant>
        <vt:i4>0</vt:i4>
      </vt:variant>
      <vt:variant>
        <vt:i4>5</vt:i4>
      </vt:variant>
      <vt:variant>
        <vt:lpwstr/>
      </vt:variant>
      <vt:variant>
        <vt:lpwstr>_Octet-coded_Decimal</vt:lpwstr>
      </vt:variant>
      <vt:variant>
        <vt:i4>655436</vt:i4>
      </vt:variant>
      <vt:variant>
        <vt:i4>192</vt:i4>
      </vt:variant>
      <vt:variant>
        <vt:i4>0</vt:i4>
      </vt:variant>
      <vt:variant>
        <vt:i4>5</vt:i4>
      </vt:variant>
      <vt:variant>
        <vt:lpwstr/>
      </vt:variant>
      <vt:variant>
        <vt:lpwstr>_Octet-coded_Decimal</vt:lpwstr>
      </vt:variant>
      <vt:variant>
        <vt:i4>655436</vt:i4>
      </vt:variant>
      <vt:variant>
        <vt:i4>189</vt:i4>
      </vt:variant>
      <vt:variant>
        <vt:i4>0</vt:i4>
      </vt:variant>
      <vt:variant>
        <vt:i4>5</vt:i4>
      </vt:variant>
      <vt:variant>
        <vt:lpwstr/>
      </vt:variant>
      <vt:variant>
        <vt:lpwstr>_Octet-coded_Decimal</vt:lpwstr>
      </vt:variant>
      <vt:variant>
        <vt:i4>655436</vt:i4>
      </vt:variant>
      <vt:variant>
        <vt:i4>186</vt:i4>
      </vt:variant>
      <vt:variant>
        <vt:i4>0</vt:i4>
      </vt:variant>
      <vt:variant>
        <vt:i4>5</vt:i4>
      </vt:variant>
      <vt:variant>
        <vt:lpwstr/>
      </vt:variant>
      <vt:variant>
        <vt:lpwstr>_Octet-coded_Decimal</vt:lpwstr>
      </vt:variant>
      <vt:variant>
        <vt:i4>1114112</vt:i4>
      </vt:variant>
      <vt:variant>
        <vt:i4>158</vt:i4>
      </vt:variant>
      <vt:variant>
        <vt:i4>0</vt:i4>
      </vt:variant>
      <vt:variant>
        <vt:i4>5</vt:i4>
      </vt:variant>
      <vt:variant>
        <vt:lpwstr/>
      </vt:variant>
      <vt:variant>
        <vt:lpwstr>_Toc444248682</vt:lpwstr>
      </vt:variant>
      <vt:variant>
        <vt:i4>1114115</vt:i4>
      </vt:variant>
      <vt:variant>
        <vt:i4>152</vt:i4>
      </vt:variant>
      <vt:variant>
        <vt:i4>0</vt:i4>
      </vt:variant>
      <vt:variant>
        <vt:i4>5</vt:i4>
      </vt:variant>
      <vt:variant>
        <vt:lpwstr/>
      </vt:variant>
      <vt:variant>
        <vt:lpwstr>_Toc444248681</vt:lpwstr>
      </vt:variant>
      <vt:variant>
        <vt:i4>1114114</vt:i4>
      </vt:variant>
      <vt:variant>
        <vt:i4>146</vt:i4>
      </vt:variant>
      <vt:variant>
        <vt:i4>0</vt:i4>
      </vt:variant>
      <vt:variant>
        <vt:i4>5</vt:i4>
      </vt:variant>
      <vt:variant>
        <vt:lpwstr/>
      </vt:variant>
      <vt:variant>
        <vt:lpwstr>_Toc444248680</vt:lpwstr>
      </vt:variant>
      <vt:variant>
        <vt:i4>1966091</vt:i4>
      </vt:variant>
      <vt:variant>
        <vt:i4>137</vt:i4>
      </vt:variant>
      <vt:variant>
        <vt:i4>0</vt:i4>
      </vt:variant>
      <vt:variant>
        <vt:i4>5</vt:i4>
      </vt:variant>
      <vt:variant>
        <vt:lpwstr/>
      </vt:variant>
      <vt:variant>
        <vt:lpwstr>_Toc444248679</vt:lpwstr>
      </vt:variant>
      <vt:variant>
        <vt:i4>1966090</vt:i4>
      </vt:variant>
      <vt:variant>
        <vt:i4>131</vt:i4>
      </vt:variant>
      <vt:variant>
        <vt:i4>0</vt:i4>
      </vt:variant>
      <vt:variant>
        <vt:i4>5</vt:i4>
      </vt:variant>
      <vt:variant>
        <vt:lpwstr/>
      </vt:variant>
      <vt:variant>
        <vt:lpwstr>_Toc444248678</vt:lpwstr>
      </vt:variant>
      <vt:variant>
        <vt:i4>1966085</vt:i4>
      </vt:variant>
      <vt:variant>
        <vt:i4>122</vt:i4>
      </vt:variant>
      <vt:variant>
        <vt:i4>0</vt:i4>
      </vt:variant>
      <vt:variant>
        <vt:i4>5</vt:i4>
      </vt:variant>
      <vt:variant>
        <vt:lpwstr/>
      </vt:variant>
      <vt:variant>
        <vt:lpwstr>_Toc444248677</vt:lpwstr>
      </vt:variant>
      <vt:variant>
        <vt:i4>1966084</vt:i4>
      </vt:variant>
      <vt:variant>
        <vt:i4>116</vt:i4>
      </vt:variant>
      <vt:variant>
        <vt:i4>0</vt:i4>
      </vt:variant>
      <vt:variant>
        <vt:i4>5</vt:i4>
      </vt:variant>
      <vt:variant>
        <vt:lpwstr/>
      </vt:variant>
      <vt:variant>
        <vt:lpwstr>_Toc444248676</vt:lpwstr>
      </vt:variant>
      <vt:variant>
        <vt:i4>1966087</vt:i4>
      </vt:variant>
      <vt:variant>
        <vt:i4>110</vt:i4>
      </vt:variant>
      <vt:variant>
        <vt:i4>0</vt:i4>
      </vt:variant>
      <vt:variant>
        <vt:i4>5</vt:i4>
      </vt:variant>
      <vt:variant>
        <vt:lpwstr/>
      </vt:variant>
      <vt:variant>
        <vt:lpwstr>_Toc444248675</vt:lpwstr>
      </vt:variant>
      <vt:variant>
        <vt:i4>1966086</vt:i4>
      </vt:variant>
      <vt:variant>
        <vt:i4>104</vt:i4>
      </vt:variant>
      <vt:variant>
        <vt:i4>0</vt:i4>
      </vt:variant>
      <vt:variant>
        <vt:i4>5</vt:i4>
      </vt:variant>
      <vt:variant>
        <vt:lpwstr/>
      </vt:variant>
      <vt:variant>
        <vt:lpwstr>_Toc444248674</vt:lpwstr>
      </vt:variant>
      <vt:variant>
        <vt:i4>1966081</vt:i4>
      </vt:variant>
      <vt:variant>
        <vt:i4>98</vt:i4>
      </vt:variant>
      <vt:variant>
        <vt:i4>0</vt:i4>
      </vt:variant>
      <vt:variant>
        <vt:i4>5</vt:i4>
      </vt:variant>
      <vt:variant>
        <vt:lpwstr/>
      </vt:variant>
      <vt:variant>
        <vt:lpwstr>_Toc444248673</vt:lpwstr>
      </vt:variant>
      <vt:variant>
        <vt:i4>1966080</vt:i4>
      </vt:variant>
      <vt:variant>
        <vt:i4>92</vt:i4>
      </vt:variant>
      <vt:variant>
        <vt:i4>0</vt:i4>
      </vt:variant>
      <vt:variant>
        <vt:i4>5</vt:i4>
      </vt:variant>
      <vt:variant>
        <vt:lpwstr/>
      </vt:variant>
      <vt:variant>
        <vt:lpwstr>_Toc444248672</vt:lpwstr>
      </vt:variant>
      <vt:variant>
        <vt:i4>1966083</vt:i4>
      </vt:variant>
      <vt:variant>
        <vt:i4>86</vt:i4>
      </vt:variant>
      <vt:variant>
        <vt:i4>0</vt:i4>
      </vt:variant>
      <vt:variant>
        <vt:i4>5</vt:i4>
      </vt:variant>
      <vt:variant>
        <vt:lpwstr/>
      </vt:variant>
      <vt:variant>
        <vt:lpwstr>_Toc444248671</vt:lpwstr>
      </vt:variant>
      <vt:variant>
        <vt:i4>1966082</vt:i4>
      </vt:variant>
      <vt:variant>
        <vt:i4>80</vt:i4>
      </vt:variant>
      <vt:variant>
        <vt:i4>0</vt:i4>
      </vt:variant>
      <vt:variant>
        <vt:i4>5</vt:i4>
      </vt:variant>
      <vt:variant>
        <vt:lpwstr/>
      </vt:variant>
      <vt:variant>
        <vt:lpwstr>_Toc444248670</vt:lpwstr>
      </vt:variant>
      <vt:variant>
        <vt:i4>2031627</vt:i4>
      </vt:variant>
      <vt:variant>
        <vt:i4>74</vt:i4>
      </vt:variant>
      <vt:variant>
        <vt:i4>0</vt:i4>
      </vt:variant>
      <vt:variant>
        <vt:i4>5</vt:i4>
      </vt:variant>
      <vt:variant>
        <vt:lpwstr/>
      </vt:variant>
      <vt:variant>
        <vt:lpwstr>_Toc444248669</vt:lpwstr>
      </vt:variant>
      <vt:variant>
        <vt:i4>2031626</vt:i4>
      </vt:variant>
      <vt:variant>
        <vt:i4>68</vt:i4>
      </vt:variant>
      <vt:variant>
        <vt:i4>0</vt:i4>
      </vt:variant>
      <vt:variant>
        <vt:i4>5</vt:i4>
      </vt:variant>
      <vt:variant>
        <vt:lpwstr/>
      </vt:variant>
      <vt:variant>
        <vt:lpwstr>_Toc444248668</vt:lpwstr>
      </vt:variant>
      <vt:variant>
        <vt:i4>2031621</vt:i4>
      </vt:variant>
      <vt:variant>
        <vt:i4>62</vt:i4>
      </vt:variant>
      <vt:variant>
        <vt:i4>0</vt:i4>
      </vt:variant>
      <vt:variant>
        <vt:i4>5</vt:i4>
      </vt:variant>
      <vt:variant>
        <vt:lpwstr/>
      </vt:variant>
      <vt:variant>
        <vt:lpwstr>_Toc444248667</vt:lpwstr>
      </vt:variant>
      <vt:variant>
        <vt:i4>2031620</vt:i4>
      </vt:variant>
      <vt:variant>
        <vt:i4>56</vt:i4>
      </vt:variant>
      <vt:variant>
        <vt:i4>0</vt:i4>
      </vt:variant>
      <vt:variant>
        <vt:i4>5</vt:i4>
      </vt:variant>
      <vt:variant>
        <vt:lpwstr/>
      </vt:variant>
      <vt:variant>
        <vt:lpwstr>_Toc444248666</vt:lpwstr>
      </vt:variant>
      <vt:variant>
        <vt:i4>2031623</vt:i4>
      </vt:variant>
      <vt:variant>
        <vt:i4>50</vt:i4>
      </vt:variant>
      <vt:variant>
        <vt:i4>0</vt:i4>
      </vt:variant>
      <vt:variant>
        <vt:i4>5</vt:i4>
      </vt:variant>
      <vt:variant>
        <vt:lpwstr/>
      </vt:variant>
      <vt:variant>
        <vt:lpwstr>_Toc444248665</vt:lpwstr>
      </vt:variant>
      <vt:variant>
        <vt:i4>2031622</vt:i4>
      </vt:variant>
      <vt:variant>
        <vt:i4>44</vt:i4>
      </vt:variant>
      <vt:variant>
        <vt:i4>0</vt:i4>
      </vt:variant>
      <vt:variant>
        <vt:i4>5</vt:i4>
      </vt:variant>
      <vt:variant>
        <vt:lpwstr/>
      </vt:variant>
      <vt:variant>
        <vt:lpwstr>_Toc444248664</vt:lpwstr>
      </vt:variant>
      <vt:variant>
        <vt:i4>2031617</vt:i4>
      </vt:variant>
      <vt:variant>
        <vt:i4>38</vt:i4>
      </vt:variant>
      <vt:variant>
        <vt:i4>0</vt:i4>
      </vt:variant>
      <vt:variant>
        <vt:i4>5</vt:i4>
      </vt:variant>
      <vt:variant>
        <vt:lpwstr/>
      </vt:variant>
      <vt:variant>
        <vt:lpwstr>_Toc444248663</vt:lpwstr>
      </vt:variant>
      <vt:variant>
        <vt:i4>2031616</vt:i4>
      </vt:variant>
      <vt:variant>
        <vt:i4>32</vt:i4>
      </vt:variant>
      <vt:variant>
        <vt:i4>0</vt:i4>
      </vt:variant>
      <vt:variant>
        <vt:i4>5</vt:i4>
      </vt:variant>
      <vt:variant>
        <vt:lpwstr/>
      </vt:variant>
      <vt:variant>
        <vt:lpwstr>_Toc444248662</vt:lpwstr>
      </vt:variant>
      <vt:variant>
        <vt:i4>2031619</vt:i4>
      </vt:variant>
      <vt:variant>
        <vt:i4>26</vt:i4>
      </vt:variant>
      <vt:variant>
        <vt:i4>0</vt:i4>
      </vt:variant>
      <vt:variant>
        <vt:i4>5</vt:i4>
      </vt:variant>
      <vt:variant>
        <vt:lpwstr/>
      </vt:variant>
      <vt:variant>
        <vt:lpwstr>_Toc444248661</vt:lpwstr>
      </vt:variant>
      <vt:variant>
        <vt:i4>2031618</vt:i4>
      </vt:variant>
      <vt:variant>
        <vt:i4>20</vt:i4>
      </vt:variant>
      <vt:variant>
        <vt:i4>0</vt:i4>
      </vt:variant>
      <vt:variant>
        <vt:i4>5</vt:i4>
      </vt:variant>
      <vt:variant>
        <vt:lpwstr/>
      </vt:variant>
      <vt:variant>
        <vt:lpwstr>_Toc444248660</vt:lpwstr>
      </vt:variant>
      <vt:variant>
        <vt:i4>1835019</vt:i4>
      </vt:variant>
      <vt:variant>
        <vt:i4>14</vt:i4>
      </vt:variant>
      <vt:variant>
        <vt:i4>0</vt:i4>
      </vt:variant>
      <vt:variant>
        <vt:i4>5</vt:i4>
      </vt:variant>
      <vt:variant>
        <vt:lpwstr/>
      </vt:variant>
      <vt:variant>
        <vt:lpwstr>_Toc444248659</vt:lpwstr>
      </vt:variant>
      <vt:variant>
        <vt:i4>589834</vt:i4>
      </vt:variant>
      <vt:variant>
        <vt:i4>12</vt:i4>
      </vt:variant>
      <vt:variant>
        <vt:i4>0</vt:i4>
      </vt:variant>
      <vt:variant>
        <vt:i4>5</vt:i4>
      </vt:variant>
      <vt:variant>
        <vt:lpwstr>http://www.iana.org/assignments/protocol-numbers</vt:lpwstr>
      </vt:variant>
      <vt:variant>
        <vt:lpwstr/>
      </vt:variant>
      <vt:variant>
        <vt:i4>589834</vt:i4>
      </vt:variant>
      <vt:variant>
        <vt:i4>9</vt:i4>
      </vt:variant>
      <vt:variant>
        <vt:i4>0</vt:i4>
      </vt:variant>
      <vt:variant>
        <vt:i4>5</vt:i4>
      </vt:variant>
      <vt:variant>
        <vt:lpwstr>http://www.iana.org/assignments/protocol-numbers</vt:lpwstr>
      </vt:variant>
      <vt:variant>
        <vt:lpwstr/>
      </vt:variant>
      <vt:variant>
        <vt:i4>2293774</vt:i4>
      </vt:variant>
      <vt:variant>
        <vt:i4>6</vt:i4>
      </vt:variant>
      <vt:variant>
        <vt:i4>0</vt:i4>
      </vt:variant>
      <vt:variant>
        <vt:i4>5</vt:i4>
      </vt:variant>
      <vt:variant>
        <vt:lpwstr>http://en.wikipedia.org/wiki/IEEE_802.1Q</vt:lpwstr>
      </vt:variant>
      <vt:variant>
        <vt:lpwstr/>
      </vt:variant>
      <vt:variant>
        <vt:i4>7077991</vt:i4>
      </vt:variant>
      <vt:variant>
        <vt:i4>3</vt:i4>
      </vt:variant>
      <vt:variant>
        <vt:i4>0</vt:i4>
      </vt:variant>
      <vt:variant>
        <vt:i4>5</vt:i4>
      </vt:variant>
      <vt:variant>
        <vt:lpwstr/>
      </vt:variant>
      <vt:variant>
        <vt:lpwstr>Processing</vt:lpwstr>
      </vt:variant>
      <vt:variant>
        <vt:i4>1638410</vt:i4>
      </vt:variant>
      <vt:variant>
        <vt:i4>0</vt:i4>
      </vt:variant>
      <vt:variant>
        <vt:i4>0</vt:i4>
      </vt:variant>
      <vt:variant>
        <vt:i4>5</vt:i4>
      </vt:variant>
      <vt:variant>
        <vt:lpwstr>http://aa.usno.navy.mil/faq/docs/UT.html</vt:lpwstr>
      </vt:variant>
      <vt:variant>
        <vt:lpwstr/>
      </vt:variant>
      <vt:variant>
        <vt:i4>8060986</vt:i4>
      </vt:variant>
      <vt:variant>
        <vt:i4>2252</vt:i4>
      </vt:variant>
      <vt:variant>
        <vt:i4>1027</vt:i4>
      </vt:variant>
      <vt:variant>
        <vt:i4>1</vt:i4>
      </vt:variant>
      <vt:variant>
        <vt:lpwstr>disclaimers-standard no limits</vt:lpwstr>
      </vt:variant>
      <vt:variant>
        <vt:lpwstr/>
      </vt:variant>
      <vt:variant>
        <vt:i4>1835009</vt:i4>
      </vt:variant>
      <vt:variant>
        <vt:i4>14444</vt:i4>
      </vt:variant>
      <vt:variant>
        <vt:i4>1025</vt:i4>
      </vt:variant>
      <vt:variant>
        <vt:i4>1</vt:i4>
      </vt:variant>
      <vt:variant>
        <vt:lpwstr>PacketParserStateMachine</vt:lpwstr>
      </vt:variant>
      <vt:variant>
        <vt:lpwstr/>
      </vt:variant>
      <vt:variant>
        <vt:i4>1572965</vt:i4>
      </vt:variant>
      <vt:variant>
        <vt:i4>46066</vt:i4>
      </vt:variant>
      <vt:variant>
        <vt:i4>1026</vt:i4>
      </vt:variant>
      <vt:variant>
        <vt:i4>1</vt:i4>
      </vt:variant>
      <vt:variant>
        <vt:lpwstr>TunnelDiagram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2017-06-23T22:14:00Z</dcterms:created>
  <dcterms:modified xsi:type="dcterms:W3CDTF">2017-07-06T16:48:00Z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GuideVersion">
    <vt:lpwstr>06</vt:lpwstr>
  </property>
  <property fmtid="{D5CDD505-2E9C-101B-9397-08002B2CF9AE}" pid="3" name="INFO_REL_NUM">
    <vt:lpwstr>PNNL-SA-120800</vt:lpwstr>
  </property>
</Properties>
</file>